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03A0F" w14:textId="77777777" w:rsidR="003209E0" w:rsidRPr="00747F2E" w:rsidRDefault="00C130F3">
      <w:pPr>
        <w:rPr>
          <w:b/>
          <w:lang w:val="en-GB"/>
        </w:rPr>
      </w:pPr>
      <w:r w:rsidRPr="00747F2E">
        <w:rPr>
          <w:b/>
          <w:lang w:val="en-GB"/>
        </w:rPr>
        <w:t>Practitioner’s G</w:t>
      </w:r>
      <w:r w:rsidR="003209E0" w:rsidRPr="00747F2E">
        <w:rPr>
          <w:b/>
          <w:lang w:val="en-GB"/>
        </w:rPr>
        <w:t xml:space="preserve">uide to </w:t>
      </w:r>
      <w:r w:rsidR="00CA32B1">
        <w:rPr>
          <w:b/>
          <w:lang w:val="en-GB"/>
        </w:rPr>
        <w:t xml:space="preserve">setting </w:t>
      </w:r>
      <w:r w:rsidR="003209E0" w:rsidRPr="00747F2E">
        <w:rPr>
          <w:b/>
          <w:lang w:val="en-GB"/>
        </w:rPr>
        <w:t xml:space="preserve">Oyster Restoration </w:t>
      </w:r>
      <w:r w:rsidR="007A7B73">
        <w:rPr>
          <w:b/>
          <w:lang w:val="en-GB"/>
        </w:rPr>
        <w:t>Objectives</w:t>
      </w:r>
    </w:p>
    <w:p w14:paraId="3E304810" w14:textId="77777777" w:rsidR="00CF0D54" w:rsidRDefault="00E511FB">
      <w:pPr>
        <w:rPr>
          <w:rFonts w:asciiTheme="majorHAnsi" w:hAnsiTheme="majorHAnsi" w:cstheme="majorBidi"/>
          <w:b/>
          <w:bCs/>
          <w:color w:val="365F91" w:themeColor="accent1" w:themeShade="BF"/>
          <w:sz w:val="28"/>
          <w:szCs w:val="28"/>
        </w:rPr>
      </w:pPr>
      <w:commentRangeStart w:id="0"/>
      <w:r>
        <w:t xml:space="preserve">Authors: </w:t>
      </w:r>
      <w:fldSimple w:instr=" CONTACT _Con-35C018171 ">
        <w:r w:rsidRPr="00E511FB">
          <w:rPr>
            <w:noProof/>
          </w:rPr>
          <w:t>Philine zu Ermgassen</w:t>
        </w:r>
      </w:fldSimple>
      <w:r>
        <w:t xml:space="preserve">, </w:t>
      </w:r>
      <w:proofErr w:type="spellStart"/>
      <w:r>
        <w:t>Boze</w:t>
      </w:r>
      <w:proofErr w:type="spellEnd"/>
      <w:r>
        <w:t xml:space="preserve"> Hancock, Bryan </w:t>
      </w:r>
      <w:proofErr w:type="spellStart"/>
      <w:r>
        <w:t>DeAngelis</w:t>
      </w:r>
      <w:proofErr w:type="spellEnd"/>
      <w:r>
        <w:t xml:space="preserve">, Mark Spalding, </w:t>
      </w:r>
      <w:r w:rsidR="00C90C00">
        <w:t xml:space="preserve">Rob </w:t>
      </w:r>
      <w:proofErr w:type="spellStart"/>
      <w:r w:rsidR="00C90C00">
        <w:t>Brumbaugh</w:t>
      </w:r>
      <w:proofErr w:type="spellEnd"/>
      <w:r w:rsidR="00C90C00">
        <w:t xml:space="preserve">, </w:t>
      </w:r>
      <w:proofErr w:type="spellStart"/>
      <w:r>
        <w:t>Jenn</w:t>
      </w:r>
      <w:proofErr w:type="spellEnd"/>
      <w:r>
        <w:t xml:space="preserve"> Greene, Elisabeth Schuster.</w:t>
      </w:r>
      <w:commentRangeEnd w:id="0"/>
      <w:r>
        <w:rPr>
          <w:rStyle w:val="CommentReference"/>
          <w:vanish/>
        </w:rPr>
        <w:commentReference w:id="0"/>
      </w:r>
      <w:r w:rsidR="00CF0D54">
        <w:br w:type="page"/>
      </w:r>
    </w:p>
    <w:sdt>
      <w:sdtPr>
        <w:rPr>
          <w:rFonts w:asciiTheme="minorHAnsi" w:eastAsiaTheme="minorHAnsi" w:hAnsiTheme="minorHAnsi" w:cstheme="minorBidi"/>
          <w:b w:val="0"/>
          <w:bCs w:val="0"/>
          <w:color w:val="auto"/>
          <w:sz w:val="24"/>
          <w:szCs w:val="24"/>
        </w:rPr>
        <w:id w:val="6324875"/>
        <w:docPartObj>
          <w:docPartGallery w:val="Table of Contents"/>
          <w:docPartUnique/>
        </w:docPartObj>
      </w:sdtPr>
      <w:sdtContent>
        <w:p w14:paraId="5D4955F8" w14:textId="77777777" w:rsidR="00A46706" w:rsidRDefault="00A46706">
          <w:pPr>
            <w:pStyle w:val="TOCHeading"/>
          </w:pPr>
          <w:r>
            <w:t>Table of Contents</w:t>
          </w:r>
        </w:p>
        <w:p w14:paraId="6173E1DC" w14:textId="77777777" w:rsidR="008C66A9" w:rsidRDefault="00E25E17">
          <w:pPr>
            <w:pStyle w:val="TOC1"/>
            <w:tabs>
              <w:tab w:val="right" w:leader="dot" w:pos="8290"/>
            </w:tabs>
            <w:rPr>
              <w:rFonts w:asciiTheme="minorHAnsi" w:eastAsiaTheme="minorEastAsia" w:hAnsiTheme="minorHAnsi"/>
              <w:b w:val="0"/>
              <w:noProof/>
              <w:color w:val="auto"/>
            </w:rPr>
          </w:pPr>
          <w:r>
            <w:fldChar w:fldCharType="begin"/>
          </w:r>
          <w:r w:rsidR="00A46706">
            <w:instrText xml:space="preserve"> TOC \o "1-3" \h \z \u </w:instrText>
          </w:r>
          <w:r>
            <w:fldChar w:fldCharType="separate"/>
          </w:r>
          <w:r w:rsidR="008C66A9" w:rsidRPr="00C51B3A">
            <w:rPr>
              <w:noProof/>
              <w:lang w:val="en-GB"/>
            </w:rPr>
            <w:t>Preface</w:t>
          </w:r>
          <w:r w:rsidR="008C66A9">
            <w:rPr>
              <w:noProof/>
            </w:rPr>
            <w:tab/>
          </w:r>
          <w:r w:rsidR="008C66A9">
            <w:rPr>
              <w:noProof/>
            </w:rPr>
            <w:fldChar w:fldCharType="begin"/>
          </w:r>
          <w:r w:rsidR="008C66A9">
            <w:rPr>
              <w:noProof/>
            </w:rPr>
            <w:instrText xml:space="preserve"> PAGEREF _Toc278298092 \h </w:instrText>
          </w:r>
          <w:r w:rsidR="008C66A9">
            <w:rPr>
              <w:noProof/>
            </w:rPr>
          </w:r>
          <w:r w:rsidR="008C66A9">
            <w:rPr>
              <w:noProof/>
            </w:rPr>
            <w:fldChar w:fldCharType="separate"/>
          </w:r>
          <w:r w:rsidR="00AC5E2B">
            <w:rPr>
              <w:noProof/>
            </w:rPr>
            <w:t>2</w:t>
          </w:r>
          <w:r w:rsidR="008C66A9">
            <w:rPr>
              <w:noProof/>
            </w:rPr>
            <w:fldChar w:fldCharType="end"/>
          </w:r>
        </w:p>
        <w:p w14:paraId="35AC9BCD" w14:textId="77777777" w:rsidR="008C66A9" w:rsidRDefault="008C66A9">
          <w:pPr>
            <w:pStyle w:val="TOC1"/>
            <w:tabs>
              <w:tab w:val="right" w:leader="dot" w:pos="8290"/>
            </w:tabs>
            <w:rPr>
              <w:rFonts w:asciiTheme="minorHAnsi" w:eastAsiaTheme="minorEastAsia" w:hAnsiTheme="minorHAnsi"/>
              <w:b w:val="0"/>
              <w:noProof/>
              <w:color w:val="auto"/>
            </w:rPr>
          </w:pPr>
          <w:r w:rsidRPr="00C51B3A">
            <w:rPr>
              <w:noProof/>
              <w:lang w:val="en-GB"/>
            </w:rPr>
            <w:t>Introduction: Making the case for oyster restoration</w:t>
          </w:r>
          <w:r>
            <w:rPr>
              <w:noProof/>
            </w:rPr>
            <w:tab/>
          </w:r>
          <w:r>
            <w:rPr>
              <w:noProof/>
            </w:rPr>
            <w:fldChar w:fldCharType="begin"/>
          </w:r>
          <w:r>
            <w:rPr>
              <w:noProof/>
            </w:rPr>
            <w:instrText xml:space="preserve"> PAGEREF _Toc278298093 \h </w:instrText>
          </w:r>
          <w:r>
            <w:rPr>
              <w:noProof/>
            </w:rPr>
          </w:r>
          <w:r>
            <w:rPr>
              <w:noProof/>
            </w:rPr>
            <w:fldChar w:fldCharType="separate"/>
          </w:r>
          <w:r w:rsidR="00AC5E2B">
            <w:rPr>
              <w:noProof/>
            </w:rPr>
            <w:t>4</w:t>
          </w:r>
          <w:r>
            <w:rPr>
              <w:noProof/>
            </w:rPr>
            <w:fldChar w:fldCharType="end"/>
          </w:r>
        </w:p>
        <w:p w14:paraId="39E1CA02" w14:textId="77777777" w:rsidR="008C66A9" w:rsidRDefault="008C66A9">
          <w:pPr>
            <w:pStyle w:val="TOC2"/>
            <w:tabs>
              <w:tab w:val="right" w:leader="dot" w:pos="8290"/>
            </w:tabs>
            <w:rPr>
              <w:rFonts w:eastAsiaTheme="minorEastAsia"/>
              <w:noProof/>
              <w:sz w:val="24"/>
              <w:szCs w:val="24"/>
            </w:rPr>
          </w:pPr>
          <w:r w:rsidRPr="00C51B3A">
            <w:rPr>
              <w:noProof/>
              <w:lang w:val="en-GB"/>
            </w:rPr>
            <w:t>What is an oyster reef?</w:t>
          </w:r>
          <w:r>
            <w:rPr>
              <w:noProof/>
            </w:rPr>
            <w:tab/>
          </w:r>
          <w:r>
            <w:rPr>
              <w:noProof/>
            </w:rPr>
            <w:fldChar w:fldCharType="begin"/>
          </w:r>
          <w:r>
            <w:rPr>
              <w:noProof/>
            </w:rPr>
            <w:instrText xml:space="preserve"> PAGEREF _Toc278298094 \h </w:instrText>
          </w:r>
          <w:r>
            <w:rPr>
              <w:noProof/>
            </w:rPr>
          </w:r>
          <w:r>
            <w:rPr>
              <w:noProof/>
            </w:rPr>
            <w:fldChar w:fldCharType="separate"/>
          </w:r>
          <w:r w:rsidR="00AC5E2B">
            <w:rPr>
              <w:noProof/>
            </w:rPr>
            <w:t>4</w:t>
          </w:r>
          <w:r>
            <w:rPr>
              <w:noProof/>
            </w:rPr>
            <w:fldChar w:fldCharType="end"/>
          </w:r>
        </w:p>
        <w:p w14:paraId="260F93F5" w14:textId="77777777" w:rsidR="008C66A9" w:rsidRDefault="008C66A9">
          <w:pPr>
            <w:pStyle w:val="TOC2"/>
            <w:tabs>
              <w:tab w:val="right" w:leader="dot" w:pos="8290"/>
            </w:tabs>
            <w:rPr>
              <w:rFonts w:eastAsiaTheme="minorEastAsia"/>
              <w:noProof/>
              <w:sz w:val="24"/>
              <w:szCs w:val="24"/>
            </w:rPr>
          </w:pPr>
          <w:r w:rsidRPr="00C51B3A">
            <w:rPr>
              <w:noProof/>
              <w:lang w:val="en-GB"/>
            </w:rPr>
            <w:t>Historic decline</w:t>
          </w:r>
          <w:r>
            <w:rPr>
              <w:noProof/>
            </w:rPr>
            <w:tab/>
          </w:r>
          <w:r>
            <w:rPr>
              <w:noProof/>
            </w:rPr>
            <w:fldChar w:fldCharType="begin"/>
          </w:r>
          <w:r>
            <w:rPr>
              <w:noProof/>
            </w:rPr>
            <w:instrText xml:space="preserve"> PAGEREF _Toc278298095 \h </w:instrText>
          </w:r>
          <w:r>
            <w:rPr>
              <w:noProof/>
            </w:rPr>
          </w:r>
          <w:r>
            <w:rPr>
              <w:noProof/>
            </w:rPr>
            <w:fldChar w:fldCharType="separate"/>
          </w:r>
          <w:r w:rsidR="00AC5E2B">
            <w:rPr>
              <w:noProof/>
            </w:rPr>
            <w:t>6</w:t>
          </w:r>
          <w:r>
            <w:rPr>
              <w:noProof/>
            </w:rPr>
            <w:fldChar w:fldCharType="end"/>
          </w:r>
        </w:p>
        <w:p w14:paraId="3EABE0B1" w14:textId="77777777" w:rsidR="008C66A9" w:rsidRDefault="008C66A9">
          <w:pPr>
            <w:pStyle w:val="TOC2"/>
            <w:tabs>
              <w:tab w:val="right" w:leader="dot" w:pos="8290"/>
            </w:tabs>
            <w:rPr>
              <w:rFonts w:eastAsiaTheme="minorEastAsia"/>
              <w:noProof/>
              <w:sz w:val="24"/>
              <w:szCs w:val="24"/>
            </w:rPr>
          </w:pPr>
          <w:r w:rsidRPr="00C51B3A">
            <w:rPr>
              <w:noProof/>
              <w:lang w:val="en-GB"/>
            </w:rPr>
            <w:t>Ecosystem services</w:t>
          </w:r>
          <w:r>
            <w:rPr>
              <w:noProof/>
            </w:rPr>
            <w:tab/>
          </w:r>
          <w:r>
            <w:rPr>
              <w:noProof/>
            </w:rPr>
            <w:fldChar w:fldCharType="begin"/>
          </w:r>
          <w:r>
            <w:rPr>
              <w:noProof/>
            </w:rPr>
            <w:instrText xml:space="preserve"> PAGEREF _Toc278298096 \h </w:instrText>
          </w:r>
          <w:r>
            <w:rPr>
              <w:noProof/>
            </w:rPr>
          </w:r>
          <w:r>
            <w:rPr>
              <w:noProof/>
            </w:rPr>
            <w:fldChar w:fldCharType="separate"/>
          </w:r>
          <w:r w:rsidR="00AC5E2B">
            <w:rPr>
              <w:noProof/>
            </w:rPr>
            <w:t>8</w:t>
          </w:r>
          <w:r>
            <w:rPr>
              <w:noProof/>
            </w:rPr>
            <w:fldChar w:fldCharType="end"/>
          </w:r>
        </w:p>
        <w:p w14:paraId="62D7B31A" w14:textId="77777777" w:rsidR="008C66A9" w:rsidRDefault="008C66A9">
          <w:pPr>
            <w:pStyle w:val="TOC3"/>
            <w:tabs>
              <w:tab w:val="right" w:leader="dot" w:pos="8290"/>
            </w:tabs>
            <w:rPr>
              <w:rFonts w:eastAsiaTheme="minorEastAsia"/>
              <w:i w:val="0"/>
              <w:noProof/>
              <w:sz w:val="24"/>
              <w:szCs w:val="24"/>
            </w:rPr>
          </w:pPr>
          <w:r w:rsidRPr="00C51B3A">
            <w:rPr>
              <w:noProof/>
              <w:lang w:val="en-GB"/>
            </w:rPr>
            <w:t>Water clarity</w:t>
          </w:r>
          <w:r>
            <w:rPr>
              <w:noProof/>
            </w:rPr>
            <w:tab/>
          </w:r>
          <w:r>
            <w:rPr>
              <w:noProof/>
            </w:rPr>
            <w:fldChar w:fldCharType="begin"/>
          </w:r>
          <w:r>
            <w:rPr>
              <w:noProof/>
            </w:rPr>
            <w:instrText xml:space="preserve"> PAGEREF _Toc278298097 \h </w:instrText>
          </w:r>
          <w:r>
            <w:rPr>
              <w:noProof/>
            </w:rPr>
          </w:r>
          <w:r>
            <w:rPr>
              <w:noProof/>
            </w:rPr>
            <w:fldChar w:fldCharType="separate"/>
          </w:r>
          <w:r w:rsidR="00AC5E2B">
            <w:rPr>
              <w:noProof/>
            </w:rPr>
            <w:t>8</w:t>
          </w:r>
          <w:r>
            <w:rPr>
              <w:noProof/>
            </w:rPr>
            <w:fldChar w:fldCharType="end"/>
          </w:r>
        </w:p>
        <w:p w14:paraId="07FECD42" w14:textId="77777777" w:rsidR="008C66A9" w:rsidRDefault="008C66A9">
          <w:pPr>
            <w:pStyle w:val="TOC3"/>
            <w:tabs>
              <w:tab w:val="right" w:leader="dot" w:pos="8290"/>
            </w:tabs>
            <w:rPr>
              <w:rFonts w:eastAsiaTheme="minorEastAsia"/>
              <w:i w:val="0"/>
              <w:noProof/>
              <w:sz w:val="24"/>
              <w:szCs w:val="24"/>
            </w:rPr>
          </w:pPr>
          <w:r w:rsidRPr="00C51B3A">
            <w:rPr>
              <w:noProof/>
              <w:lang w:val="en-GB"/>
            </w:rPr>
            <w:t>Nitrogen removal</w:t>
          </w:r>
          <w:r>
            <w:rPr>
              <w:noProof/>
            </w:rPr>
            <w:tab/>
          </w:r>
          <w:r>
            <w:rPr>
              <w:noProof/>
            </w:rPr>
            <w:fldChar w:fldCharType="begin"/>
          </w:r>
          <w:r>
            <w:rPr>
              <w:noProof/>
            </w:rPr>
            <w:instrText xml:space="preserve"> PAGEREF _Toc278298098 \h </w:instrText>
          </w:r>
          <w:r>
            <w:rPr>
              <w:noProof/>
            </w:rPr>
          </w:r>
          <w:r>
            <w:rPr>
              <w:noProof/>
            </w:rPr>
            <w:fldChar w:fldCharType="separate"/>
          </w:r>
          <w:r w:rsidR="00AC5E2B">
            <w:rPr>
              <w:noProof/>
            </w:rPr>
            <w:t>8</w:t>
          </w:r>
          <w:r>
            <w:rPr>
              <w:noProof/>
            </w:rPr>
            <w:fldChar w:fldCharType="end"/>
          </w:r>
        </w:p>
        <w:p w14:paraId="5515042A" w14:textId="77777777" w:rsidR="008C66A9" w:rsidRDefault="008C66A9">
          <w:pPr>
            <w:pStyle w:val="TOC3"/>
            <w:tabs>
              <w:tab w:val="right" w:leader="dot" w:pos="8290"/>
            </w:tabs>
            <w:rPr>
              <w:rFonts w:eastAsiaTheme="minorEastAsia"/>
              <w:i w:val="0"/>
              <w:noProof/>
              <w:sz w:val="24"/>
              <w:szCs w:val="24"/>
            </w:rPr>
          </w:pPr>
          <w:r w:rsidRPr="00C51B3A">
            <w:rPr>
              <w:noProof/>
              <w:lang w:val="en-GB"/>
            </w:rPr>
            <w:t>Fisheries enhancement</w:t>
          </w:r>
          <w:r>
            <w:rPr>
              <w:noProof/>
            </w:rPr>
            <w:tab/>
          </w:r>
          <w:r>
            <w:rPr>
              <w:noProof/>
            </w:rPr>
            <w:fldChar w:fldCharType="begin"/>
          </w:r>
          <w:r>
            <w:rPr>
              <w:noProof/>
            </w:rPr>
            <w:instrText xml:space="preserve"> PAGEREF _Toc278298099 \h </w:instrText>
          </w:r>
          <w:r>
            <w:rPr>
              <w:noProof/>
            </w:rPr>
          </w:r>
          <w:r>
            <w:rPr>
              <w:noProof/>
            </w:rPr>
            <w:fldChar w:fldCharType="separate"/>
          </w:r>
          <w:r w:rsidR="00AC5E2B">
            <w:rPr>
              <w:noProof/>
            </w:rPr>
            <w:t>9</w:t>
          </w:r>
          <w:r>
            <w:rPr>
              <w:noProof/>
            </w:rPr>
            <w:fldChar w:fldCharType="end"/>
          </w:r>
        </w:p>
        <w:p w14:paraId="224D9906" w14:textId="77777777" w:rsidR="008C66A9" w:rsidRDefault="008C66A9">
          <w:pPr>
            <w:pStyle w:val="TOC3"/>
            <w:tabs>
              <w:tab w:val="right" w:leader="dot" w:pos="8290"/>
            </w:tabs>
            <w:rPr>
              <w:rFonts w:eastAsiaTheme="minorEastAsia"/>
              <w:i w:val="0"/>
              <w:noProof/>
              <w:sz w:val="24"/>
              <w:szCs w:val="24"/>
            </w:rPr>
          </w:pPr>
          <w:r w:rsidRPr="00C51B3A">
            <w:rPr>
              <w:noProof/>
              <w:lang w:val="en-GB"/>
            </w:rPr>
            <w:t>Coastal protection</w:t>
          </w:r>
          <w:r>
            <w:rPr>
              <w:noProof/>
            </w:rPr>
            <w:tab/>
          </w:r>
          <w:r>
            <w:rPr>
              <w:noProof/>
            </w:rPr>
            <w:fldChar w:fldCharType="begin"/>
          </w:r>
          <w:r>
            <w:rPr>
              <w:noProof/>
            </w:rPr>
            <w:instrText xml:space="preserve"> PAGEREF _Toc278298100 \h </w:instrText>
          </w:r>
          <w:r>
            <w:rPr>
              <w:noProof/>
            </w:rPr>
          </w:r>
          <w:r>
            <w:rPr>
              <w:noProof/>
            </w:rPr>
            <w:fldChar w:fldCharType="separate"/>
          </w:r>
          <w:r w:rsidR="00AC5E2B">
            <w:rPr>
              <w:noProof/>
            </w:rPr>
            <w:t>9</w:t>
          </w:r>
          <w:r>
            <w:rPr>
              <w:noProof/>
            </w:rPr>
            <w:fldChar w:fldCharType="end"/>
          </w:r>
        </w:p>
        <w:p w14:paraId="15F445E3" w14:textId="77777777" w:rsidR="008C66A9" w:rsidRDefault="008C66A9">
          <w:pPr>
            <w:pStyle w:val="TOC3"/>
            <w:tabs>
              <w:tab w:val="right" w:leader="dot" w:pos="8290"/>
            </w:tabs>
            <w:rPr>
              <w:rFonts w:eastAsiaTheme="minorEastAsia"/>
              <w:i w:val="0"/>
              <w:noProof/>
              <w:sz w:val="24"/>
              <w:szCs w:val="24"/>
            </w:rPr>
          </w:pPr>
          <w:r w:rsidRPr="00C51B3A">
            <w:rPr>
              <w:noProof/>
              <w:lang w:val="en-GB"/>
            </w:rPr>
            <w:t>Oyster harvest</w:t>
          </w:r>
          <w:r>
            <w:rPr>
              <w:noProof/>
            </w:rPr>
            <w:tab/>
          </w:r>
          <w:r>
            <w:rPr>
              <w:noProof/>
            </w:rPr>
            <w:fldChar w:fldCharType="begin"/>
          </w:r>
          <w:r>
            <w:rPr>
              <w:noProof/>
            </w:rPr>
            <w:instrText xml:space="preserve"> PAGEREF _Toc278298101 \h </w:instrText>
          </w:r>
          <w:r>
            <w:rPr>
              <w:noProof/>
            </w:rPr>
          </w:r>
          <w:r>
            <w:rPr>
              <w:noProof/>
            </w:rPr>
            <w:fldChar w:fldCharType="separate"/>
          </w:r>
          <w:r w:rsidR="00AC5E2B">
            <w:rPr>
              <w:noProof/>
            </w:rPr>
            <w:t>9</w:t>
          </w:r>
          <w:r>
            <w:rPr>
              <w:noProof/>
            </w:rPr>
            <w:fldChar w:fldCharType="end"/>
          </w:r>
        </w:p>
        <w:p w14:paraId="5729CC9C" w14:textId="77777777" w:rsidR="008C66A9" w:rsidRDefault="008C66A9">
          <w:pPr>
            <w:pStyle w:val="TOC3"/>
            <w:tabs>
              <w:tab w:val="right" w:leader="dot" w:pos="8290"/>
            </w:tabs>
            <w:rPr>
              <w:rFonts w:eastAsiaTheme="minorEastAsia"/>
              <w:i w:val="0"/>
              <w:noProof/>
              <w:sz w:val="24"/>
              <w:szCs w:val="24"/>
            </w:rPr>
          </w:pPr>
          <w:r w:rsidRPr="00C51B3A">
            <w:rPr>
              <w:noProof/>
              <w:lang w:val="en-GB"/>
            </w:rPr>
            <w:t>Biodiversity</w:t>
          </w:r>
          <w:r>
            <w:rPr>
              <w:noProof/>
            </w:rPr>
            <w:tab/>
          </w:r>
          <w:r>
            <w:rPr>
              <w:noProof/>
            </w:rPr>
            <w:fldChar w:fldCharType="begin"/>
          </w:r>
          <w:r>
            <w:rPr>
              <w:noProof/>
            </w:rPr>
            <w:instrText xml:space="preserve"> PAGEREF _Toc278298102 \h </w:instrText>
          </w:r>
          <w:r>
            <w:rPr>
              <w:noProof/>
            </w:rPr>
          </w:r>
          <w:r>
            <w:rPr>
              <w:noProof/>
            </w:rPr>
            <w:fldChar w:fldCharType="separate"/>
          </w:r>
          <w:r w:rsidR="00AC5E2B">
            <w:rPr>
              <w:noProof/>
            </w:rPr>
            <w:t>10</w:t>
          </w:r>
          <w:r>
            <w:rPr>
              <w:noProof/>
            </w:rPr>
            <w:fldChar w:fldCharType="end"/>
          </w:r>
        </w:p>
        <w:p w14:paraId="799B70E2" w14:textId="77777777" w:rsidR="008C66A9" w:rsidRDefault="008C66A9">
          <w:pPr>
            <w:pStyle w:val="TOC3"/>
            <w:tabs>
              <w:tab w:val="right" w:leader="dot" w:pos="8290"/>
            </w:tabs>
            <w:rPr>
              <w:rFonts w:eastAsiaTheme="minorEastAsia"/>
              <w:i w:val="0"/>
              <w:noProof/>
              <w:sz w:val="24"/>
              <w:szCs w:val="24"/>
            </w:rPr>
          </w:pPr>
          <w:r w:rsidRPr="00C51B3A">
            <w:rPr>
              <w:noProof/>
              <w:lang w:val="en-GB"/>
            </w:rPr>
            <w:t>Cultural value</w:t>
          </w:r>
          <w:r>
            <w:rPr>
              <w:noProof/>
            </w:rPr>
            <w:tab/>
          </w:r>
          <w:r>
            <w:rPr>
              <w:noProof/>
            </w:rPr>
            <w:fldChar w:fldCharType="begin"/>
          </w:r>
          <w:r>
            <w:rPr>
              <w:noProof/>
            </w:rPr>
            <w:instrText xml:space="preserve"> PAGEREF _Toc278298103 \h </w:instrText>
          </w:r>
          <w:r>
            <w:rPr>
              <w:noProof/>
            </w:rPr>
          </w:r>
          <w:r>
            <w:rPr>
              <w:noProof/>
            </w:rPr>
            <w:fldChar w:fldCharType="separate"/>
          </w:r>
          <w:r w:rsidR="00AC5E2B">
            <w:rPr>
              <w:noProof/>
            </w:rPr>
            <w:t>10</w:t>
          </w:r>
          <w:r>
            <w:rPr>
              <w:noProof/>
            </w:rPr>
            <w:fldChar w:fldCharType="end"/>
          </w:r>
        </w:p>
        <w:p w14:paraId="5B4683BD" w14:textId="77777777" w:rsidR="008C66A9" w:rsidRDefault="008C66A9">
          <w:pPr>
            <w:pStyle w:val="TOC2"/>
            <w:tabs>
              <w:tab w:val="right" w:leader="dot" w:pos="8290"/>
            </w:tabs>
            <w:rPr>
              <w:rFonts w:eastAsiaTheme="minorEastAsia"/>
              <w:noProof/>
              <w:sz w:val="24"/>
              <w:szCs w:val="24"/>
            </w:rPr>
          </w:pPr>
          <w:r w:rsidRPr="00C51B3A">
            <w:rPr>
              <w:noProof/>
              <w:lang w:val="en-GB"/>
            </w:rPr>
            <w:t>Does restoration work?</w:t>
          </w:r>
          <w:r>
            <w:rPr>
              <w:noProof/>
            </w:rPr>
            <w:tab/>
          </w:r>
          <w:r>
            <w:rPr>
              <w:noProof/>
            </w:rPr>
            <w:fldChar w:fldCharType="begin"/>
          </w:r>
          <w:r>
            <w:rPr>
              <w:noProof/>
            </w:rPr>
            <w:instrText xml:space="preserve"> PAGEREF _Toc278298104 \h </w:instrText>
          </w:r>
          <w:r>
            <w:rPr>
              <w:noProof/>
            </w:rPr>
          </w:r>
          <w:r>
            <w:rPr>
              <w:noProof/>
            </w:rPr>
            <w:fldChar w:fldCharType="separate"/>
          </w:r>
          <w:r w:rsidR="00AC5E2B">
            <w:rPr>
              <w:noProof/>
            </w:rPr>
            <w:t>10</w:t>
          </w:r>
          <w:r>
            <w:rPr>
              <w:noProof/>
            </w:rPr>
            <w:fldChar w:fldCharType="end"/>
          </w:r>
        </w:p>
        <w:p w14:paraId="3B38CA65" w14:textId="77777777" w:rsidR="008C66A9" w:rsidRDefault="008C66A9">
          <w:pPr>
            <w:pStyle w:val="TOC1"/>
            <w:tabs>
              <w:tab w:val="right" w:leader="dot" w:pos="8290"/>
            </w:tabs>
            <w:rPr>
              <w:rFonts w:asciiTheme="minorHAnsi" w:eastAsiaTheme="minorEastAsia" w:hAnsiTheme="minorHAnsi"/>
              <w:b w:val="0"/>
              <w:noProof/>
              <w:color w:val="auto"/>
            </w:rPr>
          </w:pPr>
          <w:r w:rsidRPr="00C51B3A">
            <w:rPr>
              <w:noProof/>
              <w:lang w:val="en-GB"/>
            </w:rPr>
            <w:t>Setting ecosystem service goals(objectives?)</w:t>
          </w:r>
          <w:r>
            <w:rPr>
              <w:noProof/>
            </w:rPr>
            <w:tab/>
          </w:r>
          <w:r>
            <w:rPr>
              <w:noProof/>
            </w:rPr>
            <w:fldChar w:fldCharType="begin"/>
          </w:r>
          <w:r>
            <w:rPr>
              <w:noProof/>
            </w:rPr>
            <w:instrText xml:space="preserve"> PAGEREF _Toc278298105 \h </w:instrText>
          </w:r>
          <w:r>
            <w:rPr>
              <w:noProof/>
            </w:rPr>
          </w:r>
          <w:r>
            <w:rPr>
              <w:noProof/>
            </w:rPr>
            <w:fldChar w:fldCharType="separate"/>
          </w:r>
          <w:r w:rsidR="00AC5E2B">
            <w:rPr>
              <w:noProof/>
            </w:rPr>
            <w:t>10</w:t>
          </w:r>
          <w:r>
            <w:rPr>
              <w:noProof/>
            </w:rPr>
            <w:fldChar w:fldCharType="end"/>
          </w:r>
        </w:p>
        <w:p w14:paraId="0CB94B47" w14:textId="77777777" w:rsidR="008C66A9" w:rsidRDefault="008C66A9">
          <w:pPr>
            <w:pStyle w:val="TOC2"/>
            <w:tabs>
              <w:tab w:val="right" w:leader="dot" w:pos="8290"/>
            </w:tabs>
            <w:rPr>
              <w:rFonts w:eastAsiaTheme="minorEastAsia"/>
              <w:noProof/>
              <w:sz w:val="24"/>
              <w:szCs w:val="24"/>
            </w:rPr>
          </w:pPr>
          <w:r w:rsidRPr="00C51B3A">
            <w:rPr>
              <w:noProof/>
              <w:lang w:val="en-GB"/>
            </w:rPr>
            <w:t>Determining what is of importance to stakeholders</w:t>
          </w:r>
          <w:r>
            <w:rPr>
              <w:noProof/>
            </w:rPr>
            <w:tab/>
          </w:r>
          <w:r>
            <w:rPr>
              <w:noProof/>
            </w:rPr>
            <w:fldChar w:fldCharType="begin"/>
          </w:r>
          <w:r>
            <w:rPr>
              <w:noProof/>
            </w:rPr>
            <w:instrText xml:space="preserve"> PAGEREF _Toc278298106 \h </w:instrText>
          </w:r>
          <w:r>
            <w:rPr>
              <w:noProof/>
            </w:rPr>
          </w:r>
          <w:r>
            <w:rPr>
              <w:noProof/>
            </w:rPr>
            <w:fldChar w:fldCharType="separate"/>
          </w:r>
          <w:r w:rsidR="00AC5E2B">
            <w:rPr>
              <w:noProof/>
            </w:rPr>
            <w:t>10</w:t>
          </w:r>
          <w:r>
            <w:rPr>
              <w:noProof/>
            </w:rPr>
            <w:fldChar w:fldCharType="end"/>
          </w:r>
        </w:p>
        <w:p w14:paraId="3B899A51" w14:textId="77777777" w:rsidR="008C66A9" w:rsidRDefault="008C66A9">
          <w:pPr>
            <w:pStyle w:val="TOC2"/>
            <w:tabs>
              <w:tab w:val="right" w:leader="dot" w:pos="8290"/>
            </w:tabs>
            <w:rPr>
              <w:rFonts w:eastAsiaTheme="minorEastAsia"/>
              <w:noProof/>
              <w:sz w:val="24"/>
              <w:szCs w:val="24"/>
            </w:rPr>
          </w:pPr>
          <w:r w:rsidRPr="00C51B3A">
            <w:rPr>
              <w:noProof/>
              <w:lang w:val="en-GB"/>
            </w:rPr>
            <w:t>Rapid Stakeholder Assessment</w:t>
          </w:r>
          <w:r>
            <w:rPr>
              <w:noProof/>
            </w:rPr>
            <w:tab/>
          </w:r>
          <w:r>
            <w:rPr>
              <w:noProof/>
            </w:rPr>
            <w:fldChar w:fldCharType="begin"/>
          </w:r>
          <w:r>
            <w:rPr>
              <w:noProof/>
            </w:rPr>
            <w:instrText xml:space="preserve"> PAGEREF _Toc278298107 \h </w:instrText>
          </w:r>
          <w:r>
            <w:rPr>
              <w:noProof/>
            </w:rPr>
          </w:r>
          <w:r>
            <w:rPr>
              <w:noProof/>
            </w:rPr>
            <w:fldChar w:fldCharType="separate"/>
          </w:r>
          <w:r w:rsidR="00AC5E2B">
            <w:rPr>
              <w:noProof/>
            </w:rPr>
            <w:t>12</w:t>
          </w:r>
          <w:r>
            <w:rPr>
              <w:noProof/>
            </w:rPr>
            <w:fldChar w:fldCharType="end"/>
          </w:r>
        </w:p>
        <w:p w14:paraId="28F1DFC2" w14:textId="77777777" w:rsidR="008C66A9" w:rsidRDefault="008C66A9">
          <w:pPr>
            <w:pStyle w:val="TOC2"/>
            <w:tabs>
              <w:tab w:val="right" w:leader="dot" w:pos="8290"/>
            </w:tabs>
            <w:rPr>
              <w:rFonts w:eastAsiaTheme="minorEastAsia"/>
              <w:noProof/>
              <w:sz w:val="24"/>
              <w:szCs w:val="24"/>
            </w:rPr>
          </w:pPr>
          <w:r w:rsidRPr="00C51B3A">
            <w:rPr>
              <w:noProof/>
              <w:lang w:val="en-GB"/>
            </w:rPr>
            <w:t>Implementing the results of a rapid stakeholder assessment</w:t>
          </w:r>
          <w:r>
            <w:rPr>
              <w:noProof/>
            </w:rPr>
            <w:tab/>
          </w:r>
          <w:r>
            <w:rPr>
              <w:noProof/>
            </w:rPr>
            <w:fldChar w:fldCharType="begin"/>
          </w:r>
          <w:r>
            <w:rPr>
              <w:noProof/>
            </w:rPr>
            <w:instrText xml:space="preserve"> PAGEREF _Toc278298108 \h </w:instrText>
          </w:r>
          <w:r>
            <w:rPr>
              <w:noProof/>
            </w:rPr>
          </w:r>
          <w:r>
            <w:rPr>
              <w:noProof/>
            </w:rPr>
            <w:fldChar w:fldCharType="separate"/>
          </w:r>
          <w:r w:rsidR="00AC5E2B">
            <w:rPr>
              <w:noProof/>
            </w:rPr>
            <w:t>14</w:t>
          </w:r>
          <w:r>
            <w:rPr>
              <w:noProof/>
            </w:rPr>
            <w:fldChar w:fldCharType="end"/>
          </w:r>
        </w:p>
        <w:p w14:paraId="6221D025" w14:textId="77777777" w:rsidR="008C66A9" w:rsidRDefault="008C66A9">
          <w:pPr>
            <w:pStyle w:val="TOC2"/>
            <w:tabs>
              <w:tab w:val="right" w:leader="dot" w:pos="8290"/>
            </w:tabs>
            <w:rPr>
              <w:rFonts w:eastAsiaTheme="minorEastAsia"/>
              <w:noProof/>
              <w:sz w:val="24"/>
              <w:szCs w:val="24"/>
            </w:rPr>
          </w:pPr>
          <w:r w:rsidRPr="00C51B3A">
            <w:rPr>
              <w:noProof/>
              <w:lang w:val="en-GB"/>
            </w:rPr>
            <w:t>Revising the role of historic abundance in restoration goal setting</w:t>
          </w:r>
          <w:r>
            <w:rPr>
              <w:noProof/>
            </w:rPr>
            <w:tab/>
          </w:r>
          <w:r>
            <w:rPr>
              <w:noProof/>
            </w:rPr>
            <w:fldChar w:fldCharType="begin"/>
          </w:r>
          <w:r>
            <w:rPr>
              <w:noProof/>
            </w:rPr>
            <w:instrText xml:space="preserve"> PAGEREF _Toc278298109 \h </w:instrText>
          </w:r>
          <w:r>
            <w:rPr>
              <w:noProof/>
            </w:rPr>
          </w:r>
          <w:r>
            <w:rPr>
              <w:noProof/>
            </w:rPr>
            <w:fldChar w:fldCharType="separate"/>
          </w:r>
          <w:r w:rsidR="00AC5E2B">
            <w:rPr>
              <w:noProof/>
            </w:rPr>
            <w:t>15</w:t>
          </w:r>
          <w:r>
            <w:rPr>
              <w:noProof/>
            </w:rPr>
            <w:fldChar w:fldCharType="end"/>
          </w:r>
        </w:p>
        <w:p w14:paraId="463AFDE6" w14:textId="77777777" w:rsidR="008C66A9" w:rsidRDefault="008C66A9">
          <w:pPr>
            <w:pStyle w:val="TOC2"/>
            <w:tabs>
              <w:tab w:val="right" w:leader="dot" w:pos="8290"/>
            </w:tabs>
            <w:rPr>
              <w:rFonts w:eastAsiaTheme="minorEastAsia"/>
              <w:noProof/>
              <w:sz w:val="24"/>
              <w:szCs w:val="24"/>
            </w:rPr>
          </w:pPr>
          <w:r w:rsidRPr="00C51B3A">
            <w:rPr>
              <w:noProof/>
              <w:lang w:val="en-GB"/>
            </w:rPr>
            <w:t>Restoring for improved ecosystem services</w:t>
          </w:r>
          <w:r>
            <w:rPr>
              <w:noProof/>
            </w:rPr>
            <w:tab/>
          </w:r>
          <w:r>
            <w:rPr>
              <w:noProof/>
            </w:rPr>
            <w:fldChar w:fldCharType="begin"/>
          </w:r>
          <w:r>
            <w:rPr>
              <w:noProof/>
            </w:rPr>
            <w:instrText xml:space="preserve"> PAGEREF _Toc278298110 \h </w:instrText>
          </w:r>
          <w:r>
            <w:rPr>
              <w:noProof/>
            </w:rPr>
          </w:r>
          <w:r>
            <w:rPr>
              <w:noProof/>
            </w:rPr>
            <w:fldChar w:fldCharType="separate"/>
          </w:r>
          <w:r w:rsidR="00AC5E2B">
            <w:rPr>
              <w:noProof/>
            </w:rPr>
            <w:t>17</w:t>
          </w:r>
          <w:r>
            <w:rPr>
              <w:noProof/>
            </w:rPr>
            <w:fldChar w:fldCharType="end"/>
          </w:r>
        </w:p>
        <w:p w14:paraId="602B2DF4" w14:textId="77777777" w:rsidR="008C66A9" w:rsidRDefault="008C66A9">
          <w:pPr>
            <w:pStyle w:val="TOC3"/>
            <w:tabs>
              <w:tab w:val="right" w:leader="dot" w:pos="8290"/>
            </w:tabs>
            <w:rPr>
              <w:rFonts w:eastAsiaTheme="minorEastAsia"/>
              <w:i w:val="0"/>
              <w:noProof/>
              <w:sz w:val="24"/>
              <w:szCs w:val="24"/>
            </w:rPr>
          </w:pPr>
          <w:r w:rsidRPr="00C51B3A">
            <w:rPr>
              <w:noProof/>
              <w:lang w:val="en-GB"/>
            </w:rPr>
            <w:t>Water clarity</w:t>
          </w:r>
          <w:r>
            <w:rPr>
              <w:noProof/>
            </w:rPr>
            <w:tab/>
          </w:r>
          <w:r>
            <w:rPr>
              <w:noProof/>
            </w:rPr>
            <w:fldChar w:fldCharType="begin"/>
          </w:r>
          <w:r>
            <w:rPr>
              <w:noProof/>
            </w:rPr>
            <w:instrText xml:space="preserve"> PAGEREF _Toc278298111 \h </w:instrText>
          </w:r>
          <w:r>
            <w:rPr>
              <w:noProof/>
            </w:rPr>
          </w:r>
          <w:r>
            <w:rPr>
              <w:noProof/>
            </w:rPr>
            <w:fldChar w:fldCharType="separate"/>
          </w:r>
          <w:r w:rsidR="00AC5E2B">
            <w:rPr>
              <w:noProof/>
            </w:rPr>
            <w:t>17</w:t>
          </w:r>
          <w:r>
            <w:rPr>
              <w:noProof/>
            </w:rPr>
            <w:fldChar w:fldCharType="end"/>
          </w:r>
        </w:p>
        <w:p w14:paraId="738EDBD4" w14:textId="77777777" w:rsidR="008C66A9" w:rsidRDefault="008C66A9">
          <w:pPr>
            <w:pStyle w:val="TOC3"/>
            <w:tabs>
              <w:tab w:val="right" w:leader="dot" w:pos="8290"/>
            </w:tabs>
            <w:rPr>
              <w:rFonts w:eastAsiaTheme="minorEastAsia"/>
              <w:i w:val="0"/>
              <w:noProof/>
              <w:sz w:val="24"/>
              <w:szCs w:val="24"/>
            </w:rPr>
          </w:pPr>
          <w:r w:rsidRPr="00C51B3A">
            <w:rPr>
              <w:noProof/>
              <w:lang w:val="en-GB"/>
            </w:rPr>
            <w:t>The eastern oyster</w:t>
          </w:r>
          <w:r>
            <w:rPr>
              <w:noProof/>
            </w:rPr>
            <w:tab/>
          </w:r>
          <w:r>
            <w:rPr>
              <w:noProof/>
            </w:rPr>
            <w:fldChar w:fldCharType="begin"/>
          </w:r>
          <w:r>
            <w:rPr>
              <w:noProof/>
            </w:rPr>
            <w:instrText xml:space="preserve"> PAGEREF _Toc278298112 \h </w:instrText>
          </w:r>
          <w:r>
            <w:rPr>
              <w:noProof/>
            </w:rPr>
          </w:r>
          <w:r>
            <w:rPr>
              <w:noProof/>
            </w:rPr>
            <w:fldChar w:fldCharType="separate"/>
          </w:r>
          <w:r w:rsidR="00AC5E2B">
            <w:rPr>
              <w:noProof/>
            </w:rPr>
            <w:t>17</w:t>
          </w:r>
          <w:r>
            <w:rPr>
              <w:noProof/>
            </w:rPr>
            <w:fldChar w:fldCharType="end"/>
          </w:r>
        </w:p>
        <w:p w14:paraId="4A944D53" w14:textId="77777777" w:rsidR="008C66A9" w:rsidRDefault="008C66A9">
          <w:pPr>
            <w:pStyle w:val="TOC3"/>
            <w:tabs>
              <w:tab w:val="right" w:leader="dot" w:pos="8290"/>
            </w:tabs>
            <w:rPr>
              <w:rFonts w:eastAsiaTheme="minorEastAsia"/>
              <w:i w:val="0"/>
              <w:noProof/>
              <w:sz w:val="24"/>
              <w:szCs w:val="24"/>
            </w:rPr>
          </w:pPr>
          <w:r w:rsidRPr="00C51B3A">
            <w:rPr>
              <w:noProof/>
              <w:lang w:val="en-GB"/>
            </w:rPr>
            <w:t>The Olympia oyster</w:t>
          </w:r>
          <w:r>
            <w:rPr>
              <w:noProof/>
            </w:rPr>
            <w:tab/>
          </w:r>
          <w:r>
            <w:rPr>
              <w:noProof/>
            </w:rPr>
            <w:fldChar w:fldCharType="begin"/>
          </w:r>
          <w:r>
            <w:rPr>
              <w:noProof/>
            </w:rPr>
            <w:instrText xml:space="preserve"> PAGEREF _Toc278298113 \h </w:instrText>
          </w:r>
          <w:r>
            <w:rPr>
              <w:noProof/>
            </w:rPr>
          </w:r>
          <w:r>
            <w:rPr>
              <w:noProof/>
            </w:rPr>
            <w:fldChar w:fldCharType="separate"/>
          </w:r>
          <w:r w:rsidR="00AC5E2B">
            <w:rPr>
              <w:noProof/>
            </w:rPr>
            <w:t>22</w:t>
          </w:r>
          <w:r>
            <w:rPr>
              <w:noProof/>
            </w:rPr>
            <w:fldChar w:fldCharType="end"/>
          </w:r>
        </w:p>
        <w:p w14:paraId="366745FD" w14:textId="77777777" w:rsidR="008C66A9" w:rsidRDefault="008C66A9">
          <w:pPr>
            <w:pStyle w:val="TOC2"/>
            <w:tabs>
              <w:tab w:val="right" w:leader="dot" w:pos="8290"/>
            </w:tabs>
            <w:rPr>
              <w:rFonts w:eastAsiaTheme="minorEastAsia"/>
              <w:noProof/>
              <w:sz w:val="24"/>
              <w:szCs w:val="24"/>
            </w:rPr>
          </w:pPr>
          <w:r w:rsidRPr="00C51B3A">
            <w:rPr>
              <w:noProof/>
              <w:lang w:val="en-GB"/>
            </w:rPr>
            <w:t>Nitrogen removal</w:t>
          </w:r>
          <w:r>
            <w:rPr>
              <w:noProof/>
            </w:rPr>
            <w:tab/>
          </w:r>
          <w:r>
            <w:rPr>
              <w:noProof/>
            </w:rPr>
            <w:fldChar w:fldCharType="begin"/>
          </w:r>
          <w:r>
            <w:rPr>
              <w:noProof/>
            </w:rPr>
            <w:instrText xml:space="preserve"> PAGEREF _Toc278298114 \h </w:instrText>
          </w:r>
          <w:r>
            <w:rPr>
              <w:noProof/>
            </w:rPr>
          </w:r>
          <w:r>
            <w:rPr>
              <w:noProof/>
            </w:rPr>
            <w:fldChar w:fldCharType="separate"/>
          </w:r>
          <w:r w:rsidR="00AC5E2B">
            <w:rPr>
              <w:noProof/>
            </w:rPr>
            <w:t>23</w:t>
          </w:r>
          <w:r>
            <w:rPr>
              <w:noProof/>
            </w:rPr>
            <w:fldChar w:fldCharType="end"/>
          </w:r>
        </w:p>
        <w:p w14:paraId="32F4D6C6" w14:textId="77777777" w:rsidR="008C66A9" w:rsidRDefault="008C66A9">
          <w:pPr>
            <w:pStyle w:val="TOC3"/>
            <w:tabs>
              <w:tab w:val="right" w:leader="dot" w:pos="8290"/>
            </w:tabs>
            <w:rPr>
              <w:rFonts w:eastAsiaTheme="minorEastAsia"/>
              <w:i w:val="0"/>
              <w:noProof/>
              <w:sz w:val="24"/>
              <w:szCs w:val="24"/>
            </w:rPr>
          </w:pPr>
          <w:r w:rsidRPr="00C51B3A">
            <w:rPr>
              <w:noProof/>
              <w:lang w:val="en-GB"/>
            </w:rPr>
            <w:t>Quantifying nitrogen assimilation in tissues</w:t>
          </w:r>
          <w:r>
            <w:rPr>
              <w:noProof/>
            </w:rPr>
            <w:tab/>
          </w:r>
          <w:r>
            <w:rPr>
              <w:noProof/>
            </w:rPr>
            <w:fldChar w:fldCharType="begin"/>
          </w:r>
          <w:r>
            <w:rPr>
              <w:noProof/>
            </w:rPr>
            <w:instrText xml:space="preserve"> PAGEREF _Toc278298115 \h </w:instrText>
          </w:r>
          <w:r>
            <w:rPr>
              <w:noProof/>
            </w:rPr>
          </w:r>
          <w:r>
            <w:rPr>
              <w:noProof/>
            </w:rPr>
            <w:fldChar w:fldCharType="separate"/>
          </w:r>
          <w:r w:rsidR="00AC5E2B">
            <w:rPr>
              <w:noProof/>
            </w:rPr>
            <w:t>23</w:t>
          </w:r>
          <w:r>
            <w:rPr>
              <w:noProof/>
            </w:rPr>
            <w:fldChar w:fldCharType="end"/>
          </w:r>
        </w:p>
        <w:p w14:paraId="75E037ED" w14:textId="77777777" w:rsidR="008C66A9" w:rsidRDefault="008C66A9">
          <w:pPr>
            <w:pStyle w:val="TOC3"/>
            <w:tabs>
              <w:tab w:val="right" w:leader="dot" w:pos="8290"/>
            </w:tabs>
            <w:rPr>
              <w:rFonts w:eastAsiaTheme="minorEastAsia"/>
              <w:i w:val="0"/>
              <w:noProof/>
              <w:sz w:val="24"/>
              <w:szCs w:val="24"/>
            </w:rPr>
          </w:pPr>
          <w:r w:rsidRPr="00C51B3A">
            <w:rPr>
              <w:noProof/>
              <w:lang w:val="en-GB"/>
            </w:rPr>
            <w:t>Quantifying nitrogen burial</w:t>
          </w:r>
          <w:r>
            <w:rPr>
              <w:noProof/>
            </w:rPr>
            <w:tab/>
          </w:r>
          <w:r>
            <w:rPr>
              <w:noProof/>
            </w:rPr>
            <w:fldChar w:fldCharType="begin"/>
          </w:r>
          <w:r>
            <w:rPr>
              <w:noProof/>
            </w:rPr>
            <w:instrText xml:space="preserve"> PAGEREF _Toc278298116 \h </w:instrText>
          </w:r>
          <w:r>
            <w:rPr>
              <w:noProof/>
            </w:rPr>
          </w:r>
          <w:r>
            <w:rPr>
              <w:noProof/>
            </w:rPr>
            <w:fldChar w:fldCharType="separate"/>
          </w:r>
          <w:r w:rsidR="00AC5E2B">
            <w:rPr>
              <w:noProof/>
            </w:rPr>
            <w:t>24</w:t>
          </w:r>
          <w:r>
            <w:rPr>
              <w:noProof/>
            </w:rPr>
            <w:fldChar w:fldCharType="end"/>
          </w:r>
        </w:p>
        <w:p w14:paraId="35CE82AC" w14:textId="77777777" w:rsidR="008C66A9" w:rsidRDefault="008C66A9">
          <w:pPr>
            <w:pStyle w:val="TOC3"/>
            <w:tabs>
              <w:tab w:val="right" w:leader="dot" w:pos="8290"/>
            </w:tabs>
            <w:rPr>
              <w:rFonts w:eastAsiaTheme="minorEastAsia"/>
              <w:i w:val="0"/>
              <w:noProof/>
              <w:sz w:val="24"/>
              <w:szCs w:val="24"/>
            </w:rPr>
          </w:pPr>
          <w:r w:rsidRPr="00C51B3A">
            <w:rPr>
              <w:noProof/>
              <w:lang w:val="en-GB"/>
            </w:rPr>
            <w:t>Quantifying nitrogen removal by denitrification</w:t>
          </w:r>
          <w:r>
            <w:rPr>
              <w:noProof/>
            </w:rPr>
            <w:tab/>
          </w:r>
          <w:r>
            <w:rPr>
              <w:noProof/>
            </w:rPr>
            <w:fldChar w:fldCharType="begin"/>
          </w:r>
          <w:r>
            <w:rPr>
              <w:noProof/>
            </w:rPr>
            <w:instrText xml:space="preserve"> PAGEREF _Toc278298117 \h </w:instrText>
          </w:r>
          <w:r>
            <w:rPr>
              <w:noProof/>
            </w:rPr>
          </w:r>
          <w:r>
            <w:rPr>
              <w:noProof/>
            </w:rPr>
            <w:fldChar w:fldCharType="separate"/>
          </w:r>
          <w:r w:rsidR="00AC5E2B">
            <w:rPr>
              <w:noProof/>
            </w:rPr>
            <w:t>24</w:t>
          </w:r>
          <w:r>
            <w:rPr>
              <w:noProof/>
            </w:rPr>
            <w:fldChar w:fldCharType="end"/>
          </w:r>
        </w:p>
        <w:p w14:paraId="4E77D8D3" w14:textId="77777777" w:rsidR="008C66A9" w:rsidRDefault="008C66A9">
          <w:pPr>
            <w:pStyle w:val="TOC3"/>
            <w:tabs>
              <w:tab w:val="right" w:leader="dot" w:pos="8290"/>
            </w:tabs>
            <w:rPr>
              <w:rFonts w:eastAsiaTheme="minorEastAsia"/>
              <w:i w:val="0"/>
              <w:noProof/>
              <w:sz w:val="24"/>
              <w:szCs w:val="24"/>
            </w:rPr>
          </w:pPr>
          <w:r w:rsidRPr="00C51B3A">
            <w:rPr>
              <w:noProof/>
              <w:lang w:val="en-GB"/>
            </w:rPr>
            <w:t>The relative roles of oyster habitat restoration and aquaculture</w:t>
          </w:r>
          <w:r>
            <w:rPr>
              <w:noProof/>
            </w:rPr>
            <w:tab/>
          </w:r>
          <w:r>
            <w:rPr>
              <w:noProof/>
            </w:rPr>
            <w:fldChar w:fldCharType="begin"/>
          </w:r>
          <w:r>
            <w:rPr>
              <w:noProof/>
            </w:rPr>
            <w:instrText xml:space="preserve"> PAGEREF _Toc278298118 \h </w:instrText>
          </w:r>
          <w:r>
            <w:rPr>
              <w:noProof/>
            </w:rPr>
          </w:r>
          <w:r>
            <w:rPr>
              <w:noProof/>
            </w:rPr>
            <w:fldChar w:fldCharType="separate"/>
          </w:r>
          <w:r w:rsidR="00AC5E2B">
            <w:rPr>
              <w:noProof/>
            </w:rPr>
            <w:t>25</w:t>
          </w:r>
          <w:r>
            <w:rPr>
              <w:noProof/>
            </w:rPr>
            <w:fldChar w:fldCharType="end"/>
          </w:r>
        </w:p>
        <w:p w14:paraId="66C5F669" w14:textId="77777777" w:rsidR="008C66A9" w:rsidRDefault="008C66A9">
          <w:pPr>
            <w:pStyle w:val="TOC3"/>
            <w:tabs>
              <w:tab w:val="right" w:leader="dot" w:pos="8290"/>
            </w:tabs>
            <w:rPr>
              <w:rFonts w:eastAsiaTheme="minorEastAsia"/>
              <w:i w:val="0"/>
              <w:noProof/>
              <w:sz w:val="24"/>
              <w:szCs w:val="24"/>
            </w:rPr>
          </w:pPr>
          <w:r w:rsidRPr="00C51B3A">
            <w:rPr>
              <w:noProof/>
              <w:lang w:val="en-GB"/>
            </w:rPr>
            <w:t>Using nitrogen removal to set restoration goals</w:t>
          </w:r>
          <w:r>
            <w:rPr>
              <w:noProof/>
            </w:rPr>
            <w:tab/>
          </w:r>
          <w:r>
            <w:rPr>
              <w:noProof/>
            </w:rPr>
            <w:fldChar w:fldCharType="begin"/>
          </w:r>
          <w:r>
            <w:rPr>
              <w:noProof/>
            </w:rPr>
            <w:instrText xml:space="preserve"> PAGEREF _Toc278298119 \h </w:instrText>
          </w:r>
          <w:r>
            <w:rPr>
              <w:noProof/>
            </w:rPr>
          </w:r>
          <w:r>
            <w:rPr>
              <w:noProof/>
            </w:rPr>
            <w:fldChar w:fldCharType="separate"/>
          </w:r>
          <w:r w:rsidR="00AC5E2B">
            <w:rPr>
              <w:noProof/>
            </w:rPr>
            <w:t>25</w:t>
          </w:r>
          <w:r>
            <w:rPr>
              <w:noProof/>
            </w:rPr>
            <w:fldChar w:fldCharType="end"/>
          </w:r>
        </w:p>
        <w:p w14:paraId="538AF93A" w14:textId="77777777" w:rsidR="008C66A9" w:rsidRDefault="008C66A9">
          <w:pPr>
            <w:pStyle w:val="TOC2"/>
            <w:tabs>
              <w:tab w:val="right" w:leader="dot" w:pos="8290"/>
            </w:tabs>
            <w:rPr>
              <w:rFonts w:eastAsiaTheme="minorEastAsia"/>
              <w:noProof/>
              <w:sz w:val="24"/>
              <w:szCs w:val="24"/>
            </w:rPr>
          </w:pPr>
          <w:r w:rsidRPr="00C51B3A">
            <w:rPr>
              <w:noProof/>
              <w:lang w:val="en-GB"/>
            </w:rPr>
            <w:t>Non-oyster fisheries</w:t>
          </w:r>
          <w:r>
            <w:rPr>
              <w:noProof/>
            </w:rPr>
            <w:tab/>
          </w:r>
          <w:r>
            <w:rPr>
              <w:noProof/>
            </w:rPr>
            <w:fldChar w:fldCharType="begin"/>
          </w:r>
          <w:r>
            <w:rPr>
              <w:noProof/>
            </w:rPr>
            <w:instrText xml:space="preserve"> PAGEREF _Toc278298120 \h </w:instrText>
          </w:r>
          <w:r>
            <w:rPr>
              <w:noProof/>
            </w:rPr>
          </w:r>
          <w:r>
            <w:rPr>
              <w:noProof/>
            </w:rPr>
            <w:fldChar w:fldCharType="separate"/>
          </w:r>
          <w:r w:rsidR="00AC5E2B">
            <w:rPr>
              <w:noProof/>
            </w:rPr>
            <w:t>26</w:t>
          </w:r>
          <w:r>
            <w:rPr>
              <w:noProof/>
            </w:rPr>
            <w:fldChar w:fldCharType="end"/>
          </w:r>
        </w:p>
        <w:p w14:paraId="1588132B" w14:textId="77777777" w:rsidR="008C66A9" w:rsidRDefault="008C66A9">
          <w:pPr>
            <w:pStyle w:val="TOC3"/>
            <w:tabs>
              <w:tab w:val="right" w:leader="dot" w:pos="8290"/>
            </w:tabs>
            <w:rPr>
              <w:rFonts w:eastAsiaTheme="minorEastAsia"/>
              <w:i w:val="0"/>
              <w:noProof/>
              <w:sz w:val="24"/>
              <w:szCs w:val="24"/>
            </w:rPr>
          </w:pPr>
          <w:r>
            <w:rPr>
              <w:noProof/>
            </w:rPr>
            <w:t>Quantifying fish enhancement by oyster reefs</w:t>
          </w:r>
          <w:r>
            <w:rPr>
              <w:noProof/>
            </w:rPr>
            <w:tab/>
          </w:r>
          <w:r>
            <w:rPr>
              <w:noProof/>
            </w:rPr>
            <w:fldChar w:fldCharType="begin"/>
          </w:r>
          <w:r>
            <w:rPr>
              <w:noProof/>
            </w:rPr>
            <w:instrText xml:space="preserve"> PAGEREF _Toc278298121 \h </w:instrText>
          </w:r>
          <w:r>
            <w:rPr>
              <w:noProof/>
            </w:rPr>
          </w:r>
          <w:r>
            <w:rPr>
              <w:noProof/>
            </w:rPr>
            <w:fldChar w:fldCharType="separate"/>
          </w:r>
          <w:r w:rsidR="00AC5E2B">
            <w:rPr>
              <w:noProof/>
            </w:rPr>
            <w:t>26</w:t>
          </w:r>
          <w:r>
            <w:rPr>
              <w:noProof/>
            </w:rPr>
            <w:fldChar w:fldCharType="end"/>
          </w:r>
        </w:p>
        <w:p w14:paraId="20541E15" w14:textId="77777777" w:rsidR="008C66A9" w:rsidRDefault="008C66A9">
          <w:pPr>
            <w:pStyle w:val="TOC3"/>
            <w:tabs>
              <w:tab w:val="right" w:leader="dot" w:pos="8290"/>
            </w:tabs>
            <w:rPr>
              <w:rFonts w:eastAsiaTheme="minorEastAsia"/>
              <w:i w:val="0"/>
              <w:noProof/>
              <w:sz w:val="24"/>
              <w:szCs w:val="24"/>
            </w:rPr>
          </w:pPr>
          <w:r>
            <w:rPr>
              <w:noProof/>
            </w:rPr>
            <w:t>Using fish enhancement estimates in oyster restoration goal setting</w:t>
          </w:r>
          <w:r>
            <w:rPr>
              <w:noProof/>
            </w:rPr>
            <w:tab/>
          </w:r>
          <w:r>
            <w:rPr>
              <w:noProof/>
            </w:rPr>
            <w:fldChar w:fldCharType="begin"/>
          </w:r>
          <w:r>
            <w:rPr>
              <w:noProof/>
            </w:rPr>
            <w:instrText xml:space="preserve"> PAGEREF _Toc278298122 \h </w:instrText>
          </w:r>
          <w:r>
            <w:rPr>
              <w:noProof/>
            </w:rPr>
          </w:r>
          <w:r>
            <w:rPr>
              <w:noProof/>
            </w:rPr>
            <w:fldChar w:fldCharType="separate"/>
          </w:r>
          <w:r w:rsidR="00AC5E2B">
            <w:rPr>
              <w:noProof/>
            </w:rPr>
            <w:t>32</w:t>
          </w:r>
          <w:r>
            <w:rPr>
              <w:noProof/>
            </w:rPr>
            <w:fldChar w:fldCharType="end"/>
          </w:r>
        </w:p>
        <w:p w14:paraId="5612CDB7" w14:textId="77777777" w:rsidR="008C66A9" w:rsidRDefault="008C66A9">
          <w:pPr>
            <w:pStyle w:val="TOC2"/>
            <w:tabs>
              <w:tab w:val="right" w:leader="dot" w:pos="8290"/>
            </w:tabs>
            <w:rPr>
              <w:rFonts w:eastAsiaTheme="minorEastAsia"/>
              <w:noProof/>
              <w:sz w:val="24"/>
              <w:szCs w:val="24"/>
            </w:rPr>
          </w:pPr>
          <w:r w:rsidRPr="00C51B3A">
            <w:rPr>
              <w:noProof/>
              <w:lang w:val="en-GB"/>
            </w:rPr>
            <w:t>Coastal protection</w:t>
          </w:r>
          <w:r>
            <w:rPr>
              <w:noProof/>
            </w:rPr>
            <w:tab/>
          </w:r>
          <w:r>
            <w:rPr>
              <w:noProof/>
            </w:rPr>
            <w:fldChar w:fldCharType="begin"/>
          </w:r>
          <w:r>
            <w:rPr>
              <w:noProof/>
            </w:rPr>
            <w:instrText xml:space="preserve"> PAGEREF _Toc278298123 \h </w:instrText>
          </w:r>
          <w:r>
            <w:rPr>
              <w:noProof/>
            </w:rPr>
          </w:r>
          <w:r>
            <w:rPr>
              <w:noProof/>
            </w:rPr>
            <w:fldChar w:fldCharType="separate"/>
          </w:r>
          <w:r w:rsidR="00AC5E2B">
            <w:rPr>
              <w:noProof/>
            </w:rPr>
            <w:t>34</w:t>
          </w:r>
          <w:r>
            <w:rPr>
              <w:noProof/>
            </w:rPr>
            <w:fldChar w:fldCharType="end"/>
          </w:r>
        </w:p>
        <w:p w14:paraId="2A6AC743" w14:textId="77777777" w:rsidR="008C66A9" w:rsidRDefault="008C66A9">
          <w:pPr>
            <w:pStyle w:val="TOC3"/>
            <w:tabs>
              <w:tab w:val="right" w:leader="dot" w:pos="8290"/>
            </w:tabs>
            <w:rPr>
              <w:rFonts w:eastAsiaTheme="minorEastAsia"/>
              <w:i w:val="0"/>
              <w:noProof/>
              <w:sz w:val="24"/>
              <w:szCs w:val="24"/>
            </w:rPr>
          </w:pPr>
          <w:r w:rsidRPr="00C51B3A">
            <w:rPr>
              <w:noProof/>
              <w:lang w:val="en-GB"/>
            </w:rPr>
            <w:t>Coastal Resilience</w:t>
          </w:r>
          <w:r>
            <w:rPr>
              <w:noProof/>
            </w:rPr>
            <w:tab/>
          </w:r>
          <w:r>
            <w:rPr>
              <w:noProof/>
            </w:rPr>
            <w:fldChar w:fldCharType="begin"/>
          </w:r>
          <w:r>
            <w:rPr>
              <w:noProof/>
            </w:rPr>
            <w:instrText xml:space="preserve"> PAGEREF _Toc278298124 \h </w:instrText>
          </w:r>
          <w:r>
            <w:rPr>
              <w:noProof/>
            </w:rPr>
          </w:r>
          <w:r>
            <w:rPr>
              <w:noProof/>
            </w:rPr>
            <w:fldChar w:fldCharType="separate"/>
          </w:r>
          <w:r w:rsidR="00AC5E2B">
            <w:rPr>
              <w:noProof/>
            </w:rPr>
            <w:t>34</w:t>
          </w:r>
          <w:r>
            <w:rPr>
              <w:noProof/>
            </w:rPr>
            <w:fldChar w:fldCharType="end"/>
          </w:r>
        </w:p>
        <w:p w14:paraId="5D6B30C0" w14:textId="77777777" w:rsidR="008C66A9" w:rsidRDefault="008C66A9">
          <w:pPr>
            <w:pStyle w:val="TOC3"/>
            <w:tabs>
              <w:tab w:val="right" w:leader="dot" w:pos="8290"/>
            </w:tabs>
            <w:rPr>
              <w:rFonts w:eastAsiaTheme="minorEastAsia"/>
              <w:i w:val="0"/>
              <w:noProof/>
              <w:sz w:val="24"/>
              <w:szCs w:val="24"/>
            </w:rPr>
          </w:pPr>
          <w:r>
            <w:rPr>
              <w:noProof/>
            </w:rPr>
            <w:t>Coastal Defense</w:t>
          </w:r>
          <w:r>
            <w:rPr>
              <w:noProof/>
            </w:rPr>
            <w:tab/>
          </w:r>
          <w:r>
            <w:rPr>
              <w:noProof/>
            </w:rPr>
            <w:fldChar w:fldCharType="begin"/>
          </w:r>
          <w:r>
            <w:rPr>
              <w:noProof/>
            </w:rPr>
            <w:instrText xml:space="preserve"> PAGEREF _Toc278298125 \h </w:instrText>
          </w:r>
          <w:r>
            <w:rPr>
              <w:noProof/>
            </w:rPr>
          </w:r>
          <w:r>
            <w:rPr>
              <w:noProof/>
            </w:rPr>
            <w:fldChar w:fldCharType="separate"/>
          </w:r>
          <w:r w:rsidR="00AC5E2B">
            <w:rPr>
              <w:noProof/>
            </w:rPr>
            <w:t>35</w:t>
          </w:r>
          <w:r>
            <w:rPr>
              <w:noProof/>
            </w:rPr>
            <w:fldChar w:fldCharType="end"/>
          </w:r>
        </w:p>
        <w:p w14:paraId="743A26AA" w14:textId="77777777" w:rsidR="008C66A9" w:rsidRDefault="008C66A9">
          <w:pPr>
            <w:pStyle w:val="TOC2"/>
            <w:tabs>
              <w:tab w:val="right" w:leader="dot" w:pos="8290"/>
            </w:tabs>
            <w:rPr>
              <w:rFonts w:eastAsiaTheme="minorEastAsia"/>
              <w:noProof/>
              <w:sz w:val="24"/>
              <w:szCs w:val="24"/>
            </w:rPr>
          </w:pPr>
          <w:r w:rsidRPr="00C51B3A">
            <w:rPr>
              <w:noProof/>
              <w:lang w:val="en-GB"/>
            </w:rPr>
            <w:t>Factors affecting ecosystem service provision</w:t>
          </w:r>
          <w:r>
            <w:rPr>
              <w:noProof/>
            </w:rPr>
            <w:tab/>
          </w:r>
          <w:r>
            <w:rPr>
              <w:noProof/>
            </w:rPr>
            <w:fldChar w:fldCharType="begin"/>
          </w:r>
          <w:r>
            <w:rPr>
              <w:noProof/>
            </w:rPr>
            <w:instrText xml:space="preserve"> PAGEREF _Toc278298126 \h </w:instrText>
          </w:r>
          <w:r>
            <w:rPr>
              <w:noProof/>
            </w:rPr>
          </w:r>
          <w:r>
            <w:rPr>
              <w:noProof/>
            </w:rPr>
            <w:fldChar w:fldCharType="separate"/>
          </w:r>
          <w:r w:rsidR="00AC5E2B">
            <w:rPr>
              <w:noProof/>
            </w:rPr>
            <w:t>35</w:t>
          </w:r>
          <w:r>
            <w:rPr>
              <w:noProof/>
            </w:rPr>
            <w:fldChar w:fldCharType="end"/>
          </w:r>
        </w:p>
        <w:p w14:paraId="75EA3DB1" w14:textId="77777777" w:rsidR="008C66A9" w:rsidRDefault="008C66A9">
          <w:pPr>
            <w:pStyle w:val="TOC1"/>
            <w:tabs>
              <w:tab w:val="right" w:leader="dot" w:pos="8290"/>
            </w:tabs>
            <w:rPr>
              <w:rFonts w:asciiTheme="minorHAnsi" w:eastAsiaTheme="minorEastAsia" w:hAnsiTheme="minorHAnsi"/>
              <w:b w:val="0"/>
              <w:noProof/>
              <w:color w:val="auto"/>
            </w:rPr>
          </w:pPr>
          <w:r w:rsidRPr="00C51B3A">
            <w:rPr>
              <w:noProof/>
              <w:lang w:val="en-GB"/>
            </w:rPr>
            <w:t>Appendix:</w:t>
          </w:r>
          <w:r>
            <w:rPr>
              <w:noProof/>
            </w:rPr>
            <w:tab/>
          </w:r>
          <w:r>
            <w:rPr>
              <w:noProof/>
            </w:rPr>
            <w:fldChar w:fldCharType="begin"/>
          </w:r>
          <w:r>
            <w:rPr>
              <w:noProof/>
            </w:rPr>
            <w:instrText xml:space="preserve"> PAGEREF _Toc278298127 \h </w:instrText>
          </w:r>
          <w:r>
            <w:rPr>
              <w:noProof/>
            </w:rPr>
          </w:r>
          <w:r>
            <w:rPr>
              <w:noProof/>
            </w:rPr>
            <w:fldChar w:fldCharType="separate"/>
          </w:r>
          <w:r w:rsidR="00AC5E2B">
            <w:rPr>
              <w:noProof/>
            </w:rPr>
            <w:t>36</w:t>
          </w:r>
          <w:r>
            <w:rPr>
              <w:noProof/>
            </w:rPr>
            <w:fldChar w:fldCharType="end"/>
          </w:r>
        </w:p>
        <w:p w14:paraId="364DABE8" w14:textId="77777777" w:rsidR="008C66A9" w:rsidRDefault="008C66A9">
          <w:pPr>
            <w:pStyle w:val="TOC2"/>
            <w:tabs>
              <w:tab w:val="right" w:leader="dot" w:pos="8290"/>
            </w:tabs>
            <w:rPr>
              <w:rFonts w:eastAsiaTheme="minorEastAsia"/>
              <w:noProof/>
              <w:sz w:val="24"/>
              <w:szCs w:val="24"/>
            </w:rPr>
          </w:pPr>
          <w:r w:rsidRPr="00C51B3A">
            <w:rPr>
              <w:noProof/>
              <w:lang w:val="en-GB"/>
            </w:rPr>
            <w:t>Appendix 1 Estuary scale data summaries</w:t>
          </w:r>
          <w:r>
            <w:rPr>
              <w:noProof/>
            </w:rPr>
            <w:tab/>
          </w:r>
          <w:r>
            <w:rPr>
              <w:noProof/>
            </w:rPr>
            <w:fldChar w:fldCharType="begin"/>
          </w:r>
          <w:r>
            <w:rPr>
              <w:noProof/>
            </w:rPr>
            <w:instrText xml:space="preserve"> PAGEREF _Toc278298128 \h </w:instrText>
          </w:r>
          <w:r>
            <w:rPr>
              <w:noProof/>
            </w:rPr>
          </w:r>
          <w:r>
            <w:rPr>
              <w:noProof/>
            </w:rPr>
            <w:fldChar w:fldCharType="separate"/>
          </w:r>
          <w:r w:rsidR="00AC5E2B">
            <w:rPr>
              <w:noProof/>
            </w:rPr>
            <w:t>36</w:t>
          </w:r>
          <w:r>
            <w:rPr>
              <w:noProof/>
            </w:rPr>
            <w:fldChar w:fldCharType="end"/>
          </w:r>
        </w:p>
        <w:p w14:paraId="5CC8BFD1" w14:textId="77777777" w:rsidR="008C66A9" w:rsidRDefault="008C66A9">
          <w:pPr>
            <w:pStyle w:val="TOC2"/>
            <w:tabs>
              <w:tab w:val="right" w:leader="dot" w:pos="8290"/>
            </w:tabs>
            <w:rPr>
              <w:rFonts w:eastAsiaTheme="minorEastAsia"/>
              <w:noProof/>
              <w:sz w:val="24"/>
              <w:szCs w:val="24"/>
            </w:rPr>
          </w:pPr>
          <w:r w:rsidRPr="00C51B3A">
            <w:rPr>
              <w:noProof/>
              <w:lang w:val="en-GB"/>
            </w:rPr>
            <w:t>Appendix 2 Shell height biomass conversion</w:t>
          </w:r>
          <w:r>
            <w:rPr>
              <w:noProof/>
            </w:rPr>
            <w:tab/>
          </w:r>
          <w:r>
            <w:rPr>
              <w:noProof/>
            </w:rPr>
            <w:fldChar w:fldCharType="begin"/>
          </w:r>
          <w:r>
            <w:rPr>
              <w:noProof/>
            </w:rPr>
            <w:instrText xml:space="preserve"> PAGEREF _Toc278298129 \h </w:instrText>
          </w:r>
          <w:r>
            <w:rPr>
              <w:noProof/>
            </w:rPr>
          </w:r>
          <w:r>
            <w:rPr>
              <w:noProof/>
            </w:rPr>
            <w:fldChar w:fldCharType="separate"/>
          </w:r>
          <w:r w:rsidR="00AC5E2B">
            <w:rPr>
              <w:noProof/>
            </w:rPr>
            <w:t>36</w:t>
          </w:r>
          <w:r>
            <w:rPr>
              <w:noProof/>
            </w:rPr>
            <w:fldChar w:fldCharType="end"/>
          </w:r>
        </w:p>
        <w:p w14:paraId="1C739B48" w14:textId="77777777" w:rsidR="008C66A9" w:rsidRDefault="008C66A9">
          <w:pPr>
            <w:pStyle w:val="TOC2"/>
            <w:tabs>
              <w:tab w:val="right" w:leader="dot" w:pos="8290"/>
            </w:tabs>
            <w:rPr>
              <w:rFonts w:eastAsiaTheme="minorEastAsia"/>
              <w:noProof/>
              <w:sz w:val="24"/>
              <w:szCs w:val="24"/>
            </w:rPr>
          </w:pPr>
          <w:r w:rsidRPr="00C51B3A">
            <w:rPr>
              <w:noProof/>
              <w:lang w:val="en-GB"/>
            </w:rPr>
            <w:t>Appendix 3 Detailed fisheries methods</w:t>
          </w:r>
          <w:r>
            <w:rPr>
              <w:noProof/>
            </w:rPr>
            <w:tab/>
          </w:r>
          <w:r>
            <w:rPr>
              <w:noProof/>
            </w:rPr>
            <w:fldChar w:fldCharType="begin"/>
          </w:r>
          <w:r>
            <w:rPr>
              <w:noProof/>
            </w:rPr>
            <w:instrText xml:space="preserve"> PAGEREF _Toc278298130 \h </w:instrText>
          </w:r>
          <w:r>
            <w:rPr>
              <w:noProof/>
            </w:rPr>
          </w:r>
          <w:r>
            <w:rPr>
              <w:noProof/>
            </w:rPr>
            <w:fldChar w:fldCharType="separate"/>
          </w:r>
          <w:r w:rsidR="00AC5E2B">
            <w:rPr>
              <w:noProof/>
            </w:rPr>
            <w:t>36</w:t>
          </w:r>
          <w:r>
            <w:rPr>
              <w:noProof/>
            </w:rPr>
            <w:fldChar w:fldCharType="end"/>
          </w:r>
        </w:p>
        <w:p w14:paraId="1A18D148" w14:textId="77777777" w:rsidR="008C66A9" w:rsidRDefault="008C66A9">
          <w:pPr>
            <w:pStyle w:val="TOC1"/>
            <w:tabs>
              <w:tab w:val="right" w:leader="dot" w:pos="8290"/>
            </w:tabs>
            <w:rPr>
              <w:rFonts w:asciiTheme="minorHAnsi" w:eastAsiaTheme="minorEastAsia" w:hAnsiTheme="minorHAnsi"/>
              <w:b w:val="0"/>
              <w:noProof/>
              <w:color w:val="auto"/>
            </w:rPr>
          </w:pPr>
          <w:r w:rsidRPr="00C51B3A">
            <w:rPr>
              <w:noProof/>
              <w:lang w:val="en-GB"/>
            </w:rPr>
            <w:t>References:</w:t>
          </w:r>
          <w:r>
            <w:rPr>
              <w:noProof/>
            </w:rPr>
            <w:tab/>
          </w:r>
          <w:r>
            <w:rPr>
              <w:noProof/>
            </w:rPr>
            <w:fldChar w:fldCharType="begin"/>
          </w:r>
          <w:r>
            <w:rPr>
              <w:noProof/>
            </w:rPr>
            <w:instrText xml:space="preserve"> PAGEREF _Toc278298131 \h </w:instrText>
          </w:r>
          <w:r>
            <w:rPr>
              <w:noProof/>
            </w:rPr>
          </w:r>
          <w:r>
            <w:rPr>
              <w:noProof/>
            </w:rPr>
            <w:fldChar w:fldCharType="separate"/>
          </w:r>
          <w:r w:rsidR="00AC5E2B">
            <w:rPr>
              <w:noProof/>
            </w:rPr>
            <w:t>37</w:t>
          </w:r>
          <w:r>
            <w:rPr>
              <w:noProof/>
            </w:rPr>
            <w:fldChar w:fldCharType="end"/>
          </w:r>
        </w:p>
        <w:p w14:paraId="45216C81" w14:textId="77777777" w:rsidR="008C66A9" w:rsidRDefault="008C66A9">
          <w:pPr>
            <w:pStyle w:val="TOC2"/>
            <w:tabs>
              <w:tab w:val="right" w:leader="dot" w:pos="8290"/>
            </w:tabs>
            <w:rPr>
              <w:rFonts w:eastAsiaTheme="minorEastAsia"/>
              <w:noProof/>
              <w:sz w:val="24"/>
              <w:szCs w:val="24"/>
            </w:rPr>
          </w:pPr>
          <w:r>
            <w:rPr>
              <w:noProof/>
            </w:rPr>
            <w:t>Appendix 4</w:t>
          </w:r>
          <w:r>
            <w:rPr>
              <w:noProof/>
            </w:rPr>
            <w:tab/>
          </w:r>
          <w:r>
            <w:rPr>
              <w:noProof/>
            </w:rPr>
            <w:fldChar w:fldCharType="begin"/>
          </w:r>
          <w:r>
            <w:rPr>
              <w:noProof/>
            </w:rPr>
            <w:instrText xml:space="preserve"> PAGEREF _Toc278298132 \h </w:instrText>
          </w:r>
          <w:r>
            <w:rPr>
              <w:noProof/>
            </w:rPr>
          </w:r>
          <w:r>
            <w:rPr>
              <w:noProof/>
            </w:rPr>
            <w:fldChar w:fldCharType="separate"/>
          </w:r>
          <w:r w:rsidR="00AC5E2B">
            <w:rPr>
              <w:noProof/>
            </w:rPr>
            <w:t>43</w:t>
          </w:r>
          <w:r>
            <w:rPr>
              <w:noProof/>
            </w:rPr>
            <w:fldChar w:fldCharType="end"/>
          </w:r>
        </w:p>
        <w:p w14:paraId="2E4C774B" w14:textId="77777777" w:rsidR="00A46706" w:rsidRDefault="00E25E17">
          <w:r>
            <w:fldChar w:fldCharType="end"/>
          </w:r>
        </w:p>
      </w:sdtContent>
    </w:sdt>
    <w:p w14:paraId="46893756" w14:textId="77777777" w:rsidR="006819ED" w:rsidRDefault="006819ED">
      <w:pPr>
        <w:rPr>
          <w:b/>
          <w:lang w:val="en-GB"/>
        </w:rPr>
      </w:pPr>
    </w:p>
    <w:p w14:paraId="191CB5D6" w14:textId="77777777" w:rsidR="007F731D" w:rsidRPr="00747F2E" w:rsidRDefault="009310B8" w:rsidP="009310B8">
      <w:pPr>
        <w:pStyle w:val="Heading1"/>
        <w:rPr>
          <w:lang w:val="en-GB"/>
        </w:rPr>
      </w:pPr>
      <w:bookmarkStart w:id="1" w:name="_Toc278298092"/>
      <w:r>
        <w:rPr>
          <w:lang w:val="en-GB"/>
        </w:rPr>
        <w:t>Preface</w:t>
      </w:r>
      <w:bookmarkEnd w:id="1"/>
    </w:p>
    <w:p w14:paraId="7D78932D" w14:textId="77777777" w:rsidR="00B104AC" w:rsidRDefault="007F731D">
      <w:pPr>
        <w:rPr>
          <w:lang w:val="en-GB"/>
        </w:rPr>
      </w:pPr>
      <w:r>
        <w:rPr>
          <w:lang w:val="en-GB"/>
        </w:rPr>
        <w:t xml:space="preserve">Oyster restoration </w:t>
      </w:r>
      <w:r w:rsidR="007515DC">
        <w:rPr>
          <w:lang w:val="en-GB"/>
        </w:rPr>
        <w:t xml:space="preserve">for conservation purposes is becoming commonplace along </w:t>
      </w:r>
      <w:r w:rsidR="009C64FA">
        <w:rPr>
          <w:lang w:val="en-GB"/>
        </w:rPr>
        <w:t xml:space="preserve">US </w:t>
      </w:r>
      <w:r w:rsidR="00AC5683">
        <w:rPr>
          <w:lang w:val="en-GB"/>
        </w:rPr>
        <w:t xml:space="preserve">coasts. </w:t>
      </w:r>
      <w:r w:rsidR="00D02C70">
        <w:rPr>
          <w:lang w:val="en-GB"/>
        </w:rPr>
        <w:t>T</w:t>
      </w:r>
      <w:r w:rsidR="007515DC">
        <w:rPr>
          <w:lang w:val="en-GB"/>
        </w:rPr>
        <w:t>he</w:t>
      </w:r>
      <w:r w:rsidR="00D02C70">
        <w:rPr>
          <w:lang w:val="en-GB"/>
        </w:rPr>
        <w:t xml:space="preserve"> </w:t>
      </w:r>
      <w:proofErr w:type="gramStart"/>
      <w:r w:rsidR="00D02C70">
        <w:rPr>
          <w:lang w:val="en-GB"/>
        </w:rPr>
        <w:t>number</w:t>
      </w:r>
      <w:r w:rsidR="007515DC">
        <w:rPr>
          <w:lang w:val="en-GB"/>
        </w:rPr>
        <w:t xml:space="preserve"> of project</w:t>
      </w:r>
      <w:r w:rsidR="007E7174">
        <w:rPr>
          <w:lang w:val="en-GB"/>
        </w:rPr>
        <w:t xml:space="preserve">s </w:t>
      </w:r>
      <w:r w:rsidR="00D02C70">
        <w:rPr>
          <w:lang w:val="en-GB"/>
        </w:rPr>
        <w:t xml:space="preserve">implemented </w:t>
      </w:r>
      <w:r w:rsidR="00AC5683">
        <w:rPr>
          <w:lang w:val="en-GB"/>
        </w:rPr>
        <w:t>ha</w:t>
      </w:r>
      <w:r w:rsidR="00C551C4">
        <w:rPr>
          <w:lang w:val="en-GB"/>
        </w:rPr>
        <w:t>ve</w:t>
      </w:r>
      <w:proofErr w:type="gramEnd"/>
      <w:r w:rsidR="00AC5683">
        <w:rPr>
          <w:lang w:val="en-GB"/>
        </w:rPr>
        <w:t xml:space="preserve"> increased</w:t>
      </w:r>
      <w:r w:rsidR="007E7174">
        <w:rPr>
          <w:lang w:val="en-GB"/>
        </w:rPr>
        <w:t xml:space="preserve"> over recent </w:t>
      </w:r>
      <w:r w:rsidR="007E7174">
        <w:rPr>
          <w:lang w:val="en-GB"/>
        </w:rPr>
        <w:lastRenderedPageBreak/>
        <w:t>years</w:t>
      </w:r>
      <w:r w:rsidR="00D02C70">
        <w:rPr>
          <w:lang w:val="en-GB"/>
        </w:rPr>
        <w:t xml:space="preserve">, </w:t>
      </w:r>
      <w:r w:rsidR="00800C35">
        <w:rPr>
          <w:lang w:val="en-GB"/>
        </w:rPr>
        <w:t>with a growing number of larger scale projects</w:t>
      </w:r>
      <w:r w:rsidR="007E7174">
        <w:rPr>
          <w:lang w:val="en-GB"/>
        </w:rPr>
        <w:t xml:space="preserve">. </w:t>
      </w:r>
      <w:r w:rsidR="000C1E83">
        <w:rPr>
          <w:lang w:val="en-GB"/>
        </w:rPr>
        <w:t xml:space="preserve">Both large and </w:t>
      </w:r>
      <w:proofErr w:type="gramStart"/>
      <w:r w:rsidR="000C1E83">
        <w:rPr>
          <w:lang w:val="en-GB"/>
        </w:rPr>
        <w:t>small scale</w:t>
      </w:r>
      <w:proofErr w:type="gramEnd"/>
      <w:r w:rsidR="000C1E83">
        <w:rPr>
          <w:lang w:val="en-GB"/>
        </w:rPr>
        <w:t xml:space="preserve"> </w:t>
      </w:r>
      <w:r w:rsidR="00AC5683">
        <w:rPr>
          <w:lang w:val="en-GB"/>
        </w:rPr>
        <w:t>r</w:t>
      </w:r>
      <w:r w:rsidR="00B86029">
        <w:rPr>
          <w:lang w:val="en-GB"/>
        </w:rPr>
        <w:t xml:space="preserve">estoration </w:t>
      </w:r>
      <w:r w:rsidR="00AC5683">
        <w:rPr>
          <w:lang w:val="en-GB"/>
        </w:rPr>
        <w:t xml:space="preserve">projects </w:t>
      </w:r>
      <w:r w:rsidR="001438FD">
        <w:rPr>
          <w:lang w:val="en-GB"/>
        </w:rPr>
        <w:t>contribut</w:t>
      </w:r>
      <w:r w:rsidR="000C1E83">
        <w:rPr>
          <w:lang w:val="en-GB"/>
        </w:rPr>
        <w:t>e</w:t>
      </w:r>
      <w:r w:rsidR="001438FD">
        <w:rPr>
          <w:lang w:val="en-GB"/>
        </w:rPr>
        <w:t xml:space="preserve"> to c</w:t>
      </w:r>
      <w:r w:rsidR="00B86029">
        <w:rPr>
          <w:lang w:val="en-GB"/>
        </w:rPr>
        <w:t>ountering historic habitat loss</w:t>
      </w:r>
      <w:r w:rsidR="001438FD">
        <w:rPr>
          <w:lang w:val="en-GB"/>
        </w:rPr>
        <w:t xml:space="preserve"> and to </w:t>
      </w:r>
      <w:r w:rsidR="003144A4">
        <w:rPr>
          <w:lang w:val="en-GB"/>
        </w:rPr>
        <w:t>the delivery of ecosystem services</w:t>
      </w:r>
      <w:r w:rsidR="00B86029">
        <w:rPr>
          <w:lang w:val="en-GB"/>
        </w:rPr>
        <w:t xml:space="preserve">. </w:t>
      </w:r>
      <w:r w:rsidR="00973B29">
        <w:rPr>
          <w:lang w:val="en-GB"/>
        </w:rPr>
        <w:t>As oyster restoration efforts become increasingly successful</w:t>
      </w:r>
      <w:r w:rsidR="000C1E83">
        <w:rPr>
          <w:lang w:val="en-GB"/>
        </w:rPr>
        <w:t xml:space="preserve">, it is increasingly important that </w:t>
      </w:r>
      <w:r w:rsidR="00973B29">
        <w:rPr>
          <w:lang w:val="en-GB"/>
        </w:rPr>
        <w:t xml:space="preserve">the contribution of individual projects to the larger scale restoration </w:t>
      </w:r>
      <w:r w:rsidR="00B104AC">
        <w:rPr>
          <w:lang w:val="en-GB"/>
        </w:rPr>
        <w:t>objectives</w:t>
      </w:r>
      <w:r w:rsidR="000C1E83">
        <w:rPr>
          <w:lang w:val="en-GB"/>
        </w:rPr>
        <w:t xml:space="preserve"> also be recognised</w:t>
      </w:r>
      <w:r w:rsidR="00973B29">
        <w:rPr>
          <w:lang w:val="en-GB"/>
        </w:rPr>
        <w:t xml:space="preserve">. </w:t>
      </w:r>
      <w:r w:rsidR="00B104AC">
        <w:rPr>
          <w:lang w:val="en-GB"/>
        </w:rPr>
        <w:t xml:space="preserve">These </w:t>
      </w:r>
      <w:proofErr w:type="gramStart"/>
      <w:r w:rsidR="00B104AC">
        <w:rPr>
          <w:lang w:val="en-GB"/>
        </w:rPr>
        <w:t>large scale</w:t>
      </w:r>
      <w:proofErr w:type="gramEnd"/>
      <w:r w:rsidR="00B104AC">
        <w:rPr>
          <w:lang w:val="en-GB"/>
        </w:rPr>
        <w:t xml:space="preserve"> restoration objectives therefore need to be defined. </w:t>
      </w:r>
    </w:p>
    <w:p w14:paraId="15B32DA5" w14:textId="77777777" w:rsidR="008C66A9" w:rsidRDefault="00B86029" w:rsidP="008C66A9">
      <w:pPr>
        <w:rPr>
          <w:lang w:val="en-GB"/>
        </w:rPr>
      </w:pPr>
      <w:r>
        <w:rPr>
          <w:lang w:val="en-GB"/>
        </w:rPr>
        <w:t>At present there is</w:t>
      </w:r>
      <w:r w:rsidR="009C64FA">
        <w:rPr>
          <w:lang w:val="en-GB"/>
        </w:rPr>
        <w:t xml:space="preserve"> little guidance available to </w:t>
      </w:r>
      <w:r w:rsidR="007E7174">
        <w:rPr>
          <w:lang w:val="en-GB"/>
        </w:rPr>
        <w:t>managers</w:t>
      </w:r>
      <w:r w:rsidR="009C64FA">
        <w:rPr>
          <w:lang w:val="en-GB"/>
        </w:rPr>
        <w:t xml:space="preserve"> </w:t>
      </w:r>
      <w:r>
        <w:rPr>
          <w:lang w:val="en-GB"/>
        </w:rPr>
        <w:t xml:space="preserve">seeking to set long term, large-scale </w:t>
      </w:r>
      <w:r w:rsidR="00F65212">
        <w:rPr>
          <w:lang w:val="en-GB"/>
        </w:rPr>
        <w:t xml:space="preserve">management and </w:t>
      </w:r>
      <w:r>
        <w:rPr>
          <w:lang w:val="en-GB"/>
        </w:rPr>
        <w:t xml:space="preserve">restoration </w:t>
      </w:r>
      <w:del w:id="2" w:author="TNC_User" w:date="2014-09-11T14:54:00Z">
        <w:r w:rsidDel="00941DAB">
          <w:rPr>
            <w:lang w:val="en-GB"/>
          </w:rPr>
          <w:delText>targets</w:delText>
        </w:r>
      </w:del>
      <w:ins w:id="3" w:author="TNC_User" w:date="2014-09-11T14:54:00Z">
        <w:r w:rsidR="00941DAB">
          <w:rPr>
            <w:lang w:val="en-GB"/>
          </w:rPr>
          <w:t>objectives</w:t>
        </w:r>
      </w:ins>
      <w:r>
        <w:rPr>
          <w:lang w:val="en-GB"/>
        </w:rPr>
        <w:t xml:space="preserve">. Such </w:t>
      </w:r>
      <w:del w:id="4" w:author="TNC_User" w:date="2014-09-11T14:54:00Z">
        <w:r w:rsidDel="00941DAB">
          <w:rPr>
            <w:lang w:val="en-GB"/>
          </w:rPr>
          <w:delText xml:space="preserve">targets </w:delText>
        </w:r>
      </w:del>
      <w:ins w:id="5" w:author="TNC_User" w:date="2014-09-11T14:54:00Z">
        <w:r w:rsidR="00941DAB">
          <w:rPr>
            <w:lang w:val="en-GB"/>
          </w:rPr>
          <w:t xml:space="preserve">objectives </w:t>
        </w:r>
      </w:ins>
      <w:r>
        <w:rPr>
          <w:lang w:val="en-GB"/>
        </w:rPr>
        <w:t>sh</w:t>
      </w:r>
      <w:r w:rsidR="0072289E">
        <w:rPr>
          <w:lang w:val="en-GB"/>
        </w:rPr>
        <w:t>ould be more tangible than aspir</w:t>
      </w:r>
      <w:r>
        <w:rPr>
          <w:lang w:val="en-GB"/>
        </w:rPr>
        <w:t xml:space="preserve">ational goals, and should incorporate the factors that have motivated </w:t>
      </w:r>
      <w:r w:rsidR="008B46BD">
        <w:rPr>
          <w:lang w:val="en-GB"/>
        </w:rPr>
        <w:t xml:space="preserve">stakeholders to undertake </w:t>
      </w:r>
      <w:r w:rsidR="00D0268B">
        <w:rPr>
          <w:lang w:val="en-GB"/>
        </w:rPr>
        <w:t xml:space="preserve">the </w:t>
      </w:r>
      <w:r>
        <w:rPr>
          <w:lang w:val="en-GB"/>
        </w:rPr>
        <w:t xml:space="preserve">restoration </w:t>
      </w:r>
      <w:r w:rsidR="00D0268B">
        <w:rPr>
          <w:lang w:val="en-GB"/>
        </w:rPr>
        <w:t>project in question</w:t>
      </w:r>
      <w:r>
        <w:rPr>
          <w:lang w:val="en-GB"/>
        </w:rPr>
        <w:t>.</w:t>
      </w:r>
      <w:r w:rsidR="008B46BD">
        <w:rPr>
          <w:lang w:val="en-GB"/>
        </w:rPr>
        <w:t xml:space="preserve"> Ecological restoration of oyster reefs </w:t>
      </w:r>
      <w:r w:rsidR="00C0237F">
        <w:rPr>
          <w:lang w:val="en-GB"/>
        </w:rPr>
        <w:t xml:space="preserve">and beds </w:t>
      </w:r>
      <w:r w:rsidR="008D651F">
        <w:rPr>
          <w:lang w:val="en-GB"/>
        </w:rPr>
        <w:t>may</w:t>
      </w:r>
      <w:r w:rsidR="008B46BD">
        <w:rPr>
          <w:lang w:val="en-GB"/>
        </w:rPr>
        <w:t xml:space="preserve"> </w:t>
      </w:r>
      <w:r w:rsidR="008D651F">
        <w:rPr>
          <w:lang w:val="en-GB"/>
        </w:rPr>
        <w:t xml:space="preserve">be motivated by a number of </w:t>
      </w:r>
      <w:r w:rsidR="00F65212">
        <w:rPr>
          <w:lang w:val="en-GB"/>
        </w:rPr>
        <w:t>perceived benefits</w:t>
      </w:r>
      <w:r w:rsidR="00C0237F">
        <w:rPr>
          <w:lang w:val="en-GB"/>
        </w:rPr>
        <w:t xml:space="preserve"> </w:t>
      </w:r>
      <w:r w:rsidR="008D651F">
        <w:rPr>
          <w:lang w:val="en-GB"/>
        </w:rPr>
        <w:t>including</w:t>
      </w:r>
      <w:r w:rsidR="00C0237F">
        <w:rPr>
          <w:lang w:val="en-GB"/>
        </w:rPr>
        <w:t xml:space="preserve"> the enhancement of </w:t>
      </w:r>
      <w:r w:rsidR="00FA17C3">
        <w:rPr>
          <w:lang w:val="en-GB"/>
        </w:rPr>
        <w:t>oyster</w:t>
      </w:r>
      <w:r w:rsidR="00C0237F">
        <w:rPr>
          <w:lang w:val="en-GB"/>
        </w:rPr>
        <w:t xml:space="preserve"> and </w:t>
      </w:r>
      <w:r w:rsidR="00FA17C3">
        <w:rPr>
          <w:lang w:val="en-GB"/>
        </w:rPr>
        <w:t>non-oyster</w:t>
      </w:r>
      <w:r w:rsidR="00941DAB">
        <w:rPr>
          <w:lang w:val="en-GB"/>
        </w:rPr>
        <w:t xml:space="preserve"> (e.g. finfish, shrimp and crab)</w:t>
      </w:r>
      <w:r w:rsidR="00FA17C3">
        <w:rPr>
          <w:lang w:val="en-GB"/>
        </w:rPr>
        <w:t xml:space="preserve"> fisheries, water quality</w:t>
      </w:r>
      <w:r w:rsidR="005D42C5">
        <w:rPr>
          <w:lang w:val="en-GB"/>
        </w:rPr>
        <w:t xml:space="preserve"> improvements, </w:t>
      </w:r>
      <w:r w:rsidR="00C0237F">
        <w:rPr>
          <w:lang w:val="en-GB"/>
        </w:rPr>
        <w:t xml:space="preserve">coastal defence, </w:t>
      </w:r>
      <w:r w:rsidR="005D42C5">
        <w:rPr>
          <w:lang w:val="en-GB"/>
        </w:rPr>
        <w:t xml:space="preserve">and the </w:t>
      </w:r>
      <w:r w:rsidR="00B104AC">
        <w:rPr>
          <w:lang w:val="en-GB"/>
        </w:rPr>
        <w:t>biodiversity</w:t>
      </w:r>
      <w:r w:rsidR="00C0237F">
        <w:rPr>
          <w:lang w:val="en-GB"/>
        </w:rPr>
        <w:t xml:space="preserve"> and </w:t>
      </w:r>
      <w:r w:rsidR="005D42C5">
        <w:rPr>
          <w:lang w:val="en-GB"/>
        </w:rPr>
        <w:t xml:space="preserve">cultural value associated with oyster habitat. It is primarily an improved understanding of these values over the past decade that has resulted in the rapid growth and interest in oyster restoration projects. </w:t>
      </w:r>
      <w:r w:rsidR="00CC40FB">
        <w:rPr>
          <w:lang w:val="en-GB"/>
        </w:rPr>
        <w:t xml:space="preserve">To ensure that restoration </w:t>
      </w:r>
      <w:r w:rsidR="007E7174">
        <w:rPr>
          <w:lang w:val="en-GB"/>
        </w:rPr>
        <w:t>maintain</w:t>
      </w:r>
      <w:r w:rsidR="00CC40FB">
        <w:rPr>
          <w:lang w:val="en-GB"/>
        </w:rPr>
        <w:t>s</w:t>
      </w:r>
      <w:r w:rsidR="007E7174">
        <w:rPr>
          <w:lang w:val="en-GB"/>
        </w:rPr>
        <w:t xml:space="preserve"> its current momentum, it is essential that r</w:t>
      </w:r>
      <w:r w:rsidR="003144A4">
        <w:rPr>
          <w:lang w:val="en-GB"/>
        </w:rPr>
        <w:t>estoration practitioners, stake</w:t>
      </w:r>
      <w:r w:rsidR="007E7174">
        <w:rPr>
          <w:lang w:val="en-GB"/>
        </w:rPr>
        <w:t>holders and funding agencies are able to envisage how thei</w:t>
      </w:r>
      <w:r w:rsidR="003144A4">
        <w:rPr>
          <w:lang w:val="en-GB"/>
        </w:rPr>
        <w:t xml:space="preserve">r efforts are contributing to </w:t>
      </w:r>
      <w:r w:rsidR="00CC40FB">
        <w:rPr>
          <w:lang w:val="en-GB"/>
        </w:rPr>
        <w:t>the</w:t>
      </w:r>
      <w:r w:rsidR="00C0237F">
        <w:rPr>
          <w:lang w:val="en-GB"/>
        </w:rPr>
        <w:t>se wider perceived or projected benefits</w:t>
      </w:r>
      <w:r w:rsidR="00CC40FB">
        <w:rPr>
          <w:lang w:val="en-GB"/>
        </w:rPr>
        <w:t>.</w:t>
      </w:r>
    </w:p>
    <w:p w14:paraId="15EAD601" w14:textId="77777777" w:rsidR="006D0832" w:rsidRPr="008C66A9" w:rsidRDefault="00340141" w:rsidP="008C66A9">
      <w:pPr>
        <w:rPr>
          <w:lang w:val="en-GB"/>
        </w:rPr>
      </w:pPr>
      <w:r w:rsidRPr="006D0832">
        <w:rPr>
          <w:lang w:val="en-GB"/>
        </w:rPr>
        <w:t xml:space="preserve">This guide </w:t>
      </w:r>
      <w:r w:rsidR="00C551C4" w:rsidRPr="006D0832">
        <w:rPr>
          <w:lang w:val="en-GB"/>
        </w:rPr>
        <w:t>is intended</w:t>
      </w:r>
      <w:r w:rsidR="007F731D" w:rsidRPr="006D0832">
        <w:rPr>
          <w:lang w:val="en-GB"/>
        </w:rPr>
        <w:t xml:space="preserve"> to </w:t>
      </w:r>
      <w:r w:rsidR="005D42C5" w:rsidRPr="006D0832">
        <w:rPr>
          <w:lang w:val="en-GB"/>
        </w:rPr>
        <w:t>assist</w:t>
      </w:r>
      <w:r w:rsidR="007F731D" w:rsidRPr="006D0832">
        <w:rPr>
          <w:lang w:val="en-GB"/>
        </w:rPr>
        <w:t xml:space="preserve"> </w:t>
      </w:r>
      <w:r w:rsidR="00800C35" w:rsidRPr="006D0832">
        <w:rPr>
          <w:lang w:val="en-GB"/>
        </w:rPr>
        <w:t xml:space="preserve">natural resource </w:t>
      </w:r>
      <w:r w:rsidR="00CC40FB" w:rsidRPr="006D0832">
        <w:rPr>
          <w:lang w:val="en-GB"/>
        </w:rPr>
        <w:t>mangers</w:t>
      </w:r>
      <w:r w:rsidR="00800C35" w:rsidRPr="006D0832">
        <w:rPr>
          <w:lang w:val="en-GB"/>
        </w:rPr>
        <w:t xml:space="preserve"> and restoration practitioners</w:t>
      </w:r>
      <w:r w:rsidR="00CC40FB" w:rsidRPr="006D0832">
        <w:rPr>
          <w:lang w:val="en-GB"/>
        </w:rPr>
        <w:t xml:space="preserve"> </w:t>
      </w:r>
      <w:r w:rsidR="00B5243A" w:rsidRPr="006D0832">
        <w:rPr>
          <w:lang w:val="en-GB"/>
        </w:rPr>
        <w:t xml:space="preserve">in making the case for oyster restoration and </w:t>
      </w:r>
      <w:r w:rsidR="005D42C5" w:rsidRPr="006D0832">
        <w:rPr>
          <w:lang w:val="en-GB"/>
        </w:rPr>
        <w:t xml:space="preserve">in </w:t>
      </w:r>
      <w:r w:rsidR="007F731D" w:rsidRPr="006D0832">
        <w:rPr>
          <w:lang w:val="en-GB"/>
        </w:rPr>
        <w:t>s</w:t>
      </w:r>
      <w:r w:rsidRPr="006D0832">
        <w:rPr>
          <w:lang w:val="en-GB"/>
        </w:rPr>
        <w:t>et</w:t>
      </w:r>
      <w:r w:rsidR="005D42C5" w:rsidRPr="006D0832">
        <w:rPr>
          <w:lang w:val="en-GB"/>
        </w:rPr>
        <w:t>ting</w:t>
      </w:r>
      <w:r w:rsidRPr="006D0832">
        <w:rPr>
          <w:lang w:val="en-GB"/>
        </w:rPr>
        <w:t xml:space="preserve"> appropriate </w:t>
      </w:r>
      <w:commentRangeStart w:id="6"/>
      <w:r w:rsidRPr="006D0832">
        <w:rPr>
          <w:lang w:val="en-GB"/>
        </w:rPr>
        <w:t>goals</w:t>
      </w:r>
      <w:commentRangeEnd w:id="6"/>
      <w:r w:rsidR="009D3A1C" w:rsidRPr="006D0832">
        <w:rPr>
          <w:lang w:val="en-GB"/>
        </w:rPr>
        <w:commentReference w:id="6"/>
      </w:r>
      <w:r w:rsidR="000664DA" w:rsidRPr="006D0832">
        <w:rPr>
          <w:lang w:val="en-GB"/>
        </w:rPr>
        <w:t xml:space="preserve"> </w:t>
      </w:r>
      <w:r w:rsidR="00C0237F" w:rsidRPr="006D0832">
        <w:rPr>
          <w:lang w:val="en-GB"/>
        </w:rPr>
        <w:t>for restoring and managing oyster reefs and beds</w:t>
      </w:r>
      <w:r w:rsidR="00BA4964" w:rsidRPr="006D0832">
        <w:rPr>
          <w:lang w:val="en-GB"/>
        </w:rPr>
        <w:t xml:space="preserve"> at </w:t>
      </w:r>
      <w:r w:rsidR="00B5243A" w:rsidRPr="006D0832">
        <w:rPr>
          <w:lang w:val="en-GB"/>
        </w:rPr>
        <w:t>an estuary or bay wide scale</w:t>
      </w:r>
      <w:r w:rsidR="00BA4964" w:rsidRPr="006D0832">
        <w:rPr>
          <w:lang w:val="en-GB"/>
        </w:rPr>
        <w:t>.</w:t>
      </w:r>
      <w:r w:rsidR="00C90C00">
        <w:rPr>
          <w:lang w:val="en-GB"/>
        </w:rPr>
        <w:t xml:space="preserve"> Determining the area of oyster restoration required to achieve long term large scale goals has numerous applications; from being better able to incorporate restoration into spatial</w:t>
      </w:r>
      <w:r w:rsidR="00DD286A">
        <w:rPr>
          <w:lang w:val="en-GB"/>
        </w:rPr>
        <w:t xml:space="preserve"> and conflict user group planning, to better articulating long term goals and benefits when fundraising. </w:t>
      </w:r>
      <w:r w:rsidR="00BA4964" w:rsidRPr="006D0832">
        <w:rPr>
          <w:lang w:val="en-GB"/>
        </w:rPr>
        <w:t xml:space="preserve">In </w:t>
      </w:r>
      <w:r w:rsidR="00DD286A">
        <w:rPr>
          <w:lang w:val="en-GB"/>
        </w:rPr>
        <w:t>formulating this guide we hav</w:t>
      </w:r>
      <w:r w:rsidR="00BA4964" w:rsidRPr="006D0832">
        <w:rPr>
          <w:lang w:val="en-GB"/>
        </w:rPr>
        <w:t xml:space="preserve">e </w:t>
      </w:r>
      <w:r w:rsidR="00990BC2" w:rsidRPr="006D0832">
        <w:rPr>
          <w:lang w:val="en-GB"/>
        </w:rPr>
        <w:t>draw</w:t>
      </w:r>
      <w:r w:rsidR="00DD286A">
        <w:rPr>
          <w:lang w:val="en-GB"/>
        </w:rPr>
        <w:t>n</w:t>
      </w:r>
      <w:r w:rsidR="00990BC2" w:rsidRPr="006D0832">
        <w:rPr>
          <w:lang w:val="en-GB"/>
        </w:rPr>
        <w:t xml:space="preserve"> on the latest science and</w:t>
      </w:r>
      <w:r w:rsidR="00C0237F" w:rsidRPr="006D0832">
        <w:rPr>
          <w:lang w:val="en-GB"/>
        </w:rPr>
        <w:t xml:space="preserve"> information on </w:t>
      </w:r>
      <w:r w:rsidR="000664DA" w:rsidRPr="006D0832">
        <w:rPr>
          <w:lang w:val="en-GB"/>
        </w:rPr>
        <w:t xml:space="preserve">historical extent </w:t>
      </w:r>
      <w:r w:rsidR="00C0237F" w:rsidRPr="006D0832">
        <w:rPr>
          <w:lang w:val="en-GB"/>
        </w:rPr>
        <w:t>of these habitats</w:t>
      </w:r>
      <w:r w:rsidR="00990BC2" w:rsidRPr="006D0832">
        <w:rPr>
          <w:lang w:val="en-GB"/>
        </w:rPr>
        <w:t>. We focus on th</w:t>
      </w:r>
      <w:r w:rsidR="00C0237F" w:rsidRPr="006D0832">
        <w:rPr>
          <w:lang w:val="en-GB"/>
        </w:rPr>
        <w:t xml:space="preserve">e potential benefits </w:t>
      </w:r>
      <w:r w:rsidR="00990BC2" w:rsidRPr="006D0832">
        <w:rPr>
          <w:lang w:val="en-GB"/>
        </w:rPr>
        <w:t>that</w:t>
      </w:r>
      <w:r w:rsidR="00C0237F" w:rsidRPr="006D0832">
        <w:rPr>
          <w:lang w:val="en-GB"/>
        </w:rPr>
        <w:t xml:space="preserve"> restored or enhanced reefs may provide through </w:t>
      </w:r>
      <w:r w:rsidR="00B5243A" w:rsidRPr="006D0832">
        <w:rPr>
          <w:lang w:val="en-GB"/>
        </w:rPr>
        <w:t>fou</w:t>
      </w:r>
      <w:commentRangeStart w:id="7"/>
      <w:r w:rsidR="00B5243A" w:rsidRPr="006D0832">
        <w:rPr>
          <w:lang w:val="en-GB"/>
        </w:rPr>
        <w:t>r</w:t>
      </w:r>
      <w:r w:rsidR="000664DA" w:rsidRPr="006D0832">
        <w:rPr>
          <w:lang w:val="en-GB"/>
        </w:rPr>
        <w:t xml:space="preserve"> </w:t>
      </w:r>
      <w:commentRangeEnd w:id="7"/>
      <w:r w:rsidR="00B5243A" w:rsidRPr="006D0832">
        <w:rPr>
          <w:lang w:val="en-GB"/>
        </w:rPr>
        <w:commentReference w:id="7"/>
      </w:r>
      <w:r w:rsidR="000664DA" w:rsidRPr="006D0832">
        <w:rPr>
          <w:lang w:val="en-GB"/>
        </w:rPr>
        <w:t xml:space="preserve">key ecosystem services: </w:t>
      </w:r>
      <w:r w:rsidR="00C0237F" w:rsidRPr="006D0832">
        <w:rPr>
          <w:lang w:val="en-GB"/>
        </w:rPr>
        <w:t xml:space="preserve">water </w:t>
      </w:r>
      <w:r w:rsidR="000664DA" w:rsidRPr="006D0832">
        <w:rPr>
          <w:lang w:val="en-GB"/>
        </w:rPr>
        <w:t xml:space="preserve">filtration, </w:t>
      </w:r>
      <w:proofErr w:type="spellStart"/>
      <w:r w:rsidR="000664DA" w:rsidRPr="006D0832">
        <w:rPr>
          <w:lang w:val="en-GB"/>
        </w:rPr>
        <w:t>denitrification</w:t>
      </w:r>
      <w:proofErr w:type="spellEnd"/>
      <w:r w:rsidR="00D0268B" w:rsidRPr="006D0832">
        <w:rPr>
          <w:lang w:val="en-GB"/>
        </w:rPr>
        <w:t>,</w:t>
      </w:r>
      <w:r w:rsidR="000664DA" w:rsidRPr="006D0832">
        <w:rPr>
          <w:lang w:val="en-GB"/>
        </w:rPr>
        <w:t xml:space="preserve"> </w:t>
      </w:r>
      <w:r w:rsidR="00C0237F" w:rsidRPr="006D0832">
        <w:rPr>
          <w:lang w:val="en-GB"/>
        </w:rPr>
        <w:t xml:space="preserve">the enhancement of </w:t>
      </w:r>
      <w:r w:rsidR="000664DA" w:rsidRPr="006D0832">
        <w:rPr>
          <w:lang w:val="en-GB"/>
        </w:rPr>
        <w:t>non-oyster fisheries</w:t>
      </w:r>
      <w:r w:rsidR="00023F82" w:rsidRPr="006D0832">
        <w:rPr>
          <w:lang w:val="en-GB"/>
        </w:rPr>
        <w:t xml:space="preserve">, and </w:t>
      </w:r>
      <w:commentRangeStart w:id="8"/>
      <w:r w:rsidR="00023F82" w:rsidRPr="006D0832">
        <w:rPr>
          <w:lang w:val="en-GB"/>
        </w:rPr>
        <w:t>shoreline protection</w:t>
      </w:r>
      <w:commentRangeEnd w:id="8"/>
      <w:r w:rsidR="00B5243A" w:rsidRPr="006D0832">
        <w:rPr>
          <w:lang w:val="en-GB"/>
        </w:rPr>
        <w:commentReference w:id="8"/>
      </w:r>
      <w:r w:rsidR="000664DA" w:rsidRPr="006D0832">
        <w:rPr>
          <w:lang w:val="en-GB"/>
        </w:rPr>
        <w:t xml:space="preserve">. </w:t>
      </w:r>
      <w:r w:rsidR="006D0832">
        <w:rPr>
          <w:lang w:val="en-GB"/>
        </w:rPr>
        <w:t>T</w:t>
      </w:r>
      <w:r w:rsidR="006D0832" w:rsidRPr="006D0832">
        <w:rPr>
          <w:lang w:val="en-GB"/>
        </w:rPr>
        <w:t xml:space="preserve">he information provided here </w:t>
      </w:r>
      <w:r w:rsidR="006D0832">
        <w:rPr>
          <w:lang w:val="en-GB"/>
        </w:rPr>
        <w:t>allows</w:t>
      </w:r>
      <w:r w:rsidR="006D0832" w:rsidRPr="006D0832">
        <w:rPr>
          <w:lang w:val="en-GB"/>
        </w:rPr>
        <w:t xml:space="preserve"> for planning restoration at </w:t>
      </w:r>
      <w:r w:rsidR="006D0832">
        <w:rPr>
          <w:lang w:val="en-GB"/>
        </w:rPr>
        <w:t>an estuary scale</w:t>
      </w:r>
      <w:r w:rsidR="006D0832" w:rsidRPr="006D0832">
        <w:rPr>
          <w:lang w:val="en-GB"/>
        </w:rPr>
        <w:t xml:space="preserve">.  </w:t>
      </w:r>
    </w:p>
    <w:p w14:paraId="6D20ADA4" w14:textId="77777777" w:rsidR="006D0832" w:rsidRDefault="006D0832">
      <w:pPr>
        <w:rPr>
          <w:lang w:val="en-GB"/>
        </w:rPr>
      </w:pPr>
    </w:p>
    <w:p w14:paraId="19B25F25" w14:textId="77777777" w:rsidR="00793130" w:rsidRDefault="00990BC2">
      <w:pPr>
        <w:rPr>
          <w:ins w:id="9" w:author="Philine zu Ermgassen" w:date="2014-10-22T23:29:00Z"/>
          <w:lang w:val="en-GB"/>
        </w:rPr>
      </w:pPr>
      <w:r>
        <w:rPr>
          <w:lang w:val="en-GB"/>
        </w:rPr>
        <w:t xml:space="preserve">Where possible, we </w:t>
      </w:r>
      <w:r w:rsidR="008C0428">
        <w:rPr>
          <w:lang w:val="en-GB"/>
        </w:rPr>
        <w:t xml:space="preserve">provide </w:t>
      </w:r>
      <w:r w:rsidR="002F54B0">
        <w:rPr>
          <w:lang w:val="en-GB"/>
        </w:rPr>
        <w:t xml:space="preserve">details for specific </w:t>
      </w:r>
      <w:r>
        <w:rPr>
          <w:lang w:val="en-GB"/>
        </w:rPr>
        <w:t>location</w:t>
      </w:r>
      <w:r w:rsidR="002F54B0">
        <w:rPr>
          <w:lang w:val="en-GB"/>
        </w:rPr>
        <w:t>s</w:t>
      </w:r>
      <w:r w:rsidR="008C0428">
        <w:rPr>
          <w:lang w:val="en-GB"/>
        </w:rPr>
        <w:t>, but it must be recognised that such data</w:t>
      </w:r>
      <w:r w:rsidR="00941DAB">
        <w:rPr>
          <w:lang w:val="en-GB"/>
        </w:rPr>
        <w:t xml:space="preserve"> are not equally available for all </w:t>
      </w:r>
      <w:r w:rsidR="00023F82">
        <w:rPr>
          <w:lang w:val="en-GB"/>
        </w:rPr>
        <w:t>locations</w:t>
      </w:r>
      <w:r w:rsidR="00941DAB">
        <w:rPr>
          <w:lang w:val="en-GB"/>
        </w:rPr>
        <w:t xml:space="preserve"> and</w:t>
      </w:r>
      <w:r w:rsidR="008C0428">
        <w:rPr>
          <w:lang w:val="en-GB"/>
        </w:rPr>
        <w:t xml:space="preserve"> </w:t>
      </w:r>
      <w:r w:rsidR="002F54B0">
        <w:rPr>
          <w:lang w:val="en-GB"/>
        </w:rPr>
        <w:t>may be</w:t>
      </w:r>
      <w:r w:rsidR="008C0428">
        <w:rPr>
          <w:lang w:val="en-GB"/>
        </w:rPr>
        <w:t xml:space="preserve"> interpolated from adjacent regions</w:t>
      </w:r>
      <w:r w:rsidR="00023F82">
        <w:rPr>
          <w:lang w:val="en-GB"/>
        </w:rPr>
        <w:t xml:space="preserve">. These data will therefore </w:t>
      </w:r>
      <w:r w:rsidR="00B5243A">
        <w:rPr>
          <w:lang w:val="en-GB"/>
        </w:rPr>
        <w:t>not al</w:t>
      </w:r>
      <w:r w:rsidR="008C0428">
        <w:rPr>
          <w:lang w:val="en-GB"/>
        </w:rPr>
        <w:t>ways account for local features and processes</w:t>
      </w:r>
      <w:r w:rsidR="00B5243A">
        <w:rPr>
          <w:lang w:val="en-GB"/>
        </w:rPr>
        <w:t xml:space="preserve">. They also necessarily represent an estuary wide mean, and are therefore not representative of all locations within an estuary. Furthermore, </w:t>
      </w:r>
      <w:r w:rsidR="00B5243A">
        <w:t xml:space="preserve">while this document uses science-based evidence to assist practitioners in defining their objectives </w:t>
      </w:r>
      <w:r w:rsidR="006D0832">
        <w:t>and</w:t>
      </w:r>
      <w:r w:rsidR="00B5243A">
        <w:t xml:space="preserve"> the approximate amount of restoration required</w:t>
      </w:r>
      <w:r w:rsidR="006D0832">
        <w:t xml:space="preserve"> to achieve them</w:t>
      </w:r>
      <w:r w:rsidR="00B5243A">
        <w:t xml:space="preserve">, the true amount of ecosystem services </w:t>
      </w:r>
      <w:r w:rsidR="006D0832">
        <w:t>restored</w:t>
      </w:r>
      <w:r w:rsidR="00B5243A">
        <w:t xml:space="preserve"> will be influenced by a multitude of factors on a smaller scale, including but not limited to: reef location, landscape, project success, and many ot</w:t>
      </w:r>
      <w:r w:rsidR="006D0832">
        <w:t xml:space="preserve">her abiotic factors. </w:t>
      </w:r>
      <w:r w:rsidR="00B5243A">
        <w:t xml:space="preserve"> </w:t>
      </w:r>
    </w:p>
    <w:p w14:paraId="6AF8DDF0" w14:textId="77777777" w:rsidR="009D3A1C" w:rsidRDefault="009D3A1C" w:rsidP="00793130">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This </w:t>
      </w:r>
      <w:r w:rsidR="00793130">
        <w:rPr>
          <w:lang w:val="en-GB"/>
        </w:rPr>
        <w:t xml:space="preserve">guide </w:t>
      </w:r>
      <w:r w:rsidRPr="009D3A1C">
        <w:rPr>
          <w:b/>
          <w:i/>
          <w:lang w:val="en-GB"/>
        </w:rPr>
        <w:t>does not</w:t>
      </w:r>
      <w:r>
        <w:rPr>
          <w:lang w:val="en-GB"/>
        </w:rPr>
        <w:t xml:space="preserve"> intend to be a replacement for post-project monitoring to assess project performance or quantify the actual ecosystem services delivered as a result of a project.  This document serves to act as a guide to help set science-based </w:t>
      </w:r>
      <w:r w:rsidRPr="009D3A1C">
        <w:rPr>
          <w:i/>
          <w:lang w:val="en-GB"/>
        </w:rPr>
        <w:t>targets</w:t>
      </w:r>
      <w:r>
        <w:rPr>
          <w:lang w:val="en-GB"/>
        </w:rPr>
        <w:t xml:space="preserve"> for the amount of restoration required to achieve the approximate level of ecosystem services that </w:t>
      </w:r>
      <w:r w:rsidR="00793130">
        <w:rPr>
          <w:lang w:val="en-GB"/>
        </w:rPr>
        <w:t xml:space="preserve">originally </w:t>
      </w:r>
      <w:r>
        <w:rPr>
          <w:lang w:val="en-GB"/>
        </w:rPr>
        <w:t>motivat</w:t>
      </w:r>
      <w:r w:rsidR="00793130">
        <w:rPr>
          <w:lang w:val="en-GB"/>
        </w:rPr>
        <w:t>ed</w:t>
      </w:r>
      <w:r>
        <w:rPr>
          <w:lang w:val="en-GB"/>
        </w:rPr>
        <w:t xml:space="preserve"> the restoration</w:t>
      </w:r>
      <w:r w:rsidR="00793130">
        <w:rPr>
          <w:lang w:val="en-GB"/>
        </w:rPr>
        <w:t xml:space="preserve"> efforts</w:t>
      </w:r>
      <w:r>
        <w:rPr>
          <w:lang w:val="en-GB"/>
        </w:rPr>
        <w:t>.</w:t>
      </w:r>
      <w:r w:rsidR="00793130">
        <w:rPr>
          <w:lang w:val="en-GB"/>
        </w:rPr>
        <w:t xml:space="preserve"> Monitoring of the intended goal and adaptive management must also play a role in both setting goals and assessing progress.</w:t>
      </w:r>
    </w:p>
    <w:p w14:paraId="686735AC" w14:textId="77777777" w:rsidR="00E35CA3" w:rsidRDefault="00793130" w:rsidP="00793130">
      <w:pPr>
        <w:pBdr>
          <w:top w:val="single" w:sz="4" w:space="1" w:color="auto"/>
          <w:left w:val="single" w:sz="4" w:space="1" w:color="auto"/>
          <w:bottom w:val="single" w:sz="4" w:space="1" w:color="auto"/>
          <w:right w:val="single" w:sz="4" w:space="1" w:color="auto"/>
        </w:pBdr>
        <w:rPr>
          <w:ins w:id="10" w:author="Philine zu Ermgassen" w:date="2014-10-28T23:21:00Z"/>
          <w:lang w:val="en-GB"/>
        </w:rPr>
      </w:pPr>
      <w:commentRangeStart w:id="11"/>
      <w:r w:rsidRPr="0074374C">
        <w:rPr>
          <w:lang w:val="en-GB"/>
        </w:rPr>
        <w:t>This</w:t>
      </w:r>
      <w:commentRangeEnd w:id="11"/>
      <w:r>
        <w:rPr>
          <w:rStyle w:val="CommentReference"/>
          <w:vanish/>
        </w:rPr>
        <w:commentReference w:id="11"/>
      </w:r>
      <w:r w:rsidRPr="0074374C">
        <w:rPr>
          <w:lang w:val="en-GB"/>
        </w:rPr>
        <w:t xml:space="preserve"> guide </w:t>
      </w:r>
      <w:r w:rsidRPr="00793130">
        <w:rPr>
          <w:b/>
          <w:i/>
          <w:lang w:val="en-GB"/>
        </w:rPr>
        <w:t>does not</w:t>
      </w:r>
      <w:r w:rsidRPr="0074374C">
        <w:rPr>
          <w:lang w:val="en-GB"/>
        </w:rPr>
        <w:t xml:space="preserve"> seek to assist restoration practitioners in determining suitable sites within an estuary to undertake restoration. </w:t>
      </w:r>
    </w:p>
    <w:p w14:paraId="5A83007E" w14:textId="77777777" w:rsidR="00793130" w:rsidRDefault="00793130" w:rsidP="00793130">
      <w:pPr>
        <w:numPr>
          <w:ins w:id="12" w:author="Philine zu Ermgassen" w:date="2014-10-28T23:21:00Z"/>
        </w:numPr>
        <w:pBdr>
          <w:top w:val="single" w:sz="4" w:space="1" w:color="auto"/>
          <w:left w:val="single" w:sz="4" w:space="1" w:color="auto"/>
          <w:bottom w:val="single" w:sz="4" w:space="1" w:color="auto"/>
          <w:right w:val="single" w:sz="4" w:space="1" w:color="auto"/>
        </w:pBdr>
        <w:rPr>
          <w:lang w:val="en-GB"/>
        </w:rPr>
      </w:pPr>
      <w:r w:rsidRPr="0074374C">
        <w:rPr>
          <w:lang w:val="en-GB"/>
        </w:rPr>
        <w:t xml:space="preserve">For further information on starting and locating a restoration project, please see </w:t>
      </w:r>
      <w:proofErr w:type="spellStart"/>
      <w:r w:rsidRPr="0074374C">
        <w:rPr>
          <w:lang w:val="en-GB"/>
        </w:rPr>
        <w:t>Brumbaugh</w:t>
      </w:r>
      <w:proofErr w:type="spellEnd"/>
      <w:r w:rsidRPr="0074374C">
        <w:rPr>
          <w:lang w:val="en-GB"/>
        </w:rPr>
        <w:t xml:space="preserve"> et al. (2006), and for further in</w:t>
      </w:r>
      <w:r>
        <w:rPr>
          <w:lang w:val="en-GB"/>
        </w:rPr>
        <w:t>formation on restoration design</w:t>
      </w:r>
      <w:r w:rsidRPr="0074374C">
        <w:rPr>
          <w:lang w:val="en-GB"/>
        </w:rPr>
        <w:t xml:space="preserve"> and monitoring please see Baggett et al</w:t>
      </w:r>
      <w:r>
        <w:rPr>
          <w:lang w:val="en-GB"/>
        </w:rPr>
        <w:t xml:space="preserve">. </w:t>
      </w:r>
      <w:r w:rsidR="00E25E17">
        <w:rPr>
          <w:lang w:val="en-GB"/>
        </w:rPr>
        <w:fldChar w:fldCharType="begin"/>
      </w:r>
      <w:r w:rsidR="002609DF">
        <w:rPr>
          <w:lang w:val="en-GB"/>
        </w:rPr>
        <w:instrText xml:space="preserve"> ADDIN EN.CITE &lt;EndNote&gt;&lt;Cite ExcludeAuth="1"&gt;&lt;Author&gt;Baggett&lt;/Author&gt;&lt;Year&gt;2014&lt;/Year&gt;&lt;RecNum&gt;2330&lt;/RecNum&gt;&lt;record&gt;&lt;rec-number&gt;2330&lt;/rec-number&gt;&lt;foreign-keys&gt;&lt;key app="EN" db-id="waa5vxrvuz0eeoes2wbpsrfs5zezp0z9ewxz"&gt;2330&lt;/key&gt;&lt;/foreign-keys&gt;&lt;ref-type name="Report"&gt;27&lt;/ref-type&gt;&lt;contributors&gt;&lt;authors&gt;&lt;author&gt;Baggett, L.P.&lt;/author&gt;&lt;author&gt;Powers, S. P.&lt;/author&gt;&lt;author&gt;Brumbaugh, R. D.&lt;/author&gt;&lt;author&gt;Coen, L.D.&lt;/author&gt;&lt;author&gt;DeAngelis, B. &lt;/author&gt;&lt;author&gt;Greene, J.&lt;/author&gt;&lt;author&gt;Hancock, B.&lt;/author&gt;&lt;author&gt;Morlock, S.&lt;/author&gt;&lt;/authors&gt;&lt;/contributors&gt;&lt;titles&gt;&lt;title&gt;Oyster habitat restoration monitoring and assessment handbook&lt;/title&gt;&lt;/titles&gt;&lt;pages&gt;96&lt;/pages&gt;&lt;keywords&gt;&lt;keyword&gt;oyster&lt;/keyword&gt;&lt;keyword&gt;restoration&lt;/keyword&gt;&lt;keyword&gt;USA&lt;/keyword&gt;&lt;keyword&gt;metrics&lt;/keyword&gt;&lt;keyword&gt;Assessment&lt;/keyword&gt;&lt;keyword&gt;ecosystem service&lt;/keyword&gt;&lt;keyword&gt;Crassostrea virginica&lt;/keyword&gt;&lt;keyword&gt;Ostrea lurida&lt;/keyword&gt;&lt;/keywords&gt;&lt;dates&gt;&lt;year&gt;2014&lt;/year&gt;&lt;/dates&gt;&lt;pub-location&gt;Arlington, VA&lt;/pub-location&gt;&lt;publisher&gt;The Nature Conservancy&lt;/publisher&gt;&lt;urls&gt;&lt;/urls&gt;&lt;/record&gt;&lt;/Cite&gt;&lt;/EndNote&gt;</w:instrText>
      </w:r>
      <w:r w:rsidR="00E25E17">
        <w:rPr>
          <w:lang w:val="en-GB"/>
        </w:rPr>
        <w:fldChar w:fldCharType="separate"/>
      </w:r>
      <w:r>
        <w:rPr>
          <w:noProof/>
          <w:lang w:val="en-GB"/>
        </w:rPr>
        <w:t>(2014)</w:t>
      </w:r>
      <w:r w:rsidR="00E25E17">
        <w:rPr>
          <w:lang w:val="en-GB"/>
        </w:rPr>
        <w:fldChar w:fldCharType="end"/>
      </w:r>
      <w:r w:rsidRPr="0074374C">
        <w:rPr>
          <w:lang w:val="en-GB"/>
        </w:rPr>
        <w:t>.</w:t>
      </w:r>
    </w:p>
    <w:p w14:paraId="6EB6C906" w14:textId="77777777" w:rsidR="00EB581B" w:rsidRDefault="000664DA" w:rsidP="009310B8">
      <w:pPr>
        <w:pStyle w:val="Heading1"/>
        <w:rPr>
          <w:lang w:val="en-GB"/>
        </w:rPr>
      </w:pPr>
      <w:bookmarkStart w:id="13" w:name="_Toc278298093"/>
      <w:r w:rsidRPr="00747F2E">
        <w:rPr>
          <w:lang w:val="en-GB"/>
        </w:rPr>
        <w:t>Introduction</w:t>
      </w:r>
      <w:r w:rsidR="003209E0" w:rsidRPr="00747F2E">
        <w:rPr>
          <w:lang w:val="en-GB"/>
        </w:rPr>
        <w:t xml:space="preserve">: Making the case for </w:t>
      </w:r>
      <w:r w:rsidRPr="00747F2E">
        <w:rPr>
          <w:lang w:val="en-GB"/>
        </w:rPr>
        <w:t xml:space="preserve">oyster </w:t>
      </w:r>
      <w:commentRangeStart w:id="14"/>
      <w:commentRangeStart w:id="15"/>
      <w:r w:rsidR="003209E0" w:rsidRPr="00747F2E">
        <w:rPr>
          <w:lang w:val="en-GB"/>
        </w:rPr>
        <w:t>restoration</w:t>
      </w:r>
      <w:commentRangeEnd w:id="14"/>
      <w:r w:rsidR="00275BE2">
        <w:rPr>
          <w:rStyle w:val="CommentReference"/>
        </w:rPr>
        <w:commentReference w:id="14"/>
      </w:r>
      <w:bookmarkEnd w:id="13"/>
      <w:commentRangeEnd w:id="15"/>
      <w:r w:rsidR="00C55915">
        <w:rPr>
          <w:rStyle w:val="CommentReference"/>
          <w:vanish/>
        </w:rPr>
        <w:commentReference w:id="15"/>
      </w:r>
    </w:p>
    <w:p w14:paraId="754AD08E" w14:textId="77777777" w:rsidR="001710A2" w:rsidRDefault="003F0467">
      <w:pPr>
        <w:rPr>
          <w:lang w:val="en-GB"/>
        </w:rPr>
      </w:pPr>
      <w:r>
        <w:rPr>
          <w:lang w:val="en-GB"/>
        </w:rPr>
        <w:t>Su</w:t>
      </w:r>
      <w:r w:rsidR="004F48F4">
        <w:rPr>
          <w:lang w:val="en-GB"/>
        </w:rPr>
        <w:t xml:space="preserve">pport for oyster restoration </w:t>
      </w:r>
      <w:r>
        <w:rPr>
          <w:lang w:val="en-GB"/>
        </w:rPr>
        <w:t xml:space="preserve">primarily </w:t>
      </w:r>
      <w:r w:rsidR="004F48F4">
        <w:rPr>
          <w:lang w:val="en-GB"/>
        </w:rPr>
        <w:t xml:space="preserve">arises as a result of </w:t>
      </w:r>
      <w:r>
        <w:rPr>
          <w:lang w:val="en-GB"/>
        </w:rPr>
        <w:t>the unequivocal evidence of large scale and dramatic loss of this critical coastal habitat</w:t>
      </w:r>
      <w:r w:rsidR="00FC4D64">
        <w:rPr>
          <w:lang w:val="en-GB"/>
        </w:rPr>
        <w:t xml:space="preserve"> </w:t>
      </w:r>
      <w:r w:rsidR="00E25E17">
        <w:rPr>
          <w:lang w:val="en-GB"/>
        </w:rPr>
        <w:fldChar w:fldCharType="begin"/>
      </w:r>
      <w:r w:rsidR="002609DF">
        <w:rPr>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Pr>
          <w:lang w:val="en-GB"/>
        </w:rPr>
        <w:fldChar w:fldCharType="separate"/>
      </w:r>
      <w:r w:rsidR="00FC4D64">
        <w:rPr>
          <w:noProof/>
          <w:lang w:val="en-GB"/>
        </w:rPr>
        <w:t>(zu Ermgassen et al., 2012)</w:t>
      </w:r>
      <w:r w:rsidR="00E25E17">
        <w:rPr>
          <w:lang w:val="en-GB"/>
        </w:rPr>
        <w:fldChar w:fldCharType="end"/>
      </w:r>
      <w:r>
        <w:rPr>
          <w:lang w:val="en-GB"/>
        </w:rPr>
        <w:t xml:space="preserve">, and the ecosystem services </w:t>
      </w:r>
      <w:r w:rsidR="004F48F4">
        <w:rPr>
          <w:lang w:val="en-GB"/>
        </w:rPr>
        <w:t>it provides</w:t>
      </w:r>
      <w:r w:rsidR="00FC4D64">
        <w:rPr>
          <w:lang w:val="en-GB"/>
        </w:rPr>
        <w:t xml:space="preserve"> </w:t>
      </w:r>
      <w:r w:rsidR="00E25E17">
        <w:rPr>
          <w:lang w:val="en-GB"/>
        </w:rPr>
        <w:fldChar w:fldCharType="begin">
          <w:fldData xml:space="preserve">PEVuZE5vdGU+PENpdGU+PEF1dGhvcj5Db2VuPC9BdXRob3I+PFllYXI+MjAwNzwvWWVhcj48UmVj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</w:fldData>
        </w:fldChar>
      </w:r>
      <w:r w:rsidR="002609DF">
        <w:rPr>
          <w:lang w:val="en-GB"/>
        </w:rPr>
        <w:instrText xml:space="preserve"> ADDIN EN.CITE </w:instrText>
      </w:r>
      <w:r w:rsidR="002609DF">
        <w:rPr>
          <w:lang w:val="en-GB"/>
        </w:rPr>
        <w:fldChar w:fldCharType="begin">
          <w:fldData xml:space="preserve">PEVuZE5vdGU+PENpdGU+PEF1dGhvcj5Db2VuPC9BdXRob3I+PFllYXI+MjAwNzwvWWVhcj48UmVj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FC4D64">
        <w:rPr>
          <w:noProof/>
          <w:lang w:val="en-GB"/>
        </w:rPr>
        <w:t>(Coen et al., 2007, Grabowski et al., 2012)</w:t>
      </w:r>
      <w:r w:rsidR="00E25E17">
        <w:rPr>
          <w:lang w:val="en-GB"/>
        </w:rPr>
        <w:fldChar w:fldCharType="end"/>
      </w:r>
      <w:r>
        <w:rPr>
          <w:lang w:val="en-GB"/>
        </w:rPr>
        <w:t>. Thi</w:t>
      </w:r>
      <w:r w:rsidR="006D0832">
        <w:rPr>
          <w:lang w:val="en-GB"/>
        </w:rPr>
        <w:t xml:space="preserve">s report seeks to summarise the current state of knowledge regarding the benefits of </w:t>
      </w:r>
      <w:r>
        <w:rPr>
          <w:lang w:val="en-GB"/>
        </w:rPr>
        <w:t xml:space="preserve">oyster restoration in a readily accessible format. In this section we outline evidence of the declines in oyster habitat in the United States, as well as the ecosystem services these habitats provide. We also set out the evidence that </w:t>
      </w:r>
      <w:r w:rsidR="00800C35">
        <w:rPr>
          <w:lang w:val="en-GB"/>
        </w:rPr>
        <w:t>these services</w:t>
      </w:r>
      <w:r>
        <w:rPr>
          <w:lang w:val="en-GB"/>
        </w:rPr>
        <w:t xml:space="preserve"> can be regained following restoration.</w:t>
      </w:r>
    </w:p>
    <w:p w14:paraId="522FCEA5" w14:textId="77777777" w:rsidR="00E5012F" w:rsidRDefault="001710A2" w:rsidP="009310B8">
      <w:pPr>
        <w:pStyle w:val="Heading2"/>
        <w:rPr>
          <w:lang w:val="en-GB"/>
        </w:rPr>
      </w:pPr>
      <w:bookmarkStart w:id="16" w:name="_Toc278298094"/>
      <w:commentRangeStart w:id="17"/>
      <w:r w:rsidRPr="001710A2">
        <w:rPr>
          <w:lang w:val="en-GB"/>
        </w:rPr>
        <w:t>What</w:t>
      </w:r>
      <w:commentRangeEnd w:id="17"/>
      <w:r w:rsidR="00275BE2">
        <w:rPr>
          <w:rStyle w:val="CommentReference"/>
        </w:rPr>
        <w:commentReference w:id="17"/>
      </w:r>
      <w:r w:rsidRPr="001710A2">
        <w:rPr>
          <w:lang w:val="en-GB"/>
        </w:rPr>
        <w:t xml:space="preserve"> is an oyster reef?</w:t>
      </w:r>
      <w:bookmarkEnd w:id="16"/>
    </w:p>
    <w:p w14:paraId="0F1781E9" w14:textId="77777777" w:rsidR="00FC4D87" w:rsidRDefault="009B099E">
      <w:pPr>
        <w:rPr>
          <w:lang w:val="en-GB"/>
        </w:rPr>
      </w:pPr>
      <w:r>
        <w:rPr>
          <w:lang w:val="en-GB"/>
        </w:rPr>
        <w:t>Oysters are</w:t>
      </w:r>
      <w:r w:rsidR="00FC4D87">
        <w:rPr>
          <w:lang w:val="en-GB"/>
        </w:rPr>
        <w:t xml:space="preserve"> marine and estuarine</w:t>
      </w:r>
      <w:r>
        <w:rPr>
          <w:lang w:val="en-GB"/>
        </w:rPr>
        <w:t xml:space="preserve"> </w:t>
      </w:r>
      <w:r w:rsidR="00FC4D87">
        <w:rPr>
          <w:lang w:val="en-GB"/>
        </w:rPr>
        <w:t xml:space="preserve">bivalve molluscs in the Family </w:t>
      </w:r>
      <w:proofErr w:type="spellStart"/>
      <w:r w:rsidR="00FC4D87">
        <w:rPr>
          <w:lang w:val="en-GB"/>
        </w:rPr>
        <w:t>Ostreidae</w:t>
      </w:r>
      <w:proofErr w:type="spellEnd"/>
      <w:r w:rsidR="00FC4D87">
        <w:rPr>
          <w:lang w:val="en-GB"/>
        </w:rPr>
        <w:t>. The most common species of oyster in the US are</w:t>
      </w:r>
      <w:r w:rsidR="00E42C94">
        <w:rPr>
          <w:lang w:val="en-GB"/>
        </w:rPr>
        <w:t xml:space="preserve"> the eastern oyster</w:t>
      </w:r>
      <w:r w:rsidR="00FC4D87">
        <w:rPr>
          <w:lang w:val="en-GB"/>
        </w:rPr>
        <w:t xml:space="preserve"> </w:t>
      </w:r>
      <w:r w:rsidR="00E42C94">
        <w:rPr>
          <w:lang w:val="en-GB"/>
        </w:rPr>
        <w:t>(</w:t>
      </w:r>
      <w:proofErr w:type="spellStart"/>
      <w:r w:rsidR="00FC4D87">
        <w:rPr>
          <w:i/>
          <w:lang w:val="en-GB"/>
        </w:rPr>
        <w:t>Crassostrea</w:t>
      </w:r>
      <w:proofErr w:type="spellEnd"/>
      <w:r w:rsidR="00FC4D87">
        <w:rPr>
          <w:i/>
          <w:lang w:val="en-GB"/>
        </w:rPr>
        <w:t xml:space="preserve"> </w:t>
      </w:r>
      <w:proofErr w:type="spellStart"/>
      <w:r w:rsidR="00FC4D87">
        <w:rPr>
          <w:i/>
          <w:lang w:val="en-GB"/>
        </w:rPr>
        <w:t>virginica</w:t>
      </w:r>
      <w:proofErr w:type="spellEnd"/>
      <w:r w:rsidR="00E42C94">
        <w:rPr>
          <w:lang w:val="en-GB"/>
        </w:rPr>
        <w:t>)</w:t>
      </w:r>
      <w:r w:rsidR="00FC4D87">
        <w:rPr>
          <w:lang w:val="en-GB"/>
        </w:rPr>
        <w:t xml:space="preserve"> on the Atlantic and Gulf coasts, and </w:t>
      </w:r>
      <w:r w:rsidR="006D0832">
        <w:rPr>
          <w:lang w:val="en-GB"/>
        </w:rPr>
        <w:t xml:space="preserve">the Olympia oyster </w:t>
      </w:r>
      <w:r w:rsidR="00E42C94">
        <w:rPr>
          <w:lang w:val="en-GB"/>
        </w:rPr>
        <w:t>(</w:t>
      </w:r>
      <w:proofErr w:type="spellStart"/>
      <w:r w:rsidR="00FC4D87">
        <w:rPr>
          <w:i/>
          <w:lang w:val="en-GB"/>
        </w:rPr>
        <w:t>Ostrea</w:t>
      </w:r>
      <w:proofErr w:type="spellEnd"/>
      <w:r w:rsidR="00FC4D87">
        <w:rPr>
          <w:i/>
          <w:lang w:val="en-GB"/>
        </w:rPr>
        <w:t xml:space="preserve"> </w:t>
      </w:r>
      <w:proofErr w:type="spellStart"/>
      <w:r w:rsidR="00FC4D87">
        <w:rPr>
          <w:i/>
          <w:lang w:val="en-GB"/>
        </w:rPr>
        <w:t>lurida</w:t>
      </w:r>
      <w:proofErr w:type="spellEnd"/>
      <w:r w:rsidR="00E42C94">
        <w:rPr>
          <w:lang w:val="en-GB"/>
        </w:rPr>
        <w:t>)</w:t>
      </w:r>
      <w:r w:rsidR="00FC4D87">
        <w:rPr>
          <w:lang w:val="en-GB"/>
        </w:rPr>
        <w:t xml:space="preserve"> on the Pacific coast. Both of these species are commercially valuable. Oysters can be extremely long lived, with individual </w:t>
      </w:r>
      <w:r w:rsidR="00E42C94">
        <w:rPr>
          <w:lang w:val="en-GB"/>
        </w:rPr>
        <w:t>eastern oysters</w:t>
      </w:r>
      <w:r w:rsidR="00FC4D87">
        <w:rPr>
          <w:lang w:val="en-GB"/>
        </w:rPr>
        <w:t xml:space="preserve"> as old as 18 years recorded </w:t>
      </w:r>
      <w:r w:rsidR="00E25E17">
        <w:rPr>
          <w:lang w:val="en-GB"/>
        </w:rPr>
        <w:fldChar w:fldCharType="begin"/>
      </w:r>
      <w:r w:rsidR="002609DF">
        <w:rPr>
          <w:lang w:val="en-GB"/>
        </w:rPr>
        <w:instrText xml:space="preserve"> ADDIN EN.CITE &lt;EndNote&gt;&lt;Cite&gt;&lt;Author&gt;Bleakney&lt;/Author&gt;&lt;Year&gt;1983&lt;/Year&gt;&lt;RecNum&gt;354&lt;/RecNum&gt;&lt;record&gt;&lt;rec-number&gt;354&lt;/rec-number&gt;&lt;foreign-keys&gt;&lt;key app="EN" db-id="waa5vxrvuz0eeoes2wbpsrfs5zezp0z9ewxz"&gt;354&lt;/key&gt;&lt;/foreign-keys&gt;&lt;ref-type name="Journal Article"&gt;17&lt;/ref-type&gt;&lt;contributors&gt;&lt;authors&gt;&lt;author&gt;Bleakney, J. S.&lt;/author&gt;&lt;author&gt;David, D.&lt;/author&gt;&lt;/authors&gt;&lt;/contributors&gt;&lt;titles&gt;&lt;title&gt;&lt;style face="normal" font="default" size="100%"&gt;Discovery of an undisturbed bed of 3800 year old oysters (&lt;/style&gt;&lt;style face="italic" font="default" size="100%"&gt;Crassostrea virginica&lt;/style&gt;&lt;style face="normal" font="default" size="100%"&gt;) in Minas basin, Nova Scotia&lt;/style&gt;&lt;/title&gt;&lt;secondary-title&gt;Proceedings of the Nova Scotian Institute of Science&lt;/secondary-title&gt;&lt;/titles&gt;&lt;periodical&gt;&lt;full-title&gt;Proceedings of the Nova Scotian Institute of Science&lt;/full-title&gt;&lt;/periodical&gt;&lt;pages&gt;1-6&lt;/pages&gt;&lt;volume&gt;33&lt;/volume&gt;&lt;keywords&gt;&lt;keyword&gt;Crassostrea virginica&lt;/keyword&gt;&lt;keyword&gt;size&lt;/keyword&gt;&lt;keyword&gt;historic data&lt;/keyword&gt;&lt;keyword&gt;age&lt;/keyword&gt;&lt;/keywords&gt;&lt;dates&gt;&lt;year&gt;1983&lt;/year&gt;&lt;/dates&gt;&lt;urls&gt;&lt;/urls&gt;&lt;/record&gt;&lt;/Cite&gt;&lt;/EndNote&gt;</w:instrText>
      </w:r>
      <w:r w:rsidR="00E25E17">
        <w:rPr>
          <w:lang w:val="en-GB"/>
        </w:rPr>
        <w:fldChar w:fldCharType="separate"/>
      </w:r>
      <w:r w:rsidR="00FC4D87">
        <w:rPr>
          <w:noProof/>
          <w:lang w:val="en-GB"/>
        </w:rPr>
        <w:t>(Bleakney and David, 1983)</w:t>
      </w:r>
      <w:r w:rsidR="00E25E17">
        <w:rPr>
          <w:lang w:val="en-GB"/>
        </w:rPr>
        <w:fldChar w:fldCharType="end"/>
      </w:r>
      <w:r w:rsidR="00FC4D87">
        <w:rPr>
          <w:lang w:val="en-GB"/>
        </w:rPr>
        <w:t>. A life span of just 3-5 years is, however, more typical</w:t>
      </w:r>
      <w:r w:rsidR="004977F6">
        <w:rPr>
          <w:lang w:val="en-GB"/>
        </w:rPr>
        <w:t xml:space="preserve"> in today’s environment</w:t>
      </w:r>
      <w:r w:rsidR="00FC4D87">
        <w:rPr>
          <w:lang w:val="en-GB"/>
        </w:rPr>
        <w:t xml:space="preserve">. </w:t>
      </w:r>
    </w:p>
    <w:p w14:paraId="13DF85B0" w14:textId="77777777" w:rsidR="00E42C94" w:rsidRDefault="00FC4D87">
      <w:pPr>
        <w:rPr>
          <w:lang w:val="en-GB"/>
        </w:rPr>
      </w:pPr>
      <w:r>
        <w:rPr>
          <w:lang w:val="en-GB"/>
        </w:rPr>
        <w:t xml:space="preserve">Oysters start life as planktonic veliger larvae before seeking out hard substrate on which to attach and grow. </w:t>
      </w:r>
      <w:r w:rsidR="00BA4AF8">
        <w:rPr>
          <w:lang w:val="en-GB"/>
        </w:rPr>
        <w:t xml:space="preserve">In the case of reef building species, </w:t>
      </w:r>
      <w:r w:rsidR="00ED4871">
        <w:rPr>
          <w:lang w:val="en-GB"/>
        </w:rPr>
        <w:t xml:space="preserve">young oysters preferentially attach to living oysters, although any hard substrate can be colonised. The successive generations of oysters </w:t>
      </w:r>
      <w:r w:rsidR="00E42C94">
        <w:rPr>
          <w:lang w:val="en-GB"/>
        </w:rPr>
        <w:t>grow</w:t>
      </w:r>
      <w:r w:rsidR="001D0007">
        <w:rPr>
          <w:lang w:val="en-GB"/>
        </w:rPr>
        <w:t xml:space="preserve"> on top of one a</w:t>
      </w:r>
      <w:r w:rsidR="00E42C94">
        <w:rPr>
          <w:lang w:val="en-GB"/>
        </w:rPr>
        <w:t>nother, forming a complex, raised, three-</w:t>
      </w:r>
      <w:r w:rsidR="001D0007">
        <w:rPr>
          <w:lang w:val="en-GB"/>
        </w:rPr>
        <w:t>dimensional structure</w:t>
      </w:r>
      <w:r w:rsidR="00E42C94">
        <w:rPr>
          <w:lang w:val="en-GB"/>
        </w:rPr>
        <w:t>. This structure is typically called a reef if formed by the eastern oyster. Olympia oyster individuals more ea</w:t>
      </w:r>
      <w:r w:rsidR="00500ED3">
        <w:rPr>
          <w:lang w:val="en-GB"/>
        </w:rPr>
        <w:t>sily chip away from one another</w:t>
      </w:r>
      <w:r w:rsidR="00E42C94">
        <w:rPr>
          <w:lang w:val="en-GB"/>
        </w:rPr>
        <w:t xml:space="preserve"> and therefore typically form less massive structures commonly </w:t>
      </w:r>
      <w:r w:rsidR="00500ED3">
        <w:rPr>
          <w:lang w:val="en-GB"/>
        </w:rPr>
        <w:t>referred</w:t>
      </w:r>
      <w:r w:rsidR="00E42C94">
        <w:rPr>
          <w:lang w:val="en-GB"/>
        </w:rPr>
        <w:t xml:space="preserve"> to as beds (see box 1).</w:t>
      </w:r>
    </w:p>
    <w:p w14:paraId="011873B4" w14:textId="77777777" w:rsidR="009B099E" w:rsidRDefault="00E42C94">
      <w:pPr>
        <w:rPr>
          <w:lang w:val="en-GB"/>
        </w:rPr>
      </w:pPr>
      <w:r>
        <w:rPr>
          <w:lang w:val="en-GB"/>
        </w:rPr>
        <w:t>There are numerous challenges to delineating the area o</w:t>
      </w:r>
      <w:r w:rsidR="00500ED3">
        <w:rPr>
          <w:lang w:val="en-GB"/>
        </w:rPr>
        <w:t xml:space="preserve">f an oyster reef </w:t>
      </w:r>
      <w:r w:rsidR="00C944E6">
        <w:rPr>
          <w:lang w:val="en-GB"/>
        </w:rPr>
        <w:t xml:space="preserve">or </w:t>
      </w:r>
      <w:r w:rsidR="00500ED3">
        <w:rPr>
          <w:lang w:val="en-GB"/>
        </w:rPr>
        <w:t xml:space="preserve">bed. The structure of reefs differs substantially depending on the direction and speed of flow, the nature of the underlying substrate, and whether the reefs are </w:t>
      </w:r>
      <w:proofErr w:type="spellStart"/>
      <w:r w:rsidR="00500ED3">
        <w:rPr>
          <w:lang w:val="en-GB"/>
        </w:rPr>
        <w:t>subtidal</w:t>
      </w:r>
      <w:proofErr w:type="spellEnd"/>
      <w:r w:rsidR="00500ED3">
        <w:rPr>
          <w:lang w:val="en-GB"/>
        </w:rPr>
        <w:t xml:space="preserve"> or intertidal (fig</w:t>
      </w:r>
      <w:commentRangeStart w:id="18"/>
      <w:r w:rsidR="00500ED3">
        <w:rPr>
          <w:lang w:val="en-GB"/>
        </w:rPr>
        <w:t xml:space="preserve"> X</w:t>
      </w:r>
      <w:commentRangeEnd w:id="18"/>
      <w:r w:rsidR="006D0832">
        <w:rPr>
          <w:rStyle w:val="CommentReference"/>
          <w:vanish/>
        </w:rPr>
        <w:commentReference w:id="18"/>
      </w:r>
      <w:r w:rsidR="00500ED3">
        <w:rPr>
          <w:lang w:val="en-GB"/>
        </w:rPr>
        <w:t xml:space="preserve">). Furthermore, the fractal nature of reefs means that the area considered “reef” may differ with the scale considered and the </w:t>
      </w:r>
      <w:r w:rsidR="00880D2E">
        <w:rPr>
          <w:lang w:val="en-GB"/>
        </w:rPr>
        <w:t>purposes</w:t>
      </w:r>
      <w:r w:rsidR="00500ED3">
        <w:rPr>
          <w:lang w:val="en-GB"/>
        </w:rPr>
        <w:t xml:space="preserve"> for which an area of reef has been defined (box 1). For further information </w:t>
      </w:r>
      <w:r w:rsidR="00500ED3">
        <w:rPr>
          <w:lang w:val="en-GB"/>
        </w:rPr>
        <w:lastRenderedPageBreak/>
        <w:t xml:space="preserve">regarding how to determine the area of an oyster restoration project, please refer to Baggett et al. (2014). </w:t>
      </w:r>
    </w:p>
    <w:p w14:paraId="221B6DCD" w14:textId="77777777" w:rsidR="009B099E" w:rsidRDefault="009B099E">
      <w:pPr>
        <w:rPr>
          <w:lang w:val="en-GB"/>
        </w:rPr>
      </w:pPr>
    </w:p>
    <w:p w14:paraId="115007CD" w14:textId="77777777" w:rsidR="003F0467" w:rsidRPr="00E5012F" w:rsidRDefault="009B099E">
      <w:pPr>
        <w:rPr>
          <w:lang w:val="en-GB"/>
        </w:rPr>
      </w:pPr>
      <w:r>
        <w:rPr>
          <w:lang w:val="en-GB"/>
        </w:rPr>
        <w:t xml:space="preserve">Figure X: Images of oyster reefs in a variety of </w:t>
      </w:r>
      <w:commentRangeStart w:id="19"/>
      <w:r>
        <w:rPr>
          <w:lang w:val="en-GB"/>
        </w:rPr>
        <w:t>settings</w:t>
      </w:r>
      <w:commentRangeEnd w:id="19"/>
      <w:r w:rsidR="009550CD">
        <w:rPr>
          <w:rStyle w:val="CommentReference"/>
        </w:rPr>
        <w:commentReference w:id="19"/>
      </w:r>
      <w:r>
        <w:rPr>
          <w:lang w:val="en-GB"/>
        </w:rPr>
        <w:t>.</w:t>
      </w:r>
    </w:p>
    <w:p w14:paraId="4647F689" w14:textId="77777777" w:rsidR="001710A2" w:rsidRPr="007148A2" w:rsidRDefault="001710A2" w:rsidP="006B4105">
      <w:pPr>
        <w:pBdr>
          <w:top w:val="single" w:sz="4" w:space="1" w:color="auto"/>
          <w:left w:val="single" w:sz="4" w:space="4" w:color="auto"/>
          <w:bottom w:val="single" w:sz="4" w:space="0" w:color="auto"/>
          <w:right w:val="single" w:sz="4" w:space="4" w:color="auto"/>
        </w:pBdr>
        <w:rPr>
          <w:b/>
          <w:lang w:val="en-GB"/>
        </w:rPr>
      </w:pPr>
      <w:r>
        <w:rPr>
          <w:b/>
          <w:lang w:val="en-GB"/>
        </w:rPr>
        <w:t>Box 1:What</w:t>
      </w:r>
      <w:r w:rsidRPr="007148A2">
        <w:rPr>
          <w:b/>
          <w:lang w:val="en-GB"/>
        </w:rPr>
        <w:t xml:space="preserve"> </w:t>
      </w:r>
      <w:r>
        <w:rPr>
          <w:b/>
          <w:lang w:val="en-GB"/>
        </w:rPr>
        <w:t>is meant</w:t>
      </w:r>
      <w:r w:rsidRPr="007148A2">
        <w:rPr>
          <w:b/>
          <w:lang w:val="en-GB"/>
        </w:rPr>
        <w:t xml:space="preserve"> by an oyster reef or bed?</w:t>
      </w:r>
    </w:p>
    <w:p w14:paraId="51C9CAA9" w14:textId="77777777" w:rsidR="001710A2" w:rsidRPr="001710A2" w:rsidRDefault="001710A2" w:rsidP="006B4105">
      <w:pPr>
        <w:pBdr>
          <w:top w:val="single" w:sz="4" w:space="1" w:color="auto"/>
          <w:left w:val="single" w:sz="4" w:space="4" w:color="auto"/>
          <w:bottom w:val="single" w:sz="4" w:space="0" w:color="auto"/>
          <w:right w:val="single" w:sz="4" w:space="4" w:color="auto"/>
        </w:pBdr>
        <w:rPr>
          <w:i/>
          <w:lang w:val="en-GB"/>
        </w:rPr>
      </w:pPr>
      <w:r w:rsidRPr="001710A2">
        <w:rPr>
          <w:i/>
          <w:lang w:val="en-GB"/>
        </w:rPr>
        <w:t xml:space="preserve">“Very few people know what is and what constitutes a “natural bed”. Indeed it is only a matter of opinion at the best” </w:t>
      </w:r>
      <w:r w:rsidR="00E25E17" w:rsidRPr="001710A2">
        <w:rPr>
          <w:i/>
          <w:lang w:val="en-GB"/>
        </w:rPr>
        <w:fldChar w:fldCharType="begin"/>
      </w:r>
      <w:r w:rsidR="002609DF">
        <w:rPr>
          <w:i/>
          <w:lang w:val="en-GB"/>
        </w:rPr>
        <w:instrText xml:space="preserve"> ADDIN EN.CITE &lt;EndNote&gt;&lt;Cite&gt;&lt;Author&gt;Winslow&lt;/Author&gt;&lt;Year&gt;1889&lt;/Year&gt;&lt;RecNum&gt;459&lt;/RecNum&gt;&lt;record&gt;&lt;rec-number&gt;459&lt;/rec-number&gt;&lt;foreign-keys&gt;&lt;key app="EN" db-id="waa5vxrvuz0eeoes2wbpsrfs5zezp0z9ewxz"&gt;459&lt;/key&gt;&lt;/foreign-keys&gt;&lt;ref-type name="Journal Article"&gt;17&lt;/ref-type&gt;&lt;contributors&gt;&lt;authors&gt;&lt;author&gt;Winslow, Francis&lt;/author&gt;&lt;/authors&gt;&lt;/contributors&gt;&lt;titles&gt;&lt;title&gt;Report on the sounds and estuaries of North Carolina with reference to oyster culture&lt;/title&gt;&lt;secondary-title&gt;United States Coast and Geodetic Survey Bulletin&lt;/secondary-title&gt;&lt;/titles&gt;&lt;periodical&gt;&lt;full-title&gt;United States Coast and Geodetic Survey Bulletin&lt;/full-title&gt;&lt;/periodical&gt;&lt;pages&gt;53-132&lt;/pages&gt;&lt;volume&gt;10&lt;/volume&gt;&lt;keywords&gt;&lt;keyword&gt;USA&lt;/keyword&gt;&lt;keyword&gt;North Carolina&lt;/keyword&gt;&lt;keyword&gt;historic extent&lt;/keyword&gt;&lt;keyword&gt;map&lt;/keyword&gt;&lt;keyword&gt;reef area&lt;/keyword&gt;&lt;keyword&gt;quantiative&lt;/keyword&gt;&lt;/keywords&gt;&lt;dates&gt;&lt;year&gt;1889&lt;/year&gt;&lt;/dates&gt;&lt;urls&gt;&lt;/urls&gt;&lt;/record&gt;&lt;/Cite&gt;&lt;/EndNote&gt;</w:instrText>
      </w:r>
      <w:r w:rsidR="00E25E17" w:rsidRPr="001710A2">
        <w:rPr>
          <w:i/>
          <w:lang w:val="en-GB"/>
        </w:rPr>
        <w:fldChar w:fldCharType="separate"/>
      </w:r>
      <w:r w:rsidRPr="001710A2">
        <w:rPr>
          <w:i/>
          <w:noProof/>
          <w:lang w:val="en-GB"/>
        </w:rPr>
        <w:t>(Winslow, 1889)</w:t>
      </w:r>
      <w:r w:rsidR="00E25E17" w:rsidRPr="001710A2">
        <w:rPr>
          <w:i/>
          <w:lang w:val="en-GB"/>
        </w:rPr>
        <w:fldChar w:fldCharType="end"/>
      </w:r>
      <w:r w:rsidRPr="001710A2">
        <w:rPr>
          <w:i/>
          <w:lang w:val="en-GB"/>
        </w:rPr>
        <w:t xml:space="preserve">. </w:t>
      </w:r>
    </w:p>
    <w:p w14:paraId="4570924E" w14:textId="77777777" w:rsidR="00E70D0E" w:rsidRPr="001710A2" w:rsidRDefault="001710A2" w:rsidP="006B4105">
      <w:pPr>
        <w:pBdr>
          <w:top w:val="single" w:sz="4" w:space="1" w:color="auto"/>
          <w:left w:val="single" w:sz="4" w:space="4" w:color="auto"/>
          <w:bottom w:val="single" w:sz="4" w:space="0" w:color="auto"/>
          <w:right w:val="single" w:sz="4" w:space="4" w:color="auto"/>
        </w:pBdr>
        <w:rPr>
          <w:i/>
          <w:lang w:val="en-GB"/>
        </w:rPr>
      </w:pPr>
      <w:r w:rsidRPr="001710A2">
        <w:rPr>
          <w:i/>
          <w:lang w:val="en-GB"/>
        </w:rPr>
        <w:t>A comprehensive definition of an oyster reef or bed has challenged biologists for over a century. Yet it is essential to have a definition of the habitat, as this determines the goals and the monitoring required for each restoration project. Simplistically, oyster habitat refers to substrates with a veneer of live oysters, with the edge of the habitat defined by the density of living oysters, at an appropriate spatial scale. Practically, determining the minimum threshold that constitutes oyster habitat at different scales is fraught with difficulties.</w:t>
      </w:r>
    </w:p>
    <w:p w14:paraId="0AA99D2C" w14:textId="77777777" w:rsidR="001710A2" w:rsidRPr="001710A2" w:rsidRDefault="001710A2" w:rsidP="006B4105">
      <w:pPr>
        <w:pBdr>
          <w:top w:val="single" w:sz="4" w:space="1" w:color="auto"/>
          <w:left w:val="single" w:sz="4" w:space="4" w:color="auto"/>
          <w:bottom w:val="single" w:sz="4" w:space="0" w:color="auto"/>
          <w:right w:val="single" w:sz="4" w:space="4" w:color="auto"/>
        </w:pBdr>
        <w:rPr>
          <w:i/>
          <w:lang w:val="en-GB"/>
        </w:rPr>
      </w:pPr>
      <w:r w:rsidRPr="001710A2">
        <w:rPr>
          <w:i/>
          <w:lang w:val="en-GB"/>
        </w:rPr>
        <w:t xml:space="preserve">We provide the following definitions at three different spatial scales. </w:t>
      </w:r>
    </w:p>
    <w:p w14:paraId="27FF4481" w14:textId="77777777" w:rsidR="001710A2" w:rsidRPr="001710A2" w:rsidRDefault="001710A2" w:rsidP="006B4105">
      <w:pPr>
        <w:pBdr>
          <w:top w:val="single" w:sz="4" w:space="1" w:color="auto"/>
          <w:left w:val="single" w:sz="4" w:space="4" w:color="auto"/>
          <w:bottom w:val="single" w:sz="4" w:space="0" w:color="auto"/>
          <w:right w:val="single" w:sz="4" w:space="4" w:color="auto"/>
        </w:pBdr>
        <w:rPr>
          <w:u w:val="single"/>
          <w:lang w:val="en-GB"/>
        </w:rPr>
      </w:pPr>
      <w:r w:rsidRPr="001710A2">
        <w:rPr>
          <w:u w:val="single"/>
          <w:lang w:val="en-GB"/>
        </w:rPr>
        <w:t>Oyster reefs and beds</w:t>
      </w:r>
    </w:p>
    <w:p w14:paraId="06F3C017" w14:textId="77777777" w:rsidR="001710A2" w:rsidRPr="001710A2" w:rsidRDefault="001710A2" w:rsidP="006B4105">
      <w:pPr>
        <w:pStyle w:val="NoSpacing"/>
        <w:pBdr>
          <w:top w:val="single" w:sz="4" w:space="1" w:color="auto"/>
          <w:left w:val="single" w:sz="4" w:space="4" w:color="auto"/>
          <w:bottom w:val="single" w:sz="4" w:space="0" w:color="auto"/>
          <w:right w:val="single" w:sz="4" w:space="4" w:color="auto"/>
        </w:pBdr>
        <w:rPr>
          <w:i/>
          <w:sz w:val="24"/>
          <w:szCs w:val="24"/>
          <w:lang w:val="en-GB"/>
        </w:rPr>
      </w:pPr>
      <w:r w:rsidRPr="001710A2">
        <w:rPr>
          <w:i/>
          <w:sz w:val="24"/>
          <w:szCs w:val="24"/>
          <w:lang w:val="en-GB"/>
        </w:rPr>
        <w:t xml:space="preserve">Oyster reefs and beds are biogenic structures formed by oysters that occur at high densities and provide the dominant structural component and significant vertical relief through their accumulated physical structure on otherwise unstructured bottom.  Beck et al. </w:t>
      </w:r>
      <w:r w:rsidR="00E25E17" w:rsidRPr="001710A2">
        <w:rPr>
          <w:i/>
          <w:sz w:val="24"/>
          <w:szCs w:val="24"/>
          <w:lang w:val="en-GB"/>
        </w:rPr>
        <w:fldChar w:fldCharType="begin"/>
      </w:r>
      <w:r w:rsidR="002609DF">
        <w:rPr>
          <w:i/>
          <w:sz w:val="24"/>
          <w:szCs w:val="24"/>
          <w:lang w:val="en-GB"/>
        </w:rPr>
        <w:instrText xml:space="preserve"> ADDIN EN.CITE &lt;EndNote&gt;&lt;Cite ExcludeAuth="1"&gt;&lt;Author&gt;Beck&lt;/Author&gt;&lt;Year&gt;2009&lt;/Year&gt;&lt;RecNum&gt;97&lt;/RecNum&gt;&lt;record&gt;&lt;rec-number&gt;97&lt;/rec-number&gt;&lt;foreign-keys&gt;&lt;key app="EN" db-id="waa5vxrvuz0eeoes2wbpsrfs5zezp0z9ewxz"&gt;97&lt;/key&gt;&lt;/foreign-keys&gt;&lt;ref-type name="Report"&gt;27&lt;/ref-type&gt;&lt;contributors&gt;&lt;authors&gt;&lt;author&gt;Beck, Michael W&lt;/author&gt;&lt;author&gt;Brumbaugh, Robert D.&lt;/author&gt;&lt;author&gt;Airoldi, Laura&lt;/author&gt;&lt;author&gt;Carranza, Alvar&lt;/author&gt;&lt;author&gt;Coen, Loren D.&lt;/author&gt;&lt;author&gt;Crawford, Christine&lt;/author&gt;&lt;author&gt;Defeo, Omar&lt;/author&gt;&lt;author&gt;Edgar, Graham J.&lt;/author&gt;&lt;author&gt;Hancock, Boze&lt;/author&gt;&lt;author&gt;Kay, Matthew&lt;/author&gt;&lt;author&gt;Lenihan, Hunter S.&lt;/author&gt;&lt;author&gt;Luckenbach, Mark W.&lt;/author&gt;&lt;author&gt;Toropova, Caitlyn L.&lt;/author&gt;&lt;author&gt;Zhang Guofan&lt;/author&gt;&lt;/authors&gt;&lt;/contributors&gt;&lt;titles&gt;&lt;title&gt;Shellfish Reefs at Risk: A Global Analysis of Problems and Solutions.&lt;/title&gt;&lt;/titles&gt;&lt;pages&gt;52&lt;/pages&gt;&lt;keywords&gt;&lt;keyword&gt;oyster&lt;/keyword&gt;&lt;keyword&gt;Threat&lt;/keyword&gt;&lt;keyword&gt;ECOREGIONS&lt;/keyword&gt;&lt;/keywords&gt;&lt;dates&gt;&lt;year&gt;2009&lt;/year&gt;&lt;/dates&gt;&lt;pub-location&gt;Arlington VA&lt;/pub-location&gt;&lt;publisher&gt;The Nature Conservancy&lt;/publisher&gt;&lt;urls&gt;&lt;/urls&gt;&lt;/record&gt;&lt;/Cite&gt;&lt;/EndNote&gt;</w:instrText>
      </w:r>
      <w:r w:rsidR="00E25E17" w:rsidRPr="001710A2">
        <w:rPr>
          <w:i/>
          <w:sz w:val="24"/>
          <w:szCs w:val="24"/>
          <w:lang w:val="en-GB"/>
        </w:rPr>
        <w:fldChar w:fldCharType="separate"/>
      </w:r>
      <w:r w:rsidRPr="001710A2">
        <w:rPr>
          <w:i/>
          <w:noProof/>
          <w:sz w:val="24"/>
          <w:szCs w:val="24"/>
          <w:lang w:val="en-GB"/>
        </w:rPr>
        <w:t>(2009)</w:t>
      </w:r>
      <w:r w:rsidR="00E25E17" w:rsidRPr="001710A2">
        <w:rPr>
          <w:i/>
          <w:sz w:val="24"/>
          <w:szCs w:val="24"/>
          <w:lang w:val="en-GB"/>
        </w:rPr>
        <w:fldChar w:fldCharType="end"/>
      </w:r>
      <w:r w:rsidRPr="001710A2">
        <w:rPr>
          <w:i/>
          <w:sz w:val="24"/>
          <w:szCs w:val="24"/>
          <w:lang w:val="en-GB"/>
        </w:rPr>
        <w:t xml:space="preserve"> identify reefs having significant vertical relief (&gt;0.5m), while beds have lower relief </w:t>
      </w:r>
      <w:r w:rsidR="00E25E17" w:rsidRPr="001710A2">
        <w:rPr>
          <w:i/>
          <w:sz w:val="24"/>
          <w:szCs w:val="24"/>
          <w:lang w:val="en-GB"/>
        </w:rPr>
        <w:fldChar w:fldCharType="begin"/>
      </w:r>
      <w:r w:rsidR="002609DF">
        <w:rPr>
          <w:i/>
          <w:sz w:val="24"/>
          <w:szCs w:val="24"/>
          <w:lang w:val="en-GB"/>
        </w:rPr>
        <w:instrText xml:space="preserve"> ADDIN EN.CITE &lt;EndNote&gt;&lt;Cite&gt;&lt;Author&gt;Coen&lt;/Author&gt;&lt;Year&gt;2007&lt;/Year&gt;&lt;RecNum&gt;234&lt;/RecNum&gt;&lt;Prefix&gt;sensu &lt;/Prefix&gt;&lt;record&gt;&lt;rec-number&gt;234&lt;/rec-number&gt;&lt;foreign-keys&gt;&lt;key app="EN" db-id="waa5vxrvuz0eeoes2wbpsrfs5zezp0z9ewxz"&gt;234&lt;/key&gt;&lt;/foreign-keys&gt;&lt;ref-type name="Report"&gt;27&lt;/ref-type&gt;&lt;contributors&gt;&lt;authors&gt;&lt;author&gt;Coen, L. D.&lt;/author&gt;&lt;author&gt;Grizzle, R. E.&lt;/author&gt;&lt;/authors&gt;&lt;/contributors&gt;&lt;titles&gt;&lt;title&gt;The Importance of Habitat Created by Molluscan Shellfish to Managed Species along the Atlantic Coast of the United States&lt;/title&gt;&lt;secondary-title&gt;Habitat Management Series&lt;/secondary-title&gt;&lt;/titles&gt;&lt;pages&gt;115&lt;/pages&gt;&lt;keywords&gt;&lt;keyword&gt;USA&lt;/keyword&gt;&lt;keyword&gt;Maine&lt;/keyword&gt;&lt;keyword&gt;Virginia&lt;/keyword&gt;&lt;keyword&gt;Maryland&lt;/keyword&gt;&lt;keyword&gt;Altantic coast&lt;/keyword&gt;&lt;keyword&gt;New York&lt;/keyword&gt;&lt;keyword&gt;New Jersey&lt;/keyword&gt;&lt;keyword&gt;New Hampshire&lt;/keyword&gt;&lt;keyword&gt;Conneticut&lt;/keyword&gt;&lt;keyword&gt;Florida&lt;/keyword&gt;&lt;keyword&gt;South Carolina&lt;/keyword&gt;&lt;keyword&gt;North Carolina&lt;/keyword&gt;&lt;keyword&gt;estuarine fisheries&lt;/keyword&gt;&lt;keyword&gt;fisheries yeild&lt;/keyword&gt;&lt;keyword&gt;provision&lt;/keyword&gt;&lt;keyword&gt;Crassostrea virginica&lt;/keyword&gt;&lt;keyword&gt;Benthic-pelagic coupling&lt;/keyword&gt;&lt;keyword&gt;ecosystem services&lt;/keyword&gt;&lt;/keywords&gt;&lt;dates&gt;&lt;year&gt;2007&lt;/year&gt;&lt;/dates&gt;&lt;publisher&gt;Atlantic States Marine Fisheries Commission&lt;/publisher&gt;&lt;isbn&gt;8&lt;/isbn&gt;&lt;urls&gt;&lt;/urls&gt;&lt;/record&gt;&lt;/Cite&gt;&lt;/EndNote&gt;</w:instrText>
      </w:r>
      <w:r w:rsidR="00E25E17" w:rsidRPr="001710A2">
        <w:rPr>
          <w:i/>
          <w:sz w:val="24"/>
          <w:szCs w:val="24"/>
          <w:lang w:val="en-GB"/>
        </w:rPr>
        <w:fldChar w:fldCharType="separate"/>
      </w:r>
      <w:r w:rsidRPr="001710A2">
        <w:rPr>
          <w:i/>
          <w:noProof/>
          <w:sz w:val="24"/>
          <w:szCs w:val="24"/>
          <w:lang w:val="en-GB"/>
        </w:rPr>
        <w:t>(sensu Coen and Grizzle, 2007)</w:t>
      </w:r>
      <w:r w:rsidR="00E25E17" w:rsidRPr="001710A2">
        <w:rPr>
          <w:i/>
          <w:sz w:val="24"/>
          <w:szCs w:val="24"/>
          <w:lang w:val="en-GB"/>
        </w:rPr>
        <w:fldChar w:fldCharType="end"/>
      </w:r>
      <w:r w:rsidRPr="001710A2">
        <w:rPr>
          <w:i/>
          <w:sz w:val="24"/>
          <w:szCs w:val="24"/>
          <w:lang w:val="en-GB"/>
        </w:rPr>
        <w:t xml:space="preserve">. Overall such structures are accreting through the continuing deposition of shell matter at rates sufficient to keep up with sedimentary dynamics </w:t>
      </w:r>
      <w:r w:rsidR="00E25E17" w:rsidRPr="001710A2">
        <w:rPr>
          <w:i/>
          <w:sz w:val="24"/>
          <w:szCs w:val="24"/>
          <w:lang w:val="en-GB"/>
        </w:rPr>
        <w:fldChar w:fldCharType="begin">
          <w:fldData xml:space="preserve">PEVuZE5vdGU+PENpdGU+PEF1dGhvcj5NYW5uPC9BdXRob3I+PFllYXI+MjAwOTwvWWVhcj48UmVj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=
</w:fldData>
        </w:fldChar>
      </w:r>
      <w:r w:rsidR="002609DF">
        <w:rPr>
          <w:i/>
          <w:sz w:val="24"/>
          <w:szCs w:val="24"/>
          <w:lang w:val="en-GB"/>
        </w:rPr>
        <w:instrText xml:space="preserve"> ADDIN EN.CITE </w:instrText>
      </w:r>
      <w:r w:rsidR="002609DF">
        <w:rPr>
          <w:i/>
          <w:sz w:val="24"/>
          <w:szCs w:val="24"/>
          <w:lang w:val="en-GB"/>
        </w:rPr>
        <w:fldChar w:fldCharType="begin">
          <w:fldData xml:space="preserve">PEVuZE5vdGU+PENpdGU+PEF1dGhvcj5NYW5uPC9BdXRob3I+PFllYXI+MjAwOTwvWWVhcj48UmVj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=
</w:fldData>
        </w:fldChar>
      </w:r>
      <w:r w:rsidR="002609DF">
        <w:rPr>
          <w:i/>
          <w:sz w:val="24"/>
          <w:szCs w:val="24"/>
          <w:lang w:val="en-GB"/>
        </w:rPr>
        <w:instrText xml:space="preserve"> ADDIN EN.CITE.DATA </w:instrText>
      </w:r>
      <w:r w:rsidR="002609DF">
        <w:rPr>
          <w:i/>
          <w:sz w:val="24"/>
          <w:szCs w:val="24"/>
          <w:lang w:val="en-GB"/>
        </w:rPr>
      </w:r>
      <w:r w:rsidR="002609DF">
        <w:rPr>
          <w:i/>
          <w:sz w:val="24"/>
          <w:szCs w:val="24"/>
          <w:lang w:val="en-GB"/>
        </w:rPr>
        <w:fldChar w:fldCharType="end"/>
      </w:r>
      <w:r w:rsidR="00E25E17" w:rsidRPr="001710A2">
        <w:rPr>
          <w:i/>
          <w:sz w:val="24"/>
          <w:szCs w:val="24"/>
          <w:lang w:val="en-GB"/>
        </w:rPr>
      </w:r>
      <w:r w:rsidR="00E25E17" w:rsidRPr="001710A2">
        <w:rPr>
          <w:i/>
          <w:sz w:val="24"/>
          <w:szCs w:val="24"/>
          <w:lang w:val="en-GB"/>
        </w:rPr>
        <w:fldChar w:fldCharType="separate"/>
      </w:r>
      <w:r w:rsidRPr="001710A2">
        <w:rPr>
          <w:i/>
          <w:noProof/>
          <w:sz w:val="24"/>
          <w:szCs w:val="24"/>
          <w:lang w:val="en-GB"/>
        </w:rPr>
        <w:t>(Mann et al., 2009)</w:t>
      </w:r>
      <w:r w:rsidR="00E25E17" w:rsidRPr="001710A2">
        <w:rPr>
          <w:i/>
          <w:sz w:val="24"/>
          <w:szCs w:val="24"/>
          <w:lang w:val="en-GB"/>
        </w:rPr>
        <w:fldChar w:fldCharType="end"/>
      </w:r>
      <w:r w:rsidRPr="001710A2">
        <w:rPr>
          <w:i/>
          <w:sz w:val="24"/>
          <w:szCs w:val="24"/>
          <w:lang w:val="en-GB"/>
        </w:rPr>
        <w:t xml:space="preserve"> although there is likely to be small scale (meters) patchiness in oyster cover. In some places it is likely that vertical accretion may be restricted by tidal exposure, leaving a non-accreting reef flat.</w:t>
      </w:r>
    </w:p>
    <w:p w14:paraId="501CE0CF" w14:textId="77777777" w:rsidR="001710A2" w:rsidRPr="001710A2" w:rsidRDefault="001710A2" w:rsidP="006B4105">
      <w:pPr>
        <w:pBdr>
          <w:top w:val="single" w:sz="4" w:space="1" w:color="auto"/>
          <w:left w:val="single" w:sz="4" w:space="4" w:color="auto"/>
          <w:bottom w:val="single" w:sz="4" w:space="0" w:color="auto"/>
          <w:right w:val="single" w:sz="4" w:space="4" w:color="auto"/>
        </w:pBdr>
        <w:rPr>
          <w:i/>
          <w:lang w:val="en-GB"/>
        </w:rPr>
      </w:pPr>
    </w:p>
    <w:p w14:paraId="7EE956B6" w14:textId="77777777" w:rsidR="001710A2" w:rsidRPr="001710A2" w:rsidRDefault="001710A2" w:rsidP="006B4105">
      <w:pPr>
        <w:pBdr>
          <w:top w:val="single" w:sz="4" w:space="1" w:color="auto"/>
          <w:left w:val="single" w:sz="4" w:space="4" w:color="auto"/>
          <w:bottom w:val="single" w:sz="4" w:space="0" w:color="auto"/>
          <w:right w:val="single" w:sz="4" w:space="4" w:color="auto"/>
        </w:pBdr>
        <w:rPr>
          <w:u w:val="single"/>
          <w:lang w:val="en-GB"/>
        </w:rPr>
      </w:pPr>
      <w:r w:rsidRPr="001710A2">
        <w:rPr>
          <w:u w:val="single"/>
          <w:lang w:val="en-GB"/>
        </w:rPr>
        <w:t>Oyster reef systems</w:t>
      </w:r>
    </w:p>
    <w:p w14:paraId="58B08B70" w14:textId="77777777" w:rsidR="001710A2" w:rsidRPr="001710A2" w:rsidRDefault="001710A2" w:rsidP="006B4105">
      <w:pPr>
        <w:pBdr>
          <w:top w:val="single" w:sz="4" w:space="1" w:color="auto"/>
          <w:left w:val="single" w:sz="4" w:space="4" w:color="auto"/>
          <w:bottom w:val="single" w:sz="4" w:space="0" w:color="auto"/>
          <w:right w:val="single" w:sz="4" w:space="4" w:color="auto"/>
        </w:pBdr>
        <w:rPr>
          <w:i/>
          <w:lang w:val="en-GB"/>
        </w:rPr>
      </w:pPr>
      <w:r w:rsidRPr="001710A2">
        <w:rPr>
          <w:i/>
          <w:lang w:val="en-GB"/>
        </w:rPr>
        <w:t xml:space="preserve">Oyster reef systems represent wider ecological </w:t>
      </w:r>
      <w:r w:rsidR="009550CD">
        <w:rPr>
          <w:i/>
          <w:lang w:val="en-GB"/>
        </w:rPr>
        <w:t>network</w:t>
      </w:r>
      <w:r w:rsidR="009550CD" w:rsidRPr="001710A2">
        <w:rPr>
          <w:i/>
          <w:lang w:val="en-GB"/>
        </w:rPr>
        <w:t xml:space="preserve"> </w:t>
      </w:r>
      <w:r w:rsidRPr="001710A2">
        <w:rPr>
          <w:i/>
          <w:lang w:val="en-GB"/>
        </w:rPr>
        <w:t xml:space="preserve">of which reefs and beds are the core structures – in many estuaries beds and reefs are found with an apparently natural level of fine-scale patchiness: areas of dense growth interspersed with areas of non-oyster substrate at scales of one to tens of metres. These larger reef systems may include areas of bare substrate, submerged or intertidal vegetation, but with a likely high degree of connectivity with the dominant oyster reefs or beds. By contrast, small or isolated oyster beds or reefs may not form part of a reef system. There are parallels with coral reef ecology here: many coral reef ecologists include reef flats, lagoons, coral cays and even small areas of contiguous </w:t>
      </w:r>
      <w:proofErr w:type="spellStart"/>
      <w:r w:rsidRPr="001710A2">
        <w:rPr>
          <w:i/>
          <w:lang w:val="en-GB"/>
        </w:rPr>
        <w:t>seagrass</w:t>
      </w:r>
      <w:proofErr w:type="spellEnd"/>
      <w:r w:rsidRPr="001710A2">
        <w:rPr>
          <w:i/>
          <w:lang w:val="en-GB"/>
        </w:rPr>
        <w:t xml:space="preserve"> and mangrove within their definitions of coral reef ecosystems, while isolated reef patches or </w:t>
      </w:r>
      <w:proofErr w:type="spellStart"/>
      <w:r w:rsidRPr="001710A2">
        <w:rPr>
          <w:i/>
          <w:lang w:val="en-GB"/>
        </w:rPr>
        <w:t>bommies</w:t>
      </w:r>
      <w:proofErr w:type="spellEnd"/>
      <w:r w:rsidRPr="001710A2">
        <w:rPr>
          <w:i/>
          <w:lang w:val="en-GB"/>
        </w:rPr>
        <w:t xml:space="preserve"> may not form part of any larger reef system </w:t>
      </w:r>
      <w:r w:rsidR="00E25E17" w:rsidRPr="001710A2">
        <w:rPr>
          <w:i/>
          <w:lang w:val="en-GB"/>
        </w:rPr>
        <w:fldChar w:fldCharType="begin"/>
      </w:r>
      <w:r w:rsidR="002609DF">
        <w:rPr>
          <w:i/>
          <w:lang w:val="en-GB"/>
        </w:rPr>
        <w:instrText xml:space="preserve"> ADDIN EN.CITE &lt;EndNote&gt;&lt;Cite&gt;&lt;Author&gt;Spalding&lt;/Author&gt;&lt;Year&gt;2001&lt;/Year&gt;&lt;RecNum&gt;1890&lt;/RecNum&gt;&lt;record&gt;&lt;rec-number&gt;1890&lt;/rec-number&gt;&lt;foreign-keys&gt;&lt;key app="EN" db-id="waa5vxrvuz0eeoes2wbpsrfs5zezp0z9ewxz"&gt;1890&lt;/key&gt;&lt;/foreign-keys&gt;&lt;ref-type name="Book"&gt;6&lt;/ref-type&gt;&lt;contributors&gt;&lt;authors&gt;&lt;author&gt;Spalding, M.&lt;/author&gt;&lt;author&gt;Ravilious, C.&lt;/author&gt;&lt;author&gt;Green, E. P.&lt;/author&gt;&lt;/authors&gt;&lt;/contributors&gt;&lt;titles&gt;&lt;title&gt;World Atlas of Coral Reefs&lt;/title&gt;&lt;/titles&gt;&lt;pages&gt;424&lt;/pages&gt;&lt;keywords&gt;&lt;keyword&gt;coral&lt;/keyword&gt;&lt;keyword&gt;GLOBAL&lt;/keyword&gt;&lt;keyword&gt;distribution&lt;/keyword&gt;&lt;/keywords&gt;&lt;dates&gt;&lt;year&gt;2001&lt;/year&gt;&lt;/dates&gt;&lt;pub-location&gt;Bekeley, CA&lt;/pub-location&gt;&lt;publisher&gt;University of California Press&lt;/publisher&gt;&lt;urls&gt;&lt;/urls&gt;&lt;/record&gt;&lt;/Cite&gt;&lt;/EndNote&gt;</w:instrText>
      </w:r>
      <w:r w:rsidR="00E25E17" w:rsidRPr="001710A2">
        <w:rPr>
          <w:i/>
          <w:lang w:val="en-GB"/>
        </w:rPr>
        <w:fldChar w:fldCharType="separate"/>
      </w:r>
      <w:r w:rsidRPr="001710A2">
        <w:rPr>
          <w:i/>
          <w:noProof/>
          <w:lang w:val="en-GB"/>
        </w:rPr>
        <w:t>(Spalding et al., 2001)</w:t>
      </w:r>
      <w:r w:rsidR="00E25E17" w:rsidRPr="001710A2">
        <w:rPr>
          <w:i/>
          <w:lang w:val="en-GB"/>
        </w:rPr>
        <w:fldChar w:fldCharType="end"/>
      </w:r>
      <w:r w:rsidRPr="001710A2">
        <w:rPr>
          <w:i/>
          <w:lang w:val="en-GB"/>
        </w:rPr>
        <w:t>.</w:t>
      </w:r>
    </w:p>
    <w:p w14:paraId="07E22354" w14:textId="77777777" w:rsidR="001710A2" w:rsidRPr="001710A2" w:rsidRDefault="001710A2" w:rsidP="006B4105">
      <w:pPr>
        <w:pBdr>
          <w:top w:val="single" w:sz="4" w:space="1" w:color="auto"/>
          <w:left w:val="single" w:sz="4" w:space="4" w:color="auto"/>
          <w:bottom w:val="single" w:sz="4" w:space="0" w:color="auto"/>
          <w:right w:val="single" w:sz="4" w:space="4" w:color="auto"/>
        </w:pBdr>
        <w:rPr>
          <w:u w:val="single"/>
          <w:lang w:val="en-GB"/>
        </w:rPr>
      </w:pPr>
      <w:r w:rsidRPr="001710A2">
        <w:rPr>
          <w:u w:val="single"/>
          <w:lang w:val="en-GB"/>
        </w:rPr>
        <w:t>Oyster grounds</w:t>
      </w:r>
    </w:p>
    <w:p w14:paraId="0972069D" w14:textId="77777777" w:rsidR="00FC4D64" w:rsidRPr="001710A2" w:rsidDel="00FC4D64" w:rsidRDefault="001710A2" w:rsidP="006B4105">
      <w:pPr>
        <w:pStyle w:val="NoSpacing"/>
        <w:pBdr>
          <w:top w:val="single" w:sz="4" w:space="1" w:color="auto"/>
          <w:left w:val="single" w:sz="4" w:space="4" w:color="auto"/>
          <w:bottom w:val="single" w:sz="4" w:space="0" w:color="auto"/>
          <w:right w:val="single" w:sz="4" w:space="4" w:color="auto"/>
        </w:pBdr>
        <w:rPr>
          <w:ins w:id="20" w:author="Philine zu Ermgassen" w:date="2014-10-22T23:47:00Z"/>
          <w:i/>
          <w:sz w:val="24"/>
          <w:szCs w:val="24"/>
          <w:lang w:val="en-GB"/>
        </w:rPr>
      </w:pPr>
      <w:r w:rsidRPr="001710A2">
        <w:rPr>
          <w:i/>
          <w:sz w:val="24"/>
          <w:szCs w:val="24"/>
          <w:lang w:val="en-GB"/>
        </w:rPr>
        <w:lastRenderedPageBreak/>
        <w:t xml:space="preserve">Oyster grounds encompass the wider community complex of which oyster reefs and beds are clearly an important part, but which also may include large areas of sediments, submerged aquatic vegetation and shell rubble. Such areas would broadly equate with “fishable areas” and are used here to broadly capture the more generic oyster grounds of many historic </w:t>
      </w:r>
      <w:commentRangeStart w:id="21"/>
      <w:commentRangeStart w:id="22"/>
      <w:r w:rsidRPr="001710A2">
        <w:rPr>
          <w:i/>
          <w:sz w:val="24"/>
          <w:szCs w:val="24"/>
          <w:lang w:val="en-GB"/>
        </w:rPr>
        <w:t>studies</w:t>
      </w:r>
      <w:commentRangeEnd w:id="21"/>
      <w:r w:rsidR="00E70D0E" w:rsidRPr="00FC4D64">
        <w:rPr>
          <w:i/>
          <w:sz w:val="24"/>
          <w:szCs w:val="24"/>
          <w:lang w:val="en-GB"/>
        </w:rPr>
        <w:commentReference w:id="21"/>
      </w:r>
      <w:commentRangeEnd w:id="22"/>
      <w:r w:rsidR="00FC4D64">
        <w:rPr>
          <w:rStyle w:val="CommentReference"/>
          <w:vanish/>
        </w:rPr>
        <w:commentReference w:id="22"/>
      </w:r>
      <w:r w:rsidRPr="001710A2">
        <w:rPr>
          <w:i/>
          <w:sz w:val="24"/>
          <w:szCs w:val="24"/>
          <w:lang w:val="en-GB"/>
        </w:rPr>
        <w:t>.</w:t>
      </w:r>
      <w:ins w:id="23" w:author="Philine zu Ermgassen" w:date="2014-10-22T23:45:00Z">
        <w:r w:rsidR="00FC4D64">
          <w:rPr>
            <w:i/>
            <w:sz w:val="24"/>
            <w:szCs w:val="24"/>
            <w:lang w:val="en-GB"/>
          </w:rPr>
          <w:t xml:space="preserve"> </w:t>
        </w:r>
      </w:ins>
    </w:p>
    <w:p w14:paraId="7674783E" w14:textId="77777777" w:rsidR="001710A2" w:rsidRPr="001710A2" w:rsidRDefault="001710A2" w:rsidP="006B4105">
      <w:pPr>
        <w:pStyle w:val="NoSpacing"/>
        <w:pBdr>
          <w:top w:val="single" w:sz="4" w:space="1" w:color="auto"/>
          <w:left w:val="single" w:sz="4" w:space="4" w:color="auto"/>
          <w:bottom w:val="single" w:sz="4" w:space="0" w:color="auto"/>
          <w:right w:val="single" w:sz="4" w:space="4" w:color="auto"/>
        </w:pBdr>
        <w:rPr>
          <w:i/>
          <w:sz w:val="24"/>
          <w:szCs w:val="24"/>
          <w:lang w:val="en-GB"/>
        </w:rPr>
      </w:pPr>
    </w:p>
    <w:p w14:paraId="6D35E01A" w14:textId="77777777" w:rsidR="001710A2" w:rsidRPr="001710A2" w:rsidDel="00E70D0E" w:rsidRDefault="001710A2" w:rsidP="006B4105">
      <w:pPr>
        <w:pBdr>
          <w:top w:val="single" w:sz="4" w:space="1" w:color="auto"/>
          <w:left w:val="single" w:sz="4" w:space="4" w:color="auto"/>
          <w:bottom w:val="single" w:sz="4" w:space="0" w:color="auto"/>
          <w:right w:val="single" w:sz="4" w:space="4" w:color="auto"/>
        </w:pBdr>
        <w:rPr>
          <w:i/>
          <w:lang w:val="en-GB"/>
        </w:rPr>
      </w:pPr>
      <w:r w:rsidRPr="001710A2">
        <w:rPr>
          <w:i/>
          <w:lang w:val="en-GB"/>
        </w:rPr>
        <w:t>It is critical that the definition used in any restoration project is in line with the expectations of the reporting for any funding body. The definitions put forward here are i</w:t>
      </w:r>
      <w:r w:rsidR="004977F6">
        <w:rPr>
          <w:i/>
          <w:lang w:val="en-GB"/>
        </w:rPr>
        <w:t>nline with those proposed in Baggett et al. (2014), who set out preferred metrics for monitoring restoration efforts. Baggett et al. (2014)</w:t>
      </w:r>
      <w:r w:rsidRPr="001710A2">
        <w:rPr>
          <w:i/>
          <w:lang w:val="en-GB"/>
        </w:rPr>
        <w:t xml:space="preserve"> should be referred to for further information, specifically with regards to minimum densities. </w:t>
      </w:r>
    </w:p>
    <w:p w14:paraId="46E32FC5" w14:textId="77777777" w:rsidR="001710A2" w:rsidRPr="001710A2" w:rsidRDefault="001710A2">
      <w:pPr>
        <w:rPr>
          <w:lang w:val="en-GB"/>
        </w:rPr>
      </w:pPr>
    </w:p>
    <w:p w14:paraId="14AC68D1" w14:textId="77777777" w:rsidR="00154EBC" w:rsidRPr="00125355" w:rsidRDefault="00CD4AF8" w:rsidP="009310B8">
      <w:pPr>
        <w:pStyle w:val="Heading2"/>
        <w:rPr>
          <w:lang w:val="en-GB"/>
        </w:rPr>
      </w:pPr>
      <w:bookmarkStart w:id="24" w:name="_Toc278298095"/>
      <w:r w:rsidRPr="00CD4AF8">
        <w:rPr>
          <w:lang w:val="en-GB"/>
        </w:rPr>
        <w:t xml:space="preserve">Historic </w:t>
      </w:r>
      <w:commentRangeStart w:id="25"/>
      <w:commentRangeStart w:id="26"/>
      <w:r w:rsidRPr="00CD4AF8">
        <w:rPr>
          <w:lang w:val="en-GB"/>
        </w:rPr>
        <w:t>decline</w:t>
      </w:r>
      <w:commentRangeEnd w:id="25"/>
      <w:r w:rsidR="00275BE2">
        <w:rPr>
          <w:rStyle w:val="CommentReference"/>
        </w:rPr>
        <w:commentReference w:id="25"/>
      </w:r>
      <w:commentRangeEnd w:id="26"/>
      <w:r w:rsidR="009550CD">
        <w:rPr>
          <w:rStyle w:val="CommentReference"/>
        </w:rPr>
        <w:commentReference w:id="26"/>
      </w:r>
      <w:bookmarkEnd w:id="24"/>
    </w:p>
    <w:p w14:paraId="353DE202" w14:textId="77777777" w:rsidR="00AE0C37" w:rsidRDefault="00154EBC">
      <w:pPr>
        <w:rPr>
          <w:lang w:val="en-GB"/>
        </w:rPr>
      </w:pPr>
      <w:r>
        <w:rPr>
          <w:lang w:val="en-GB"/>
        </w:rPr>
        <w:t xml:space="preserve">Oyster reefs and beds have been </w:t>
      </w:r>
      <w:r w:rsidR="00D51810">
        <w:rPr>
          <w:lang w:val="en-GB"/>
        </w:rPr>
        <w:t xml:space="preserve">an important </w:t>
      </w:r>
      <w:r>
        <w:rPr>
          <w:lang w:val="en-GB"/>
        </w:rPr>
        <w:t xml:space="preserve">feature of estuaries in the United States </w:t>
      </w:r>
      <w:r w:rsidR="009377C1">
        <w:rPr>
          <w:lang w:val="en-GB"/>
        </w:rPr>
        <w:t xml:space="preserve">over at least the past 10,000 years, </w:t>
      </w:r>
      <w:r w:rsidR="00C75C56">
        <w:rPr>
          <w:lang w:val="en-GB"/>
        </w:rPr>
        <w:t>since</w:t>
      </w:r>
      <w:r w:rsidR="00D0268B">
        <w:rPr>
          <w:lang w:val="en-GB"/>
        </w:rPr>
        <w:t xml:space="preserve"> the</w:t>
      </w:r>
      <w:r w:rsidR="00C75C56">
        <w:rPr>
          <w:lang w:val="en-GB"/>
        </w:rPr>
        <w:t xml:space="preserve"> late Pleistocene</w:t>
      </w:r>
      <w:r w:rsidR="008C0428">
        <w:rPr>
          <w:lang w:val="en-GB"/>
        </w:rPr>
        <w:t xml:space="preserve">. Early European </w:t>
      </w:r>
      <w:r w:rsidR="00D51810">
        <w:rPr>
          <w:lang w:val="en-GB"/>
        </w:rPr>
        <w:t>explorers describ</w:t>
      </w:r>
      <w:r w:rsidR="008C0428">
        <w:rPr>
          <w:lang w:val="en-GB"/>
        </w:rPr>
        <w:t>ed</w:t>
      </w:r>
      <w:r w:rsidR="00D51810">
        <w:rPr>
          <w:lang w:val="en-GB"/>
        </w:rPr>
        <w:t xml:space="preserve"> oyster reefs as navigational hazards, in particular on the Atlantic and Gulf coasts where the reef building species </w:t>
      </w:r>
      <w:proofErr w:type="spellStart"/>
      <w:r w:rsidR="00D51810">
        <w:rPr>
          <w:i/>
          <w:lang w:val="en-GB"/>
        </w:rPr>
        <w:t>Crassostrea</w:t>
      </w:r>
      <w:proofErr w:type="spellEnd"/>
      <w:r w:rsidR="00D51810">
        <w:rPr>
          <w:i/>
          <w:lang w:val="en-GB"/>
        </w:rPr>
        <w:t xml:space="preserve"> </w:t>
      </w:r>
      <w:proofErr w:type="spellStart"/>
      <w:r w:rsidR="00D51810">
        <w:rPr>
          <w:i/>
          <w:lang w:val="en-GB"/>
        </w:rPr>
        <w:t>virginica</w:t>
      </w:r>
      <w:proofErr w:type="spellEnd"/>
      <w:r w:rsidR="00226034">
        <w:rPr>
          <w:lang w:val="en-GB"/>
        </w:rPr>
        <w:t xml:space="preserve"> is found</w:t>
      </w:r>
      <w:r w:rsidR="001710A2">
        <w:rPr>
          <w:lang w:val="en-GB"/>
        </w:rPr>
        <w:t xml:space="preserve"> (see Box 2</w:t>
      </w:r>
      <w:r w:rsidR="00AE0C37">
        <w:rPr>
          <w:lang w:val="en-GB"/>
        </w:rPr>
        <w:t>)</w:t>
      </w:r>
      <w:r w:rsidR="00CF0DA8">
        <w:rPr>
          <w:lang w:val="en-GB"/>
        </w:rPr>
        <w:t xml:space="preserve">. </w:t>
      </w:r>
    </w:p>
    <w:p w14:paraId="22143687" w14:textId="77777777" w:rsidR="00E1680E" w:rsidRDefault="00D51810">
      <w:pPr>
        <w:rPr>
          <w:lang w:val="en-GB"/>
        </w:rPr>
      </w:pPr>
      <w:r>
        <w:rPr>
          <w:lang w:val="en-GB"/>
        </w:rPr>
        <w:t>Oysters were a dietary staple in the early years of European settlement along the coasts of the United States</w:t>
      </w:r>
      <w:r w:rsidR="00690DCB">
        <w:rPr>
          <w:lang w:val="en-GB"/>
        </w:rPr>
        <w:t xml:space="preserve">. At first they were </w:t>
      </w:r>
      <w:r>
        <w:rPr>
          <w:lang w:val="en-GB"/>
        </w:rPr>
        <w:t>abundan</w:t>
      </w:r>
      <w:r w:rsidR="00690DCB">
        <w:rPr>
          <w:lang w:val="en-GB"/>
        </w:rPr>
        <w:t>t</w:t>
      </w:r>
      <w:r>
        <w:rPr>
          <w:lang w:val="en-GB"/>
        </w:rPr>
        <w:t xml:space="preserve"> and eas</w:t>
      </w:r>
      <w:r w:rsidR="00690DCB">
        <w:rPr>
          <w:lang w:val="en-GB"/>
        </w:rPr>
        <w:t>ily</w:t>
      </w:r>
      <w:r>
        <w:rPr>
          <w:lang w:val="en-GB"/>
        </w:rPr>
        <w:t xml:space="preserve"> collect</w:t>
      </w:r>
      <w:r w:rsidR="00690DCB">
        <w:rPr>
          <w:lang w:val="en-GB"/>
        </w:rPr>
        <w:t>ed</w:t>
      </w:r>
      <w:r>
        <w:rPr>
          <w:lang w:val="en-GB"/>
        </w:rPr>
        <w:t xml:space="preserve"> from the shallows and intertidal </w:t>
      </w:r>
      <w:r w:rsidR="00690DCB">
        <w:rPr>
          <w:lang w:val="en-GB"/>
        </w:rPr>
        <w:t xml:space="preserve">areas, </w:t>
      </w:r>
      <w:r w:rsidR="00AB27B7">
        <w:rPr>
          <w:lang w:val="en-GB"/>
        </w:rPr>
        <w:t>but</w:t>
      </w:r>
      <w:r w:rsidR="00690DCB">
        <w:rPr>
          <w:lang w:val="en-GB"/>
        </w:rPr>
        <w:t xml:space="preserve"> harvesting </w:t>
      </w:r>
      <w:r>
        <w:rPr>
          <w:lang w:val="en-GB"/>
        </w:rPr>
        <w:t>pre</w:t>
      </w:r>
      <w:r w:rsidR="00226034">
        <w:rPr>
          <w:lang w:val="en-GB"/>
        </w:rPr>
        <w:t xml:space="preserve">ssure </w:t>
      </w:r>
      <w:r w:rsidR="00E1680E">
        <w:rPr>
          <w:lang w:val="en-GB"/>
        </w:rPr>
        <w:t>quickly le</w:t>
      </w:r>
      <w:r>
        <w:rPr>
          <w:lang w:val="en-GB"/>
        </w:rPr>
        <w:t xml:space="preserve">d </w:t>
      </w:r>
      <w:r w:rsidR="00CF0DA8">
        <w:rPr>
          <w:lang w:val="en-GB"/>
        </w:rPr>
        <w:t>to decline</w:t>
      </w:r>
      <w:r w:rsidR="00690DCB">
        <w:rPr>
          <w:lang w:val="en-GB"/>
        </w:rPr>
        <w:t>s</w:t>
      </w:r>
      <w:r>
        <w:rPr>
          <w:lang w:val="en-GB"/>
        </w:rPr>
        <w:t xml:space="preserve">. </w:t>
      </w:r>
      <w:r w:rsidR="00690DCB">
        <w:rPr>
          <w:lang w:val="en-GB"/>
        </w:rPr>
        <w:t xml:space="preserve">Hand harvesting was supplemented by the use of boats and tongs, </w:t>
      </w:r>
      <w:r w:rsidR="00AB27B7">
        <w:rPr>
          <w:lang w:val="en-GB"/>
        </w:rPr>
        <w:t xml:space="preserve">and as densities declined and accessible areas became depleted, this was followed by an increase in </w:t>
      </w:r>
      <w:r w:rsidR="00450E44">
        <w:rPr>
          <w:lang w:val="en-GB"/>
        </w:rPr>
        <w:t xml:space="preserve">mechanical </w:t>
      </w:r>
      <w:r w:rsidR="00CF0DA8">
        <w:rPr>
          <w:lang w:val="en-GB"/>
        </w:rPr>
        <w:t>d</w:t>
      </w:r>
      <w:r>
        <w:rPr>
          <w:lang w:val="en-GB"/>
        </w:rPr>
        <w:t>redging</w:t>
      </w:r>
      <w:r w:rsidR="00AB27B7">
        <w:rPr>
          <w:lang w:val="en-GB"/>
        </w:rPr>
        <w:t xml:space="preserve">. </w:t>
      </w:r>
      <w:r w:rsidR="00607BF3">
        <w:rPr>
          <w:lang w:val="en-GB"/>
        </w:rPr>
        <w:t>Dredging</w:t>
      </w:r>
      <w:r>
        <w:rPr>
          <w:lang w:val="en-GB"/>
        </w:rPr>
        <w:t xml:space="preserve"> allow</w:t>
      </w:r>
      <w:r w:rsidR="00AB27B7">
        <w:rPr>
          <w:lang w:val="en-GB"/>
        </w:rPr>
        <w:t>ed</w:t>
      </w:r>
      <w:r>
        <w:rPr>
          <w:lang w:val="en-GB"/>
        </w:rPr>
        <w:t xml:space="preserve"> the exploitation of deeper beds</w:t>
      </w:r>
      <w:r w:rsidR="00450E44">
        <w:rPr>
          <w:lang w:val="en-GB"/>
        </w:rPr>
        <w:t xml:space="preserve"> and more remote locations</w:t>
      </w:r>
      <w:r w:rsidR="00C551C4">
        <w:rPr>
          <w:lang w:val="en-GB"/>
        </w:rPr>
        <w:t>. W</w:t>
      </w:r>
      <w:r w:rsidR="00C75C56">
        <w:rPr>
          <w:lang w:val="en-GB"/>
        </w:rPr>
        <w:t xml:space="preserve">ithout adequate regulation to protect the </w:t>
      </w:r>
      <w:r w:rsidR="00450E44">
        <w:rPr>
          <w:lang w:val="en-GB"/>
        </w:rPr>
        <w:t xml:space="preserve">beds and </w:t>
      </w:r>
      <w:r w:rsidR="00C75C56">
        <w:rPr>
          <w:lang w:val="en-GB"/>
        </w:rPr>
        <w:t xml:space="preserve">reefs, their decline soon </w:t>
      </w:r>
      <w:commentRangeStart w:id="27"/>
      <w:commentRangeStart w:id="28"/>
      <w:r w:rsidR="00C75C56">
        <w:rPr>
          <w:lang w:val="en-GB"/>
        </w:rPr>
        <w:t>followed</w:t>
      </w:r>
      <w:commentRangeEnd w:id="27"/>
      <w:r w:rsidR="00FC2BDB">
        <w:rPr>
          <w:rStyle w:val="CommentReference"/>
        </w:rPr>
        <w:commentReference w:id="27"/>
      </w:r>
      <w:commentRangeEnd w:id="28"/>
      <w:r w:rsidR="00FC4D64">
        <w:rPr>
          <w:rStyle w:val="CommentReference"/>
          <w:vanish/>
        </w:rPr>
        <w:commentReference w:id="28"/>
      </w:r>
      <w:r w:rsidR="004977F6">
        <w:rPr>
          <w:lang w:val="en-GB"/>
        </w:rPr>
        <w:t xml:space="preserve"> (see Box 3)</w:t>
      </w:r>
      <w:r w:rsidR="00E1680E">
        <w:rPr>
          <w:lang w:val="en-GB"/>
        </w:rPr>
        <w:t xml:space="preserve">. Both living and dead oysters contribute to the </w:t>
      </w:r>
      <w:r w:rsidR="000D220D">
        <w:rPr>
          <w:lang w:val="en-GB"/>
        </w:rPr>
        <w:t>growth and persistence</w:t>
      </w:r>
      <w:r w:rsidR="00E1680E">
        <w:rPr>
          <w:lang w:val="en-GB"/>
        </w:rPr>
        <w:t xml:space="preserve"> of oyster</w:t>
      </w:r>
      <w:r w:rsidR="001B3318">
        <w:rPr>
          <w:lang w:val="en-GB"/>
        </w:rPr>
        <w:t xml:space="preserve"> reef or bed</w:t>
      </w:r>
      <w:r w:rsidR="00E1680E">
        <w:rPr>
          <w:lang w:val="en-GB"/>
        </w:rPr>
        <w:t xml:space="preserve"> </w:t>
      </w:r>
      <w:r w:rsidR="00450E44">
        <w:rPr>
          <w:lang w:val="en-GB"/>
        </w:rPr>
        <w:t>habitat</w:t>
      </w:r>
      <w:r w:rsidR="001B3318">
        <w:rPr>
          <w:lang w:val="en-GB"/>
        </w:rPr>
        <w:t>s</w:t>
      </w:r>
      <w:r w:rsidR="00E1680E">
        <w:rPr>
          <w:lang w:val="en-GB"/>
        </w:rPr>
        <w:t xml:space="preserve">, therefore the large-scale removal of </w:t>
      </w:r>
      <w:r w:rsidR="00450E44">
        <w:rPr>
          <w:lang w:val="en-GB"/>
        </w:rPr>
        <w:t>oysters and shell matter</w:t>
      </w:r>
      <w:r w:rsidR="001B3318">
        <w:rPr>
          <w:lang w:val="en-GB"/>
        </w:rPr>
        <w:t xml:space="preserve"> </w:t>
      </w:r>
      <w:r w:rsidR="000D220D">
        <w:rPr>
          <w:lang w:val="en-GB"/>
        </w:rPr>
        <w:t xml:space="preserve">led to a loss of habitat, as well as a decline in living individuals. </w:t>
      </w:r>
      <w:r w:rsidR="00C75C56">
        <w:rPr>
          <w:lang w:val="en-GB"/>
        </w:rPr>
        <w:t>This pattern of over exploitation spread rapidly down the coast of the US away from major urban centres</w:t>
      </w:r>
      <w:r w:rsidR="00A91C1E">
        <w:rPr>
          <w:lang w:val="en-GB"/>
        </w:rPr>
        <w:t xml:space="preserve"> </w:t>
      </w:r>
      <w:r w:rsidR="00E25E17">
        <w:rPr>
          <w:lang w:val="en-GB"/>
        </w:rPr>
        <w:fldChar w:fldCharType="begin"/>
      </w:r>
      <w:r w:rsidR="002609DF">
        <w:rPr>
          <w:lang w:val="en-GB"/>
        </w:rPr>
        <w:instrText xml:space="preserve"> ADDIN EN.CITE &lt;EndNote&gt;&lt;Cite&gt;&lt;Author&gt;Kirby&lt;/Author&gt;&lt;Year&gt;2004&lt;/Year&gt;&lt;RecNum&gt;297&lt;/RecNum&gt;&lt;record&gt;&lt;rec-number&gt;297&lt;/rec-number&gt;&lt;foreign-keys&gt;&lt;key app="EN" db-id="waa5vxrvuz0eeoes2wbpsrfs5zezp0z9ewxz"&gt;297&lt;/key&gt;&lt;/foreign-keys&gt;&lt;ref-type name="Journal Article"&gt;17&lt;/ref-type&gt;&lt;contributors&gt;&lt;authors&gt;&lt;author&gt;Kirby, Michael&lt;/author&gt;&lt;/authors&gt;&lt;/contributors&gt;&lt;titles&gt;&lt;title&gt;Fishing down the coast: Historical expansion and collapse of oyster fisheries along continental margins&lt;/title&gt;&lt;secondary-title&gt;Proceedings of the National Academy of Sciences&lt;/secondary-title&gt;&lt;/titles&gt;&lt;periodical&gt;&lt;full-title&gt;Proceedings of the National Academy of Sciences&lt;/full-title&gt;&lt;/periodical&gt;&lt;pages&gt;13096-13099&lt;/pages&gt;&lt;volume&gt;101&lt;/volume&gt;&lt;keywords&gt;&lt;keyword&gt;USA&lt;/keyword&gt;&lt;keyword&gt;threat&lt;/keyword&gt;&lt;keyword&gt;over exploitation&lt;/keyword&gt;&lt;keyword&gt;historic extent&lt;/keyword&gt;&lt;keyword&gt;Crassostrea virginica&lt;/keyword&gt;&lt;keyword&gt;Ostrea lurida&lt;/keyword&gt;&lt;/keywords&gt;&lt;dates&gt;&lt;year&gt;2004&lt;/year&gt;&lt;/dates&gt;&lt;urls&gt;&lt;/urls&gt;&lt;electronic-resource-num&gt;10.1073/pnas.0405150101&lt;/electronic-resource-num&gt;&lt;/record&gt;&lt;/Cite&gt;&lt;/EndNote&gt;</w:instrText>
      </w:r>
      <w:r w:rsidR="00E25E17">
        <w:rPr>
          <w:lang w:val="en-GB"/>
        </w:rPr>
        <w:fldChar w:fldCharType="separate"/>
      </w:r>
      <w:r w:rsidR="00A91C1E">
        <w:rPr>
          <w:noProof/>
          <w:lang w:val="en-GB"/>
        </w:rPr>
        <w:t>(Kirby, 2004)</w:t>
      </w:r>
      <w:r w:rsidR="00E25E17">
        <w:rPr>
          <w:lang w:val="en-GB"/>
        </w:rPr>
        <w:fldChar w:fldCharType="end"/>
      </w:r>
      <w:r w:rsidR="00C75C56">
        <w:rPr>
          <w:lang w:val="en-GB"/>
        </w:rPr>
        <w:t xml:space="preserve">. </w:t>
      </w:r>
    </w:p>
    <w:p w14:paraId="7C7C9DAD" w14:textId="77777777" w:rsidR="00FA34C7" w:rsidRDefault="00C75C56">
      <w:pPr>
        <w:rPr>
          <w:lang w:val="en-GB"/>
        </w:rPr>
      </w:pPr>
      <w:r>
        <w:rPr>
          <w:lang w:val="en-GB"/>
        </w:rPr>
        <w:t>While there is little doubt that overexploitation has been the primary driver of decline in oyster abundance throughout the US, pollution, coastal engineering and disease have also contributed</w:t>
      </w:r>
      <w:r w:rsidR="00A91C1E">
        <w:rPr>
          <w:lang w:val="en-GB"/>
        </w:rPr>
        <w:t xml:space="preserve"> to the loss of habitat</w:t>
      </w:r>
      <w:r w:rsidR="00D0268B">
        <w:rPr>
          <w:lang w:val="en-GB"/>
        </w:rPr>
        <w:t>. It is</w:t>
      </w:r>
      <w:r w:rsidR="00182FB9">
        <w:rPr>
          <w:lang w:val="en-GB"/>
        </w:rPr>
        <w:t xml:space="preserve"> </w:t>
      </w:r>
      <w:r>
        <w:rPr>
          <w:lang w:val="en-GB"/>
        </w:rPr>
        <w:t>estimate</w:t>
      </w:r>
      <w:r w:rsidR="00D0268B">
        <w:rPr>
          <w:lang w:val="en-GB"/>
        </w:rPr>
        <w:t>d</w:t>
      </w:r>
      <w:r>
        <w:rPr>
          <w:lang w:val="en-GB"/>
        </w:rPr>
        <w:t xml:space="preserve"> that </w:t>
      </w:r>
      <w:r w:rsidR="00226034">
        <w:rPr>
          <w:lang w:val="en-GB"/>
        </w:rPr>
        <w:t xml:space="preserve">around 88% of the </w:t>
      </w:r>
      <w:r w:rsidR="000D220D">
        <w:rPr>
          <w:lang w:val="en-GB"/>
        </w:rPr>
        <w:t xml:space="preserve">living </w:t>
      </w:r>
      <w:r w:rsidR="00226034">
        <w:rPr>
          <w:lang w:val="en-GB"/>
        </w:rPr>
        <w:t>biomass of oysters has been lost from US estuaries over the past 120 years</w:t>
      </w:r>
      <w:r w:rsidR="00D0268B">
        <w:rPr>
          <w:lang w:val="en-GB"/>
        </w:rPr>
        <w:t xml:space="preserve"> alone</w:t>
      </w:r>
      <w:r w:rsidR="00226034">
        <w:rPr>
          <w:lang w:val="en-GB"/>
        </w:rPr>
        <w:t xml:space="preserve"> </w:t>
      </w:r>
      <w:r w:rsidR="00E25E17">
        <w:rPr>
          <w:lang w:val="en-GB"/>
        </w:rPr>
        <w:fldChar w:fldCharType="begin"/>
      </w:r>
      <w:r w:rsidR="002609DF">
        <w:rPr>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Pr>
          <w:lang w:val="en-GB"/>
        </w:rPr>
        <w:fldChar w:fldCharType="separate"/>
      </w:r>
      <w:r w:rsidR="00C551C4">
        <w:rPr>
          <w:noProof/>
          <w:lang w:val="en-GB"/>
        </w:rPr>
        <w:t>(zu Ermgassen et al., 2012)</w:t>
      </w:r>
      <w:r w:rsidR="00E25E17">
        <w:rPr>
          <w:lang w:val="en-GB"/>
        </w:rPr>
        <w:fldChar w:fldCharType="end"/>
      </w:r>
      <w:r w:rsidR="00182FB9">
        <w:rPr>
          <w:lang w:val="en-GB"/>
        </w:rPr>
        <w:t xml:space="preserve">, </w:t>
      </w:r>
      <w:r w:rsidR="004F48F4">
        <w:rPr>
          <w:lang w:val="en-GB"/>
        </w:rPr>
        <w:t>and</w:t>
      </w:r>
      <w:r w:rsidR="00182FB9">
        <w:rPr>
          <w:lang w:val="en-GB"/>
        </w:rPr>
        <w:t xml:space="preserve"> it is clear that </w:t>
      </w:r>
      <w:r w:rsidR="004F48F4">
        <w:rPr>
          <w:lang w:val="en-GB"/>
        </w:rPr>
        <w:t>losses may greatly exceed this estimate</w:t>
      </w:r>
      <w:r w:rsidR="00FC4D64">
        <w:rPr>
          <w:lang w:val="en-GB"/>
        </w:rPr>
        <w:t>,</w:t>
      </w:r>
      <w:r w:rsidR="004F48F4">
        <w:rPr>
          <w:lang w:val="en-GB"/>
        </w:rPr>
        <w:t xml:space="preserve"> as </w:t>
      </w:r>
      <w:r w:rsidR="00607BF3">
        <w:rPr>
          <w:lang w:val="en-GB"/>
        </w:rPr>
        <w:t xml:space="preserve">many of the mapped areas on which this assessment was based were already heavily </w:t>
      </w:r>
      <w:r w:rsidR="00226034">
        <w:rPr>
          <w:lang w:val="en-GB"/>
        </w:rPr>
        <w:t xml:space="preserve">before </w:t>
      </w:r>
      <w:r w:rsidR="004F48F4">
        <w:rPr>
          <w:lang w:val="en-GB"/>
        </w:rPr>
        <w:t xml:space="preserve">the </w:t>
      </w:r>
      <w:r w:rsidR="00FC4D64">
        <w:rPr>
          <w:lang w:val="en-GB"/>
        </w:rPr>
        <w:t xml:space="preserve">areas were mapped and could be assessed </w:t>
      </w:r>
      <w:r w:rsidR="001710A2">
        <w:rPr>
          <w:lang w:val="en-GB"/>
        </w:rPr>
        <w:t>(see box 3</w:t>
      </w:r>
      <w:r w:rsidR="000035CA">
        <w:rPr>
          <w:lang w:val="en-GB"/>
        </w:rPr>
        <w:t>)</w:t>
      </w:r>
      <w:r w:rsidR="00D0268B">
        <w:rPr>
          <w:lang w:val="en-GB"/>
        </w:rPr>
        <w:t>. I</w:t>
      </w:r>
      <w:r w:rsidR="00226034">
        <w:rPr>
          <w:lang w:val="en-GB"/>
        </w:rPr>
        <w:t xml:space="preserve">t is therefore not possible to </w:t>
      </w:r>
      <w:r w:rsidR="00182FB9">
        <w:rPr>
          <w:lang w:val="en-GB"/>
        </w:rPr>
        <w:t xml:space="preserve">accurately </w:t>
      </w:r>
      <w:r w:rsidR="00226034">
        <w:rPr>
          <w:lang w:val="en-GB"/>
        </w:rPr>
        <w:t xml:space="preserve">quantify </w:t>
      </w:r>
      <w:r w:rsidR="00182FB9">
        <w:rPr>
          <w:lang w:val="en-GB"/>
        </w:rPr>
        <w:t>the original, natural, oyster abundance in most bays and estuaries</w:t>
      </w:r>
      <w:r w:rsidR="00226034">
        <w:rPr>
          <w:lang w:val="en-GB"/>
        </w:rPr>
        <w:t xml:space="preserve">. </w:t>
      </w:r>
      <w:r w:rsidR="00182FB9">
        <w:rPr>
          <w:lang w:val="en-GB"/>
        </w:rPr>
        <w:t>In particular, we know that exploitation was intense</w:t>
      </w:r>
      <w:r w:rsidR="00226034">
        <w:rPr>
          <w:lang w:val="en-GB"/>
        </w:rPr>
        <w:t xml:space="preserve"> on the </w:t>
      </w:r>
      <w:proofErr w:type="spellStart"/>
      <w:r w:rsidR="00226034">
        <w:rPr>
          <w:lang w:val="en-GB"/>
        </w:rPr>
        <w:t>northeastern</w:t>
      </w:r>
      <w:proofErr w:type="spellEnd"/>
      <w:r w:rsidR="00226034">
        <w:rPr>
          <w:lang w:val="en-GB"/>
        </w:rPr>
        <w:t xml:space="preserve"> Atlantic </w:t>
      </w:r>
      <w:r w:rsidR="00182FB9">
        <w:rPr>
          <w:lang w:val="en-GB"/>
        </w:rPr>
        <w:t xml:space="preserve">from </w:t>
      </w:r>
      <w:r w:rsidR="000D220D">
        <w:rPr>
          <w:lang w:val="en-GB"/>
        </w:rPr>
        <w:t>Connecticut</w:t>
      </w:r>
      <w:r w:rsidR="00E22DA2">
        <w:rPr>
          <w:lang w:val="en-GB"/>
        </w:rPr>
        <w:t xml:space="preserve"> to the Chesapeake, </w:t>
      </w:r>
      <w:r w:rsidR="00226034">
        <w:rPr>
          <w:lang w:val="en-GB"/>
        </w:rPr>
        <w:t>and on the West coast</w:t>
      </w:r>
      <w:r w:rsidR="00E22DA2">
        <w:rPr>
          <w:lang w:val="en-GB"/>
        </w:rPr>
        <w:t xml:space="preserve"> spreading out from San Francisco</w:t>
      </w:r>
      <w:r w:rsidR="00AE0C37">
        <w:rPr>
          <w:lang w:val="en-GB"/>
        </w:rPr>
        <w:t xml:space="preserve"> </w:t>
      </w:r>
      <w:r w:rsidR="00E25E17">
        <w:rPr>
          <w:lang w:val="en-GB"/>
        </w:rPr>
        <w:fldChar w:fldCharType="begin"/>
      </w:r>
      <w:r w:rsidR="002609DF">
        <w:rPr>
          <w:lang w:val="en-GB"/>
        </w:rPr>
        <w:instrText xml:space="preserve"> ADDIN EN.CITE &lt;EndNote&gt;&lt;Cite&gt;&lt;Author&gt;Kirby&lt;/Author&gt;&lt;Year&gt;2004&lt;/Year&gt;&lt;RecNum&gt;297&lt;/RecNum&gt;&lt;Prefix&gt;box 3`; &lt;/Prefix&gt;&lt;record&gt;&lt;rec-number&gt;297&lt;/rec-number&gt;&lt;foreign-keys&gt;&lt;key app="EN" db-id="waa5vxrvuz0eeoes2wbpsrfs5zezp0z9ewxz"&gt;297&lt;/key&gt;&lt;/foreign-keys&gt;&lt;ref-type name="Journal Article"&gt;17&lt;/ref-type&gt;&lt;contributors&gt;&lt;authors&gt;&lt;author&gt;Kirby, Michael&lt;/author&gt;&lt;/authors&gt;&lt;/contributors&gt;&lt;titles&gt;&lt;title&gt;Fishing down the coast: Historical expansion and collapse of oyster fisheries along continental margins&lt;/title&gt;&lt;secondary-title&gt;Proceedings of the National Academy of Sciences&lt;/secondary-title&gt;&lt;/titles&gt;&lt;periodical&gt;&lt;full-title&gt;Proceedings of the National Academy of Sciences&lt;/full-title&gt;&lt;/periodical&gt;&lt;pages&gt;13096-13099&lt;/pages&gt;&lt;volume&gt;101&lt;/volume&gt;&lt;keywords&gt;&lt;keyword&gt;USA&lt;/keyword&gt;&lt;keyword&gt;threat&lt;/keyword&gt;&lt;keyword&gt;over exploitation&lt;/keyword&gt;&lt;keyword&gt;historic extent&lt;/keyword&gt;&lt;keyword&gt;Crassostrea virginica&lt;/keyword&gt;&lt;keyword&gt;Ostrea lurida&lt;/keyword&gt;&lt;/keywords&gt;&lt;dates&gt;&lt;year&gt;2004&lt;/year&gt;&lt;/dates&gt;&lt;urls&gt;&lt;/urls&gt;&lt;electronic-resource-num&gt;10.1073/pnas.0405150101&lt;/electronic-resource-num&gt;&lt;/record&gt;&lt;/Cite&gt;&lt;/EndNote&gt;</w:instrText>
      </w:r>
      <w:r w:rsidR="00E25E17">
        <w:rPr>
          <w:lang w:val="en-GB"/>
        </w:rPr>
        <w:fldChar w:fldCharType="separate"/>
      </w:r>
      <w:r w:rsidR="001710A2">
        <w:rPr>
          <w:noProof/>
          <w:lang w:val="en-GB"/>
        </w:rPr>
        <w:t>(box 3; Kirby, 2004)</w:t>
      </w:r>
      <w:r w:rsidR="00E25E17">
        <w:rPr>
          <w:lang w:val="en-GB"/>
        </w:rPr>
        <w:fldChar w:fldCharType="end"/>
      </w:r>
      <w:r w:rsidR="00226034">
        <w:rPr>
          <w:lang w:val="en-GB"/>
        </w:rPr>
        <w:t>.</w:t>
      </w:r>
      <w:r w:rsidR="00EF3ED4">
        <w:rPr>
          <w:lang w:val="en-GB"/>
        </w:rPr>
        <w:t xml:space="preserve"> </w:t>
      </w:r>
    </w:p>
    <w:p w14:paraId="53B9DE5F" w14:textId="77777777" w:rsidR="0072289E" w:rsidRPr="00D51810" w:rsidRDefault="00EF3ED4">
      <w:pPr>
        <w:rPr>
          <w:lang w:val="en-GB"/>
        </w:rPr>
      </w:pPr>
      <w:r>
        <w:rPr>
          <w:lang w:val="en-GB"/>
        </w:rPr>
        <w:t xml:space="preserve">Oyster reefs were not only physically dominant in many estuaries, </w:t>
      </w:r>
      <w:r w:rsidR="008F1A17">
        <w:rPr>
          <w:lang w:val="en-GB"/>
        </w:rPr>
        <w:t xml:space="preserve">but </w:t>
      </w:r>
      <w:r>
        <w:rPr>
          <w:lang w:val="en-GB"/>
        </w:rPr>
        <w:t xml:space="preserve">their presence in such great numbers would have provided a range of ecosystem </w:t>
      </w:r>
      <w:r>
        <w:rPr>
          <w:lang w:val="en-GB"/>
        </w:rPr>
        <w:lastRenderedPageBreak/>
        <w:t xml:space="preserve">services </w:t>
      </w:r>
      <w:r w:rsidR="00E25E17">
        <w:rPr>
          <w:lang w:val="en-GB"/>
        </w:rPr>
        <w:fldChar w:fldCharType="begin">
          <w:fldData xml:space="preserve">PEVuZE5vdGU+PENpdGU+PEF1dGhvcj5Db2VuPC9BdXRob3I+PFllYXI+MjAwNzwvWWVhcj48UmVj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</w:fldData>
        </w:fldChar>
      </w:r>
      <w:r w:rsidR="002609DF">
        <w:rPr>
          <w:lang w:val="en-GB"/>
        </w:rPr>
        <w:instrText xml:space="preserve"> ADDIN EN.CITE </w:instrText>
      </w:r>
      <w:r w:rsidR="002609DF">
        <w:rPr>
          <w:lang w:val="en-GB"/>
        </w:rPr>
        <w:fldChar w:fldCharType="begin">
          <w:fldData xml:space="preserve">PEVuZE5vdGU+PENpdGU+PEF1dGhvcj5Db2VuPC9BdXRob3I+PFllYXI+MjAwNzwvWWVhcj48UmVj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607BF3">
        <w:rPr>
          <w:noProof/>
          <w:lang w:val="en-GB"/>
        </w:rPr>
        <w:t>(Coen et al., 2007, Grabowski et al., 2012)</w:t>
      </w:r>
      <w:r w:rsidR="00E25E17">
        <w:rPr>
          <w:lang w:val="en-GB"/>
        </w:rPr>
        <w:fldChar w:fldCharType="end"/>
      </w:r>
      <w:r w:rsidR="008F1A17">
        <w:rPr>
          <w:lang w:val="en-GB"/>
        </w:rPr>
        <w:t xml:space="preserve">, including the maintenance of clear </w:t>
      </w:r>
      <w:r w:rsidR="00E1680E">
        <w:rPr>
          <w:lang w:val="en-GB"/>
        </w:rPr>
        <w:t xml:space="preserve">water and </w:t>
      </w:r>
      <w:r w:rsidR="000D220D">
        <w:rPr>
          <w:lang w:val="en-GB"/>
        </w:rPr>
        <w:t xml:space="preserve">enhancement of </w:t>
      </w:r>
      <w:r w:rsidR="00E1680E">
        <w:rPr>
          <w:lang w:val="en-GB"/>
        </w:rPr>
        <w:t>fish populations</w:t>
      </w:r>
      <w:r w:rsidR="000D220D">
        <w:rPr>
          <w:lang w:val="en-GB"/>
        </w:rPr>
        <w:t xml:space="preserve"> that</w:t>
      </w:r>
      <w:r w:rsidR="008F1A17">
        <w:rPr>
          <w:lang w:val="en-GB"/>
        </w:rPr>
        <w:t xml:space="preserve"> benefit from oyster habitat</w:t>
      </w:r>
      <w:r w:rsidR="00E1680E">
        <w:rPr>
          <w:lang w:val="en-GB"/>
        </w:rPr>
        <w:t xml:space="preserve">. </w:t>
      </w:r>
      <w:r w:rsidR="008F1A17">
        <w:rPr>
          <w:lang w:val="en-GB"/>
        </w:rPr>
        <w:t>T</w:t>
      </w:r>
      <w:r w:rsidR="00E1680E">
        <w:rPr>
          <w:lang w:val="en-GB"/>
        </w:rPr>
        <w:t xml:space="preserve">oday their contribution to such ecosystem services has likely declined </w:t>
      </w:r>
      <w:r w:rsidR="00607BF3">
        <w:rPr>
          <w:lang w:val="en-GB"/>
        </w:rPr>
        <w:t>along</w:t>
      </w:r>
      <w:r w:rsidR="00E1680E">
        <w:rPr>
          <w:lang w:val="en-GB"/>
        </w:rPr>
        <w:t xml:space="preserve"> with the habitat.</w:t>
      </w:r>
    </w:p>
    <w:p w14:paraId="1C94CB57" w14:textId="77777777" w:rsidR="001710A2" w:rsidRDefault="00CF0D54" w:rsidP="001710A2">
      <w:pPr>
        <w:pBdr>
          <w:top w:val="single" w:sz="4" w:space="1" w:color="auto"/>
          <w:left w:val="single" w:sz="4" w:space="3" w:color="auto"/>
          <w:bottom w:val="single" w:sz="4" w:space="1" w:color="auto"/>
          <w:right w:val="single" w:sz="4" w:space="4" w:color="auto"/>
        </w:pBdr>
      </w:pPr>
      <w:r>
        <w:rPr>
          <w:b/>
        </w:rPr>
        <w:t>Box 2: The h</w:t>
      </w:r>
      <w:r w:rsidR="001710A2">
        <w:rPr>
          <w:b/>
        </w:rPr>
        <w:t>istoric magnificence of oyster reefs before they were impacted</w:t>
      </w:r>
    </w:p>
    <w:p w14:paraId="13498081" w14:textId="77777777" w:rsidR="001710A2" w:rsidRPr="001710A2" w:rsidRDefault="001710A2" w:rsidP="001710A2">
      <w:pPr>
        <w:pBdr>
          <w:top w:val="single" w:sz="4" w:space="1" w:color="auto"/>
          <w:left w:val="single" w:sz="4" w:space="3" w:color="auto"/>
          <w:bottom w:val="single" w:sz="4" w:space="1" w:color="auto"/>
          <w:right w:val="single" w:sz="4" w:space="4" w:color="auto"/>
        </w:pBdr>
        <w:rPr>
          <w:i/>
        </w:rPr>
      </w:pPr>
      <w:r w:rsidRPr="001710A2">
        <w:rPr>
          <w:i/>
        </w:rPr>
        <w:t xml:space="preserve">It is challenging to </w:t>
      </w:r>
      <w:r>
        <w:rPr>
          <w:i/>
        </w:rPr>
        <w:t>envisage</w:t>
      </w:r>
      <w:r w:rsidRPr="001710A2">
        <w:rPr>
          <w:i/>
        </w:rPr>
        <w:t xml:space="preserve"> the importance and magnitude of oyster reefs and beds historically, primarily because much of the decline has taken place outside of living memory. </w:t>
      </w:r>
      <w:r w:rsidR="00E426C6">
        <w:rPr>
          <w:i/>
        </w:rPr>
        <w:t>Fortunately</w:t>
      </w:r>
      <w:r w:rsidRPr="001710A2">
        <w:rPr>
          <w:i/>
        </w:rPr>
        <w:t xml:space="preserve"> there are a number of descriptions of oyster habitat from the early explorers of the US coasts. A handful of examples are given below to provide context to the documented declines.</w:t>
      </w:r>
    </w:p>
    <w:p w14:paraId="05D39BAD" w14:textId="77777777" w:rsidR="001710A2" w:rsidRPr="001710A2" w:rsidRDefault="001710A2" w:rsidP="001710A2">
      <w:pPr>
        <w:pBdr>
          <w:top w:val="single" w:sz="4" w:space="1" w:color="auto"/>
          <w:left w:val="single" w:sz="4" w:space="3" w:color="auto"/>
          <w:bottom w:val="single" w:sz="4" w:space="1" w:color="auto"/>
          <w:right w:val="single" w:sz="4" w:space="4" w:color="auto"/>
        </w:pBdr>
        <w:rPr>
          <w:u w:val="single"/>
        </w:rPr>
      </w:pPr>
      <w:r w:rsidRPr="001710A2">
        <w:rPr>
          <w:u w:val="single"/>
        </w:rPr>
        <w:t>Massachusetts</w:t>
      </w:r>
    </w:p>
    <w:p w14:paraId="2207E1EA" w14:textId="77777777" w:rsidR="001710A2" w:rsidRPr="001710A2" w:rsidRDefault="001710A2" w:rsidP="001710A2">
      <w:pPr>
        <w:widowControl w:val="0"/>
        <w:pBdr>
          <w:top w:val="single" w:sz="4" w:space="1" w:color="auto"/>
          <w:left w:val="single" w:sz="4" w:space="3" w:color="auto"/>
          <w:bottom w:val="single" w:sz="4" w:space="1" w:color="auto"/>
          <w:right w:val="single" w:sz="4" w:space="4" w:color="auto"/>
        </w:pBdr>
        <w:autoSpaceDE w:val="0"/>
        <w:autoSpaceDN w:val="0"/>
        <w:adjustRightInd w:val="0"/>
        <w:spacing w:after="0"/>
        <w:rPr>
          <w:i/>
        </w:rPr>
      </w:pPr>
      <w:r w:rsidRPr="001710A2">
        <w:rPr>
          <w:i/>
        </w:rPr>
        <w:t xml:space="preserve">“[The Oyster] often measures 12 or 15 inches in length, but seldom more than 3 inches in breadth.” </w:t>
      </w:r>
      <w:r w:rsidR="00E25E17">
        <w:rPr>
          <w:i/>
        </w:rPr>
        <w:fldChar w:fldCharType="begin"/>
      </w:r>
      <w:r w:rsidR="002609DF">
        <w:rPr>
          <w:i/>
        </w:rPr>
        <w:instrText xml:space="preserve"> ADDIN EN.CITE &lt;EndNote&gt;&lt;Cite&gt;&lt;Author&gt;Gould&lt;/Author&gt;&lt;Year&gt;1841&lt;/Year&gt;&lt;RecNum&gt;709&lt;/RecNum&gt;&lt;record&gt;&lt;rec-number&gt;709&lt;/rec-number&gt;&lt;foreign-keys&gt;&lt;key app="EN" db-id="waa5vxrvuz0eeoes2wbpsrfs5zezp0z9ewxz"&gt;709&lt;/key&gt;&lt;/foreign-keys&gt;&lt;ref-type name="Book"&gt;6&lt;/ref-type&gt;&lt;contributors&gt;&lt;authors&gt;&lt;author&gt;Gould, A. A.&lt;/author&gt;&lt;/authors&gt;&lt;/contributors&gt;&lt;titles&gt;&lt;title&gt;Report on the invertebrata of Massachusetts comprising the mollusca, crustacea, annelinda and radiata&lt;/title&gt;&lt;/titles&gt;&lt;pages&gt;373&lt;/pages&gt;&lt;keywords&gt;&lt;keyword&gt;USA&lt;/keyword&gt;&lt;keyword&gt;Massachusetts&lt;/keyword&gt;&lt;keyword&gt;Community composition&lt;/keyword&gt;&lt;keyword&gt;oyster size&lt;/keyword&gt;&lt;keyword&gt;historical data&lt;/keyword&gt;&lt;keyword&gt;quantiative&lt;/keyword&gt;&lt;/keywords&gt;&lt;dates&gt;&lt;year&gt;1841&lt;/year&gt;&lt;/dates&gt;&lt;pub-location&gt;Cambridge MA&lt;/pub-location&gt;&lt;publisher&gt;Folsom, Wells, and Thurston&lt;/publisher&gt;&lt;urls&gt;&lt;/urls&gt;&lt;/record&gt;&lt;/Cite&gt;&lt;/EndNote&gt;</w:instrText>
      </w:r>
      <w:r w:rsidR="00E25E17">
        <w:rPr>
          <w:i/>
        </w:rPr>
        <w:fldChar w:fldCharType="separate"/>
      </w:r>
      <w:r>
        <w:rPr>
          <w:i/>
          <w:noProof/>
        </w:rPr>
        <w:t>(Gould, 1841)</w:t>
      </w:r>
      <w:r w:rsidR="00E25E17">
        <w:rPr>
          <w:i/>
        </w:rPr>
        <w:fldChar w:fldCharType="end"/>
      </w:r>
      <w:proofErr w:type="gramStart"/>
      <w:r w:rsidRPr="001710A2">
        <w:rPr>
          <w:i/>
        </w:rPr>
        <w:t>.</w:t>
      </w:r>
      <w:proofErr w:type="gramEnd"/>
    </w:p>
    <w:p w14:paraId="23728BFA" w14:textId="77777777" w:rsidR="001710A2" w:rsidRPr="001710A2" w:rsidRDefault="001710A2" w:rsidP="001710A2">
      <w:pPr>
        <w:widowControl w:val="0"/>
        <w:pBdr>
          <w:top w:val="single" w:sz="4" w:space="1" w:color="auto"/>
          <w:left w:val="single" w:sz="4" w:space="3" w:color="auto"/>
          <w:bottom w:val="single" w:sz="4" w:space="1" w:color="auto"/>
          <w:right w:val="single" w:sz="4" w:space="4" w:color="auto"/>
        </w:pBdr>
        <w:autoSpaceDE w:val="0"/>
        <w:autoSpaceDN w:val="0"/>
        <w:adjustRightInd w:val="0"/>
        <w:spacing w:after="0"/>
        <w:rPr>
          <w:i/>
        </w:rPr>
      </w:pPr>
    </w:p>
    <w:p w14:paraId="7C70B19C" w14:textId="77777777" w:rsidR="001710A2" w:rsidRPr="001710A2" w:rsidRDefault="001710A2" w:rsidP="001710A2">
      <w:pPr>
        <w:pBdr>
          <w:top w:val="single" w:sz="4" w:space="1" w:color="auto"/>
          <w:left w:val="single" w:sz="4" w:space="3" w:color="auto"/>
          <w:bottom w:val="single" w:sz="4" w:space="1" w:color="auto"/>
          <w:right w:val="single" w:sz="4" w:space="4" w:color="auto"/>
        </w:pBdr>
        <w:rPr>
          <w:i/>
        </w:rPr>
      </w:pPr>
      <w:r w:rsidRPr="001710A2">
        <w:rPr>
          <w:i/>
        </w:rPr>
        <w:t xml:space="preserve"> “In 1637 Thomas Morton, writing of the Plymouth Colony, says: " There are great stores of oysters in the entrances of all rivers; they are not round as those of England, but excellent, fat and all good. I have seen an oyster bank a mile at length."”</w:t>
      </w:r>
      <w:r w:rsidR="00607BF3">
        <w:rPr>
          <w:i/>
        </w:rPr>
        <w:t xml:space="preserve"> </w:t>
      </w:r>
      <w:r w:rsidR="00E25E17">
        <w:rPr>
          <w:i/>
        </w:rPr>
        <w:fldChar w:fldCharType="begin"/>
      </w:r>
      <w:r w:rsidR="002609DF">
        <w:rPr>
          <w:i/>
        </w:rPr>
        <w:instrText xml:space="preserve"> ADDIN EN.CITE &lt;EndNote&gt;&lt;Cite&gt;&lt;Author&gt;Brooks&lt;/Author&gt;&lt;Year&gt;1884&lt;/Year&gt;&lt;RecNum&gt;608&lt;/RecNum&gt;&lt;record&gt;&lt;rec-number&gt;608&lt;/rec-number&gt;&lt;foreign-keys&gt;&lt;key app="EN" db-id="waa5vxrvuz0eeoes2wbpsrfs5zezp0z9ewxz"&gt;608&lt;/key&gt;&lt;/foreign-keys&gt;&lt;ref-type name="Report"&gt;27&lt;/ref-type&gt;&lt;contributors&gt;&lt;authors&gt;&lt;author&gt;Brooks, W. K.&lt;/author&gt;&lt;author&gt;Waddell, James I.&lt;/author&gt;&lt;author&gt;Legg, William Henry&lt;/author&gt;&lt;/authors&gt;&lt;tertiary-authors&gt;&lt;author&gt;James Young State Printers&lt;/author&gt;&lt;/tertiary-authors&gt;&lt;/contributors&gt;&lt;titles&gt;&lt;title&gt;Report of the oyster commission of the state of Maryland January 1884&lt;/title&gt;&lt;/titles&gt;&lt;pages&gt;183&lt;/pages&gt;&lt;keywords&gt;&lt;keyword&gt;USA&lt;/keyword&gt;&lt;keyword&gt;Maryland&lt;/keyword&gt;&lt;keyword&gt;Chesapeake Bay&lt;/keyword&gt;&lt;keyword&gt;quantiative&lt;/keyword&gt;&lt;keyword&gt;historic extent&lt;/keyword&gt;&lt;keyword&gt;oyster demographics&lt;/keyword&gt;&lt;keyword&gt;oyster density&lt;/keyword&gt;&lt;keyword&gt;shell budget&lt;/keyword&gt;&lt;keyword&gt;threat&lt;/keyword&gt;&lt;keyword&gt;map&lt;/keyword&gt;&lt;/keywords&gt;&lt;dates&gt;&lt;year&gt;1884&lt;/year&gt;&lt;/dates&gt;&lt;pub-location&gt;Annapolis MD&lt;/pub-location&gt;&lt;urls&gt;&lt;/urls&gt;&lt;/record&gt;&lt;/Cite&gt;&lt;/EndNote&gt;</w:instrText>
      </w:r>
      <w:r w:rsidR="00E25E17">
        <w:rPr>
          <w:i/>
        </w:rPr>
        <w:fldChar w:fldCharType="separate"/>
      </w:r>
      <w:r>
        <w:rPr>
          <w:i/>
          <w:noProof/>
        </w:rPr>
        <w:t>(Brooks et al., 1884)</w:t>
      </w:r>
      <w:r w:rsidR="00E25E17">
        <w:rPr>
          <w:i/>
        </w:rPr>
        <w:fldChar w:fldCharType="end"/>
      </w:r>
    </w:p>
    <w:p w14:paraId="0A5AABEE" w14:textId="77777777" w:rsidR="001710A2" w:rsidRPr="001710A2" w:rsidRDefault="001710A2" w:rsidP="001710A2">
      <w:pPr>
        <w:pBdr>
          <w:top w:val="single" w:sz="4" w:space="1" w:color="auto"/>
          <w:left w:val="single" w:sz="4" w:space="3" w:color="auto"/>
          <w:bottom w:val="single" w:sz="4" w:space="1" w:color="auto"/>
          <w:right w:val="single" w:sz="4" w:space="4" w:color="auto"/>
        </w:pBdr>
        <w:rPr>
          <w:u w:val="single"/>
        </w:rPr>
      </w:pPr>
      <w:r w:rsidRPr="001710A2">
        <w:rPr>
          <w:u w:val="single"/>
        </w:rPr>
        <w:t>Virginia</w:t>
      </w:r>
    </w:p>
    <w:p w14:paraId="53827F7C" w14:textId="77777777" w:rsidR="001710A2" w:rsidRDefault="001710A2" w:rsidP="001710A2">
      <w:pPr>
        <w:pBdr>
          <w:top w:val="single" w:sz="4" w:space="1" w:color="auto"/>
          <w:left w:val="single" w:sz="4" w:space="3" w:color="auto"/>
          <w:bottom w:val="single" w:sz="4" w:space="1" w:color="auto"/>
          <w:right w:val="single" w:sz="4" w:space="4" w:color="auto"/>
        </w:pBdr>
        <w:rPr>
          <w:i/>
        </w:rPr>
      </w:pPr>
      <w:r w:rsidRPr="001710A2">
        <w:rPr>
          <w:i/>
        </w:rPr>
        <w:t xml:space="preserve">“The abundance of oysters </w:t>
      </w:r>
      <w:r w:rsidR="00F11E10" w:rsidRPr="001710A2">
        <w:rPr>
          <w:i/>
        </w:rPr>
        <w:t>i</w:t>
      </w:r>
      <w:r w:rsidR="00F11E10">
        <w:rPr>
          <w:i/>
        </w:rPr>
        <w:t>s</w:t>
      </w:r>
      <w:r w:rsidR="00F11E10" w:rsidRPr="001710A2">
        <w:rPr>
          <w:i/>
        </w:rPr>
        <w:t xml:space="preserve"> </w:t>
      </w:r>
      <w:r w:rsidRPr="001710A2">
        <w:rPr>
          <w:i/>
        </w:rPr>
        <w:t xml:space="preserve">incredible. There are whole banks of them so that the ships must avoid them. A sloop, which was to land us at </w:t>
      </w:r>
      <w:proofErr w:type="spellStart"/>
      <w:r w:rsidRPr="001710A2">
        <w:rPr>
          <w:i/>
        </w:rPr>
        <w:t>Kingscreek</w:t>
      </w:r>
      <w:proofErr w:type="spellEnd"/>
      <w:r w:rsidRPr="001710A2">
        <w:rPr>
          <w:i/>
        </w:rPr>
        <w:t xml:space="preserve">, struck an oyster bed, where we had to wait about two hours for the tide. They surpass those in England by far in </w:t>
      </w:r>
      <w:proofErr w:type="gramStart"/>
      <w:r w:rsidRPr="001710A2">
        <w:rPr>
          <w:i/>
        </w:rPr>
        <w:t>size,</w:t>
      </w:r>
      <w:proofErr w:type="gramEnd"/>
      <w:r w:rsidRPr="001710A2">
        <w:rPr>
          <w:i/>
        </w:rPr>
        <w:t xml:space="preserve"> indeed they are four times as large. I often cut them in two, before I could put them into my mouth.”</w:t>
      </w:r>
      <w:r w:rsidR="00E25E17">
        <w:rPr>
          <w:i/>
        </w:rPr>
        <w:fldChar w:fldCharType="begin"/>
      </w:r>
      <w:r w:rsidR="002609DF">
        <w:rPr>
          <w:i/>
        </w:rPr>
        <w:instrText xml:space="preserve"> ADDIN EN.CITE &lt;EndNote&gt;&lt;Cite&gt;&lt;Author&gt;Hinke&lt;/Author&gt;&lt;Year&gt;1916&lt;/Year&gt;&lt;RecNum&gt;1878&lt;/RecNum&gt;&lt;Prefix&gt;Michel 1702`, translated in &lt;/Prefix&gt;&lt;record&gt;&lt;rec-number&gt;1878&lt;/rec-number&gt;&lt;foreign-keys&gt;&lt;key app="EN" db-id="waa5vxrvuz0eeoes2wbpsrfs5zezp0z9ewxz"&gt;1878&lt;/key&gt;&lt;/foreign-keys&gt;&lt;ref-type name="Journal Article"&gt;17&lt;/ref-type&gt;&lt;contributors&gt;&lt;authors&gt;&lt;author&gt;Hinke, Wm J.&lt;/author&gt;&lt;/authors&gt;&lt;/contributors&gt;&lt;titles&gt;&lt;title&gt;Report of the Journey of Francis Louis Michel from Berne, Switzerland, to Virginia, October 2, 1701-December 1, 1702. Part II&lt;/title&gt;&lt;secondary-title&gt;The Virginia Magazine of History and Biography&lt;/secondary-title&gt;&lt;/titles&gt;&lt;periodical&gt;&lt;full-title&gt;The Virginia Magazine of History and Biography&lt;/full-title&gt;&lt;/periodical&gt;&lt;pages&gt;113-141&lt;/pages&gt;&lt;volume&gt;24&lt;/volume&gt;&lt;number&gt;2&lt;/number&gt;&lt;keywords&gt;&lt;keyword&gt;Chesapeake Bay&lt;/keyword&gt;&lt;keyword&gt;Maryland&lt;/keyword&gt;&lt;keyword&gt;Virginia&lt;/keyword&gt;&lt;keyword&gt;Oyster reef&lt;/keyword&gt;&lt;keyword&gt;historic data&lt;/keyword&gt;&lt;keyword&gt;qualitative&lt;/keyword&gt;&lt;keyword&gt;Crassostrea virginica&lt;/keyword&gt;&lt;/keywords&gt;&lt;dates&gt;&lt;year&gt;1916&lt;/year&gt;&lt;/dates&gt;&lt;publisher&gt;Virginia Historical Society&lt;/publisher&gt;&lt;isbn&gt;00426636&lt;/isbn&gt;&lt;urls&gt;&lt;related-urls&gt;&lt;url&gt;http://www.jstor.org/stable/4243509&lt;/url&gt;&lt;/related-urls&gt;&lt;/urls&gt;&lt;/record&gt;&lt;/Cite&gt;&lt;/EndNote&gt;</w:instrText>
      </w:r>
      <w:r w:rsidR="00E25E17">
        <w:rPr>
          <w:i/>
        </w:rPr>
        <w:fldChar w:fldCharType="separate"/>
      </w:r>
      <w:r>
        <w:rPr>
          <w:i/>
          <w:noProof/>
        </w:rPr>
        <w:t>(Michel 1702, translated in Hinke, 1916)</w:t>
      </w:r>
      <w:r w:rsidR="00E25E17">
        <w:rPr>
          <w:i/>
        </w:rPr>
        <w:fldChar w:fldCharType="end"/>
      </w:r>
      <w:r w:rsidRPr="001710A2">
        <w:rPr>
          <w:i/>
        </w:rPr>
        <w:t xml:space="preserve"> </w:t>
      </w:r>
    </w:p>
    <w:p w14:paraId="50619076"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u w:val="single"/>
        </w:rPr>
        <w:t>Florida</w:t>
      </w:r>
    </w:p>
    <w:p w14:paraId="49EFE598"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i/>
        </w:rPr>
        <w:t xml:space="preserve">“Through many a shallow and barrier, the latter made up of oyster banks, the Caloosahatchee River is ascended” </w:t>
      </w:r>
      <w:r w:rsidR="00E25E17">
        <w:rPr>
          <w:i/>
        </w:rPr>
        <w:fldChar w:fldCharType="begin"/>
      </w:r>
      <w:r w:rsidR="002609DF">
        <w:rPr>
          <w:i/>
        </w:rPr>
        <w:instrText xml:space="preserve"> ADDIN EN.CITE &lt;EndNote&gt;&lt;Cite&gt;&lt;Author&gt;Anon&lt;/Author&gt;&lt;Year&gt;1884&lt;/Year&gt;&lt;RecNum&gt;478&lt;/RecNum&gt;&lt;Prefix&gt;The New York Times`, &lt;/Prefix&gt;&lt;record&gt;&lt;rec-number&gt;478&lt;/rec-number&gt;&lt;foreign-keys&gt;&lt;key app="EN" db-id="waa5vxrvuz0eeoes2wbpsrfs5zezp0z9ewxz"&gt;478&lt;/key&gt;&lt;/foreign-keys&gt;&lt;ref-type name="Newspaper Article"&gt;23&lt;/ref-type&gt;&lt;contributors&gt;&lt;authors&gt;&lt;author&gt;Anon&lt;/author&gt;&lt;/authors&gt;&lt;/contributors&gt;&lt;titles&gt;&lt;title&gt;The cowboys of Florida&lt;/title&gt;&lt;secondary-title&gt;The New York Times&lt;/secondary-title&gt;&lt;/titles&gt;&lt;keywords&gt;&lt;keyword&gt;USA&lt;/keyword&gt;&lt;keyword&gt;Florida&lt;/keyword&gt;&lt;keyword&gt;Caloosahatchee&lt;/keyword&gt;&lt;keyword&gt;oyster abundance&lt;/keyword&gt;&lt;keyword&gt;Crassostrea virginica&lt;/keyword&gt;&lt;/keywords&gt;&lt;dates&gt;&lt;year&gt;1884&lt;/year&gt;&lt;pub-dates&gt;&lt;date&gt;3rd March&lt;/date&gt;&lt;/pub-dates&gt;&lt;/dates&gt;&lt;pub-location&gt;New York&lt;/pub-location&gt;&lt;urls&gt;&lt;/urls&gt;&lt;/record&gt;&lt;/Cite&gt;&lt;/EndNote&gt;</w:instrText>
      </w:r>
      <w:r w:rsidR="00E25E17">
        <w:rPr>
          <w:i/>
        </w:rPr>
        <w:fldChar w:fldCharType="separate"/>
      </w:r>
      <w:r w:rsidR="00E426C6">
        <w:rPr>
          <w:i/>
          <w:noProof/>
        </w:rPr>
        <w:t>(The New York Times, Anon, 1884)</w:t>
      </w:r>
      <w:r w:rsidR="00E25E17">
        <w:rPr>
          <w:i/>
        </w:rPr>
        <w:fldChar w:fldCharType="end"/>
      </w:r>
    </w:p>
    <w:p w14:paraId="1347D32F"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i/>
        </w:rPr>
        <w:t xml:space="preserve">“There is a luxuriant growth of oysters in parts of Biscayne Bay…growing in dense reefs or beds in the open bay, and on the roots and submerged limbs of mangroves and other trees along the shore.” </w:t>
      </w:r>
      <w:r w:rsidR="00E25E17">
        <w:rPr>
          <w:i/>
        </w:rPr>
        <w:fldChar w:fldCharType="begin"/>
      </w:r>
      <w:r w:rsidR="002609DF">
        <w:rPr>
          <w:i/>
        </w:rPr>
        <w:instrText xml:space="preserve"> ADDIN EN.CITE &lt;EndNote&gt;&lt;Cite&gt;&lt;Author&gt;Smith&lt;/Author&gt;&lt;Year&gt;1896&lt;/Year&gt;&lt;RecNum&gt;310&lt;/RecNum&gt;&lt;record&gt;&lt;rec-number&gt;310&lt;/rec-number&gt;&lt;foreign-keys&gt;&lt;key app="EN" db-id="waa5vxrvuz0eeoes2wbpsrfs5zezp0z9ewxz"&gt;310&lt;/key&gt;&lt;/foreign-keys&gt;&lt;ref-type name="Book Section"&gt;5&lt;/ref-type&gt;&lt;contributors&gt;&lt;authors&gt;&lt;author&gt;Smith, Hugh M.&lt;/author&gt;&lt;/authors&gt;&lt;/contributors&gt;&lt;titles&gt;&lt;title&gt;Notes on Biscayne Bay, Florida, with reference to its adaptability as the site of a Marine Hatching and Experiment Station&lt;/title&gt;&lt;secondary-title&gt;United States Commission of Fish and Fisheries Report of the Commissioner for the year ending June 30, 1895&lt;/secondary-title&gt;&lt;/titles&gt;&lt;pages&gt;169-191&lt;/pages&gt;&lt;volume&gt;21&lt;/volume&gt;&lt;section&gt;2&lt;/section&gt;&lt;keywords&gt;&lt;keyword&gt;USA&lt;/keyword&gt;&lt;keyword&gt;Florida&lt;/keyword&gt;&lt;keyword&gt;Biscayne Bay&lt;/keyword&gt;&lt;keyword&gt;reef height&lt;/keyword&gt;&lt;keyword&gt;quantiative&lt;/keyword&gt;&lt;/keywords&gt;&lt;dates&gt;&lt;year&gt;1896&lt;/year&gt;&lt;/dates&gt;&lt;pub-location&gt;Washington D.C.&lt;/pub-location&gt;&lt;publisher&gt;Government Printing Office&lt;/publisher&gt;&lt;urls&gt;&lt;related-urls&gt;&lt;url&gt;http://penbay.org/cof/cof_1895.html&lt;/url&gt;&lt;/related-urls&gt;&lt;/urls&gt;&lt;/record&gt;&lt;/Cite&gt;&lt;/EndNote&gt;</w:instrText>
      </w:r>
      <w:r w:rsidR="00E25E17">
        <w:rPr>
          <w:i/>
        </w:rPr>
        <w:fldChar w:fldCharType="separate"/>
      </w:r>
      <w:r>
        <w:rPr>
          <w:i/>
          <w:noProof/>
        </w:rPr>
        <w:t>(Smith, 1896)</w:t>
      </w:r>
      <w:r w:rsidR="00E25E17">
        <w:rPr>
          <w:i/>
        </w:rPr>
        <w:fldChar w:fldCharType="end"/>
      </w:r>
    </w:p>
    <w:p w14:paraId="457D792E"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u w:val="single"/>
        </w:rPr>
        <w:t>Louisiana</w:t>
      </w:r>
    </w:p>
    <w:p w14:paraId="799EC202"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i/>
          <w:lang w:val="en-GB"/>
        </w:rPr>
        <w:t xml:space="preserve">“The shoals and oyster banks extending out to sea between four and five leagues [~30km], and leaving only a very narrow and intricate channel” </w:t>
      </w:r>
      <w:r w:rsidR="00E25E17">
        <w:rPr>
          <w:i/>
          <w:lang w:val="en-GB"/>
        </w:rPr>
        <w:fldChar w:fldCharType="begin"/>
      </w:r>
      <w:r w:rsidR="002609DF">
        <w:rPr>
          <w:i/>
          <w:lang w:val="en-GB"/>
        </w:rPr>
        <w:instrText xml:space="preserve"> ADDIN EN.CITE &lt;EndNote&gt;&lt;Cite&gt;&lt;Author&gt;Dumain&lt;/Author&gt;&lt;Year&gt;1832&lt;/Year&gt;&lt;RecNum&gt;1877&lt;/RecNum&gt;&lt;record&gt;&lt;rec-number&gt;1877&lt;/rec-number&gt;&lt;foreign-keys&gt;&lt;key app="EN" db-id="waa5vxrvuz0eeoes2wbpsrfs5zezp0z9ewxz"&gt;1877&lt;/key&gt;&lt;/foreign-keys&gt;&lt;ref-type name="Book Section"&gt;5&lt;/ref-type&gt;&lt;contributors&gt;&lt;authors&gt;&lt;author&gt;Dumain, Lewis&lt;/author&gt;&lt;/authors&gt;&lt;secondary-authors&gt;&lt;author&gt;Lowrie, Walter&lt;/author&gt;&lt;author&gt;St. Clair Clarke, Matthew&lt;/author&gt;&lt;/secondary-authors&gt;&lt;/contributors&gt;&lt;titles&gt;&lt;title&gt;Survey of the Coast of Louisiana [1806-1807, communicated to the Senate 1811]. Class IV, Commerce and Navigation&lt;/title&gt;&lt;secondary-title&gt;Document No. 158 in the American State Papers&lt;/secondary-title&gt;&lt;/titles&gt;&lt;pages&gt;839-842&lt;/pages&gt;&lt;volume&gt;7&lt;/volume&gt;&lt;keywords&gt;&lt;keyword&gt;Louisiana&lt;/keyword&gt;&lt;keyword&gt;oyster&lt;/keyword&gt;&lt;keyword&gt;historic data&lt;/keyword&gt;&lt;/keywords&gt;&lt;dates&gt;&lt;year&gt;1832&lt;/year&gt;&lt;/dates&gt;&lt;pub-location&gt;Washington&lt;/pub-location&gt;&lt;publisher&gt;Gales and Seaton&lt;/publisher&gt;&lt;urls&gt;&lt;/urls&gt;&lt;/record&gt;&lt;/Cite&gt;&lt;/EndNote&gt;</w:instrText>
      </w:r>
      <w:r w:rsidR="00E25E17">
        <w:rPr>
          <w:i/>
          <w:lang w:val="en-GB"/>
        </w:rPr>
        <w:fldChar w:fldCharType="separate"/>
      </w:r>
      <w:r>
        <w:rPr>
          <w:i/>
          <w:noProof/>
          <w:lang w:val="en-GB"/>
        </w:rPr>
        <w:t>(Dumain, 1832)</w:t>
      </w:r>
      <w:r w:rsidR="00E25E17">
        <w:rPr>
          <w:i/>
          <w:lang w:val="en-GB"/>
        </w:rPr>
        <w:fldChar w:fldCharType="end"/>
      </w:r>
    </w:p>
    <w:p w14:paraId="5A85C0EF" w14:textId="77777777" w:rsidR="00E426C6" w:rsidRDefault="001710A2" w:rsidP="00E426C6">
      <w:pPr>
        <w:pBdr>
          <w:top w:val="single" w:sz="4" w:space="1" w:color="auto"/>
          <w:left w:val="single" w:sz="4" w:space="3" w:color="auto"/>
          <w:bottom w:val="single" w:sz="4" w:space="1" w:color="auto"/>
          <w:right w:val="single" w:sz="4" w:space="4" w:color="auto"/>
        </w:pBdr>
        <w:rPr>
          <w:i/>
        </w:rPr>
      </w:pPr>
      <w:r w:rsidRPr="001710A2">
        <w:rPr>
          <w:u w:val="single"/>
        </w:rPr>
        <w:t>Washington</w:t>
      </w:r>
    </w:p>
    <w:p w14:paraId="5847748D" w14:textId="77777777" w:rsidR="004E0541" w:rsidRDefault="001710A2" w:rsidP="00E426C6">
      <w:pPr>
        <w:pBdr>
          <w:top w:val="single" w:sz="4" w:space="1" w:color="auto"/>
          <w:left w:val="single" w:sz="4" w:space="3" w:color="auto"/>
          <w:bottom w:val="single" w:sz="4" w:space="1" w:color="auto"/>
          <w:right w:val="single" w:sz="4" w:space="4" w:color="auto"/>
        </w:pBdr>
        <w:rPr>
          <w:i/>
        </w:rPr>
      </w:pPr>
      <w:r w:rsidRPr="001710A2">
        <w:rPr>
          <w:i/>
        </w:rPr>
        <w:t xml:space="preserve">“Natural oyster-beds stretched over a distance of thirty miles in length and from four to seven in width.” </w:t>
      </w:r>
      <w:r w:rsidR="00E25E17">
        <w:rPr>
          <w:i/>
        </w:rPr>
        <w:fldChar w:fldCharType="begin"/>
      </w:r>
      <w:r w:rsidR="002609DF">
        <w:rPr>
          <w:i/>
        </w:rPr>
        <w:instrText xml:space="preserve"> ADDIN EN.CITE &lt;EndNote&gt;&lt;Cite&gt;&lt;Author&gt;Bancroft&lt;/Author&gt;&lt;Year&gt;1890&lt;/Year&gt;&lt;RecNum&gt;896&lt;/RecNum&gt;&lt;Suffix&gt;`, speaking of Willapa Bay in ca.1850&lt;/Suffix&gt;&lt;record&gt;&lt;rec-number&gt;896&lt;/rec-number&gt;&lt;foreign-keys&gt;&lt;key app="EN" db-id="waa5vxrvuz0eeoes2wbpsrfs5zezp0z9ewxz"&gt;896&lt;/key&gt;&lt;/foreign-keys&gt;&lt;ref-type name="Book"&gt;6&lt;/ref-type&gt;&lt;contributors&gt;&lt;authors&gt;&lt;author&gt;Bancroft, H. H.&lt;/author&gt;&lt;/authors&gt;&lt;/contributors&gt;&lt;titles&gt;&lt;title&gt;History of Washington, Idaho and Montana 1845-1889&lt;/title&gt;&lt;secondary-title&gt;The Works of Hubert Howe Bancroft&lt;/secondary-title&gt;&lt;/titles&gt;&lt;pages&gt;836&lt;/pages&gt;&lt;keywords&gt;&lt;keyword&gt;USA&lt;/keyword&gt;&lt;keyword&gt;Washington&lt;/keyword&gt;&lt;keyword&gt;Ostrea lurida&lt;/keyword&gt;&lt;keyword&gt;Willapa Bay&lt;/keyword&gt;&lt;keyword&gt;Puget Sound&lt;/keyword&gt;&lt;keyword&gt;historic extent&lt;/keyword&gt;&lt;keyword&gt;quantiative&lt;/keyword&gt;&lt;keyword&gt;qualitative&lt;/keyword&gt;&lt;/keywords&gt;&lt;dates&gt;&lt;year&gt;1890&lt;/year&gt;&lt;/dates&gt;&lt;pub-location&gt;San Francisco CA&lt;/pub-location&gt;&lt;publisher&gt;The History Company, Publishers&lt;/publisher&gt;&lt;urls&gt;&lt;/urls&gt;&lt;/record&gt;&lt;/Cite&gt;&lt;/EndNote&gt;</w:instrText>
      </w:r>
      <w:r w:rsidR="00E25E17">
        <w:rPr>
          <w:i/>
        </w:rPr>
        <w:fldChar w:fldCharType="separate"/>
      </w:r>
      <w:r>
        <w:rPr>
          <w:i/>
          <w:noProof/>
        </w:rPr>
        <w:t>(Bancroft, 1890, speaking of Willapa Bay in ca.1850)</w:t>
      </w:r>
      <w:r w:rsidR="00E25E17">
        <w:rPr>
          <w:i/>
        </w:rPr>
        <w:fldChar w:fldCharType="end"/>
      </w:r>
    </w:p>
    <w:p w14:paraId="484F3C5C" w14:textId="77777777" w:rsidR="001710A2" w:rsidRPr="001710A2" w:rsidRDefault="004E0541" w:rsidP="00E426C6">
      <w:pPr>
        <w:pBdr>
          <w:top w:val="single" w:sz="4" w:space="1" w:color="auto"/>
          <w:left w:val="single" w:sz="4" w:space="3" w:color="auto"/>
          <w:bottom w:val="single" w:sz="4" w:space="1" w:color="auto"/>
          <w:right w:val="single" w:sz="4" w:space="4" w:color="auto"/>
        </w:pBdr>
        <w:rPr>
          <w:i/>
        </w:rPr>
      </w:pPr>
      <w:r>
        <w:rPr>
          <w:i/>
        </w:rPr>
        <w:lastRenderedPageBreak/>
        <w:t>“</w:t>
      </w:r>
      <w:proofErr w:type="spellStart"/>
      <w:r>
        <w:rPr>
          <w:i/>
        </w:rPr>
        <w:t>Oystering</w:t>
      </w:r>
      <w:proofErr w:type="spellEnd"/>
      <w:r>
        <w:rPr>
          <w:i/>
        </w:rPr>
        <w:t xml:space="preserve"> as an industry dates back to the middle of the last century… In those times a much larger area than now was covered with natural beds of oysters.” </w:t>
      </w:r>
      <w:r w:rsidR="00E25E17">
        <w:rPr>
          <w:i/>
        </w:rPr>
        <w:fldChar w:fldCharType="begin"/>
      </w:r>
      <w:r w:rsidR="002609DF">
        <w:rPr>
          <w:i/>
        </w:rPr>
        <w:instrText xml:space="preserve"> ADDIN EN.CITE &lt;EndNote&gt;&lt;Cite&gt;&lt;Author&gt;Bush&lt;/Author&gt;&lt;Year&gt;1900&lt;/Year&gt;&lt;RecNum&gt;2449&lt;/RecNum&gt;&lt;record&gt;&lt;rec-number&gt;2449&lt;/rec-number&gt;&lt;foreign-keys&gt;&lt;key app="EN" db-id="waa5vxrvuz0eeoes2wbpsrfs5zezp0z9ewxz"&gt;2449&lt;/key&gt;&lt;/foreign-keys&gt;&lt;ref-type name="Newspaper Article"&gt;23&lt;/ref-type&gt;&lt;contributors&gt;&lt;authors&gt;&lt;author&gt;Bush, L. L.&lt;/author&gt;&lt;/authors&gt;&lt;/contributors&gt;&lt;titles&gt;&lt;title&gt;The oyster industry&lt;/title&gt;&lt;secondary-title&gt;Pacific County Edition of the South Bend Journal&lt;/secondary-title&gt;&lt;/titles&gt;&lt;keywords&gt;&lt;keyword&gt;Ostrea lurida&lt;/keyword&gt;&lt;keyword&gt;Willapa Bay&lt;/keyword&gt;&lt;keyword&gt;Washington&lt;/keyword&gt;&lt;keyword&gt;historic data&lt;/keyword&gt;&lt;/keywords&gt;&lt;dates&gt;&lt;year&gt;1900&lt;/year&gt;&lt;/dates&gt;&lt;pub-location&gt;South Bend, WA&lt;/pub-location&gt;&lt;urls&gt;&lt;/urls&gt;&lt;/record&gt;&lt;/Cite&gt;&lt;/EndNote&gt;</w:instrText>
      </w:r>
      <w:r w:rsidR="00E25E17">
        <w:rPr>
          <w:i/>
        </w:rPr>
        <w:fldChar w:fldCharType="separate"/>
      </w:r>
      <w:r>
        <w:rPr>
          <w:i/>
          <w:noProof/>
        </w:rPr>
        <w:t>(Bush, 1900)</w:t>
      </w:r>
      <w:r w:rsidR="00E25E17">
        <w:rPr>
          <w:i/>
        </w:rPr>
        <w:fldChar w:fldCharType="end"/>
      </w:r>
    </w:p>
    <w:p w14:paraId="22CB67EC" w14:textId="77777777" w:rsidR="00490EB4" w:rsidRPr="00FC16EC" w:rsidRDefault="00490EB4" w:rsidP="00486825">
      <w:pPr>
        <w:rPr>
          <w:i/>
          <w:lang w:val="en-GB"/>
        </w:rPr>
      </w:pPr>
    </w:p>
    <w:p w14:paraId="705E7BAF" w14:textId="77777777" w:rsidR="00E76F6D" w:rsidRPr="00FC16EC" w:rsidRDefault="00CD4AF8" w:rsidP="009310B8">
      <w:pPr>
        <w:pStyle w:val="Heading2"/>
        <w:rPr>
          <w:lang w:val="en-GB"/>
        </w:rPr>
      </w:pPr>
      <w:bookmarkStart w:id="29" w:name="_Toc278298096"/>
      <w:r w:rsidRPr="00FC16EC">
        <w:rPr>
          <w:lang w:val="en-GB"/>
        </w:rPr>
        <w:t>Ecosystem services</w:t>
      </w:r>
      <w:bookmarkEnd w:id="29"/>
      <w:r w:rsidR="00E74A79">
        <w:rPr>
          <w:lang w:val="en-GB"/>
        </w:rPr>
        <w:t xml:space="preserve"> </w:t>
      </w:r>
    </w:p>
    <w:p w14:paraId="73BBD631" w14:textId="77777777" w:rsidR="0080345B" w:rsidRDefault="00BC206E" w:rsidP="00E76F6D">
      <w:pPr>
        <w:rPr>
          <w:lang w:val="en-GB"/>
        </w:rPr>
      </w:pPr>
      <w:r w:rsidRPr="00FC16EC">
        <w:rPr>
          <w:lang w:val="en-GB"/>
        </w:rPr>
        <w:t xml:space="preserve">The scale of loss of oysters in many bays is such that restoration to historical abundance may be a practical impossibility. Moreover it is important to recognise that </w:t>
      </w:r>
      <w:r w:rsidR="00CB372F" w:rsidRPr="00FC16EC">
        <w:rPr>
          <w:lang w:val="en-GB"/>
        </w:rPr>
        <w:t>conditions in many bays and estuaries are different now from when oysters were abundant 100 to 200 years ago</w:t>
      </w:r>
      <w:r w:rsidRPr="00FC16EC">
        <w:rPr>
          <w:lang w:val="en-GB"/>
        </w:rPr>
        <w:t>. Thus in many settings it may be ecologically impossible or irrelevant to restore towards historical baselines</w:t>
      </w:r>
      <w:r w:rsidR="00CB372F" w:rsidRPr="00FC16EC">
        <w:rPr>
          <w:lang w:val="en-GB"/>
        </w:rPr>
        <w:t>.</w:t>
      </w:r>
      <w:r w:rsidR="00052B85" w:rsidRPr="00FC16EC">
        <w:rPr>
          <w:lang w:val="en-GB"/>
        </w:rPr>
        <w:t xml:space="preserve"> Another major target, however</w:t>
      </w:r>
      <w:r w:rsidR="00360BF8" w:rsidRPr="00FC16EC">
        <w:rPr>
          <w:lang w:val="en-GB"/>
        </w:rPr>
        <w:t>,</w:t>
      </w:r>
      <w:r w:rsidR="00052B85" w:rsidRPr="00FC16EC">
        <w:rPr>
          <w:lang w:val="en-GB"/>
        </w:rPr>
        <w:t xml:space="preserve"> is to restore elements of ecosystem function, and the associated benefits that oyster habitat can provide. These </w:t>
      </w:r>
      <w:r w:rsidR="00FD6461" w:rsidRPr="00FC16EC">
        <w:rPr>
          <w:lang w:val="en-GB"/>
        </w:rPr>
        <w:t>ecosystem services</w:t>
      </w:r>
      <w:r w:rsidR="00052B85" w:rsidRPr="00FC16EC">
        <w:rPr>
          <w:lang w:val="en-GB"/>
        </w:rPr>
        <w:t xml:space="preserve"> arise</w:t>
      </w:r>
      <w:r w:rsidR="00FD6461" w:rsidRPr="00FC16EC">
        <w:rPr>
          <w:lang w:val="en-GB"/>
        </w:rPr>
        <w:t xml:space="preserve"> both </w:t>
      </w:r>
      <w:r w:rsidR="00C25EA8" w:rsidRPr="00FC16EC">
        <w:rPr>
          <w:lang w:val="en-GB"/>
        </w:rPr>
        <w:t>as a result of</w:t>
      </w:r>
      <w:r w:rsidR="00FD6461" w:rsidRPr="00FC16EC">
        <w:rPr>
          <w:lang w:val="en-GB"/>
        </w:rPr>
        <w:t xml:space="preserve"> the physical structure</w:t>
      </w:r>
      <w:r w:rsidR="00052B85" w:rsidRPr="00FC16EC">
        <w:rPr>
          <w:lang w:val="en-GB"/>
        </w:rPr>
        <w:t xml:space="preserve"> of oyster reefs and beds</w:t>
      </w:r>
      <w:r w:rsidR="00FD6461" w:rsidRPr="00FC16EC">
        <w:rPr>
          <w:lang w:val="en-GB"/>
        </w:rPr>
        <w:t xml:space="preserve">, and </w:t>
      </w:r>
      <w:r w:rsidR="00052B85" w:rsidRPr="00FC16EC">
        <w:rPr>
          <w:lang w:val="en-GB"/>
        </w:rPr>
        <w:t xml:space="preserve">from </w:t>
      </w:r>
      <w:r w:rsidR="000C5E79" w:rsidRPr="00FC16EC">
        <w:rPr>
          <w:lang w:val="en-GB"/>
        </w:rPr>
        <w:t>the</w:t>
      </w:r>
      <w:r w:rsidR="00FD6461" w:rsidRPr="00FC16EC">
        <w:rPr>
          <w:lang w:val="en-GB"/>
        </w:rPr>
        <w:t xml:space="preserve"> biological processes</w:t>
      </w:r>
      <w:r w:rsidR="000C5E79" w:rsidRPr="00FC16EC">
        <w:rPr>
          <w:lang w:val="en-GB"/>
        </w:rPr>
        <w:t xml:space="preserve"> of living oysters. The</w:t>
      </w:r>
      <w:r w:rsidR="00052B85" w:rsidRPr="00FC16EC">
        <w:rPr>
          <w:lang w:val="en-GB"/>
        </w:rPr>
        <w:t>y</w:t>
      </w:r>
      <w:r w:rsidR="000C5E79" w:rsidRPr="00FC16EC">
        <w:rPr>
          <w:lang w:val="en-GB"/>
        </w:rPr>
        <w:t xml:space="preserve"> include providing fisheries habitat, filtering the water column, enhancing </w:t>
      </w:r>
      <w:proofErr w:type="spellStart"/>
      <w:r w:rsidR="000C5E79" w:rsidRPr="00FC16EC">
        <w:rPr>
          <w:lang w:val="en-GB"/>
        </w:rPr>
        <w:t>denitrification</w:t>
      </w:r>
      <w:proofErr w:type="spellEnd"/>
      <w:r w:rsidR="000C5E79" w:rsidRPr="00FC16EC">
        <w:rPr>
          <w:lang w:val="en-GB"/>
        </w:rPr>
        <w:t xml:space="preserve"> in surrounding sediments, coastal protection, and enhancing benthic biodiversity </w:t>
      </w:r>
      <w:r w:rsidR="00E25E17" w:rsidRPr="00FC16EC">
        <w:rPr>
          <w:lang w:val="en-GB"/>
        </w:rPr>
        <w:fldChar w:fldCharType="begin">
          <w:fldData xml:space="preserve">PEVuZE5vdGU+PENpdGU+PEF1dGhvcj5HcmFib3dza2k8L0F1dGhvcj48WWVhcj4yMDA3PC9ZZWFy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</w:fldData>
        </w:fldChar>
      </w:r>
      <w:r w:rsidR="002609DF">
        <w:rPr>
          <w:lang w:val="en-GB"/>
        </w:rPr>
        <w:instrText xml:space="preserve"> ADDIN EN.CITE </w:instrText>
      </w:r>
      <w:r w:rsidR="002609DF">
        <w:rPr>
          <w:lang w:val="en-GB"/>
        </w:rPr>
        <w:fldChar w:fldCharType="begin">
          <w:fldData xml:space="preserve">PEVuZE5vdGU+PENpdGU+PEF1dGhvcj5HcmFib3dza2k8L0F1dGhvcj48WWVhcj4yMDA3PC9ZZWFy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</w:fldData>
        </w:fldChar>
      </w:r>
      <w:r w:rsidR="002609DF">
        <w:rPr>
          <w:lang w:val="en-GB"/>
        </w:rPr>
        <w:instrText xml:space="preserve"> ADDIN EN.CITE.DATA </w:instrText>
      </w:r>
      <w:r w:rsidR="002609DF">
        <w:rPr>
          <w:lang w:val="en-GB"/>
        </w:rPr>
      </w:r>
      <w:r w:rsidR="002609DF">
        <w:rPr>
          <w:lang w:val="en-GB"/>
        </w:rPr>
        <w:fldChar w:fldCharType="end"/>
      </w:r>
      <w:r w:rsidR="00E25E17" w:rsidRPr="00FC16EC">
        <w:rPr>
          <w:lang w:val="en-GB"/>
        </w:rPr>
      </w:r>
      <w:r w:rsidR="00E25E17" w:rsidRPr="00FC16EC">
        <w:rPr>
          <w:lang w:val="en-GB"/>
        </w:rPr>
        <w:fldChar w:fldCharType="separate"/>
      </w:r>
      <w:r w:rsidR="00607BF3">
        <w:rPr>
          <w:noProof/>
          <w:lang w:val="en-GB"/>
        </w:rPr>
        <w:t>(Grabowski and Peterson, 2007, Coen et al., 2007, Piehler and Smyth, 2011, zu Ermgassen et al., 2013a, zu Ermgassen et al., 2013b)</w:t>
      </w:r>
      <w:r w:rsidR="00E25E17" w:rsidRPr="00FC16EC">
        <w:rPr>
          <w:lang w:val="en-GB"/>
        </w:rPr>
        <w:fldChar w:fldCharType="end"/>
      </w:r>
      <w:r w:rsidR="001E158A" w:rsidRPr="00FC16EC">
        <w:rPr>
          <w:lang w:val="en-GB"/>
        </w:rPr>
        <w:t xml:space="preserve">. </w:t>
      </w:r>
      <w:r w:rsidR="00B32F84">
        <w:rPr>
          <w:lang w:val="en-GB"/>
        </w:rPr>
        <w:t xml:space="preserve">These ecosystem services have been valued between $5500 and $99,000 per ha per year </w:t>
      </w:r>
      <w:commentRangeStart w:id="30"/>
      <w:r w:rsidR="00E25E17">
        <w:rPr>
          <w:lang w:val="en-GB"/>
        </w:rPr>
        <w:fldChar w:fldCharType="begin"/>
      </w:r>
      <w:r w:rsidR="002609DF">
        <w:rPr>
          <w:lang w:val="en-GB"/>
        </w:rPr>
        <w:instrText xml:space="preserve"> ADDIN EN.CITE &lt;EndNote&gt;&lt;Cite&gt;&lt;Author&gt;Grabowski&lt;/Author&gt;&lt;Year&gt;2012&lt;/Year&gt;&lt;RecNum&gt;1916&lt;/RecNum&gt;&lt;record&gt;&lt;rec-number&gt;1916&lt;/rec-number&gt;&lt;foreign-keys&gt;&lt;key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E25E17">
        <w:rPr>
          <w:lang w:val="en-GB"/>
        </w:rPr>
        <w:fldChar w:fldCharType="separate"/>
      </w:r>
      <w:r w:rsidR="00FC4D64">
        <w:rPr>
          <w:noProof/>
          <w:lang w:val="en-GB"/>
        </w:rPr>
        <w:t>(Grabowski et al., 2012)</w:t>
      </w:r>
      <w:r w:rsidR="00E25E17">
        <w:rPr>
          <w:lang w:val="en-GB"/>
        </w:rPr>
        <w:fldChar w:fldCharType="end"/>
      </w:r>
      <w:commentRangeEnd w:id="30"/>
      <w:r w:rsidR="00FC4D64">
        <w:rPr>
          <w:rStyle w:val="CommentReference"/>
          <w:vanish/>
        </w:rPr>
        <w:commentReference w:id="30"/>
      </w:r>
      <w:r w:rsidR="00B32F84">
        <w:rPr>
          <w:lang w:val="en-GB"/>
        </w:rPr>
        <w:t>.</w:t>
      </w:r>
    </w:p>
    <w:p w14:paraId="08150C1E" w14:textId="77777777" w:rsidR="007148A2" w:rsidRPr="0080345B" w:rsidRDefault="0080345B" w:rsidP="00E76F6D">
      <w:pPr>
        <w:rPr>
          <w:lang w:val="en-GB"/>
        </w:rPr>
      </w:pPr>
      <w:r>
        <w:rPr>
          <w:lang w:val="en-GB"/>
        </w:rPr>
        <w:t xml:space="preserve">This list of services is not exhaustive, but seeks to provide an overview of the range of services provided by oyster habitats. While each of the services listed may be important, only filtration, enhancement of </w:t>
      </w:r>
      <w:proofErr w:type="spellStart"/>
      <w:r>
        <w:rPr>
          <w:lang w:val="en-GB"/>
        </w:rPr>
        <w:t>denitrification</w:t>
      </w:r>
      <w:proofErr w:type="spellEnd"/>
      <w:r>
        <w:rPr>
          <w:lang w:val="en-GB"/>
        </w:rPr>
        <w:t xml:space="preserve">, non-oyster fisheries enhancement and </w:t>
      </w:r>
      <w:commentRangeStart w:id="31"/>
      <w:r>
        <w:rPr>
          <w:lang w:val="en-GB"/>
        </w:rPr>
        <w:t xml:space="preserve">shoreline </w:t>
      </w:r>
      <w:commentRangeStart w:id="32"/>
      <w:r>
        <w:rPr>
          <w:lang w:val="en-GB"/>
        </w:rPr>
        <w:t xml:space="preserve">protection </w:t>
      </w:r>
      <w:commentRangeEnd w:id="31"/>
      <w:r>
        <w:rPr>
          <w:rStyle w:val="CommentReference"/>
        </w:rPr>
        <w:commentReference w:id="31"/>
      </w:r>
      <w:commentRangeEnd w:id="32"/>
      <w:r>
        <w:rPr>
          <w:rStyle w:val="CommentReference"/>
          <w:vanish/>
        </w:rPr>
        <w:commentReference w:id="32"/>
      </w:r>
      <w:r>
        <w:rPr>
          <w:lang w:val="en-GB"/>
        </w:rPr>
        <w:t>will be revisited in the following chapters.</w:t>
      </w:r>
    </w:p>
    <w:p w14:paraId="2A7E872F" w14:textId="77777777" w:rsidR="00C546CC" w:rsidRPr="00FC4D64" w:rsidRDefault="00C546CC" w:rsidP="009310B8">
      <w:pPr>
        <w:pStyle w:val="Heading3"/>
        <w:rPr>
          <w:lang w:val="en-GB"/>
        </w:rPr>
      </w:pPr>
      <w:bookmarkStart w:id="33" w:name="_Toc278298097"/>
      <w:r w:rsidRPr="00FC4D64">
        <w:rPr>
          <w:lang w:val="en-GB"/>
        </w:rPr>
        <w:t xml:space="preserve">Water </w:t>
      </w:r>
      <w:commentRangeStart w:id="34"/>
      <w:r w:rsidRPr="00FC4D64">
        <w:rPr>
          <w:lang w:val="en-GB"/>
        </w:rPr>
        <w:t>clarity</w:t>
      </w:r>
      <w:bookmarkEnd w:id="33"/>
      <w:commentRangeEnd w:id="34"/>
      <w:r w:rsidR="00CF0D54">
        <w:rPr>
          <w:rStyle w:val="CommentReference"/>
          <w:rFonts w:asciiTheme="minorHAnsi" w:eastAsiaTheme="minorHAnsi" w:hAnsiTheme="minorHAnsi" w:cstheme="minorBidi"/>
          <w:b w:val="0"/>
          <w:bCs w:val="0"/>
          <w:vanish/>
          <w:color w:val="auto"/>
        </w:rPr>
        <w:commentReference w:id="34"/>
      </w:r>
      <w:r w:rsidRPr="00FC4D64">
        <w:rPr>
          <w:lang w:val="en-GB"/>
        </w:rPr>
        <w:t xml:space="preserve"> </w:t>
      </w:r>
    </w:p>
    <w:p w14:paraId="5314D6F6" w14:textId="77777777" w:rsidR="00C546CC" w:rsidRDefault="002166A1" w:rsidP="00C546CC">
      <w:pPr>
        <w:rPr>
          <w:ins w:id="35" w:author="Philine zu Ermgassen" w:date="2014-10-22T22:36:00Z"/>
          <w:lang w:val="en-GB"/>
        </w:rPr>
      </w:pPr>
      <w:r>
        <w:rPr>
          <w:lang w:val="en-GB"/>
        </w:rPr>
        <w:t xml:space="preserve">Oysters are filter-feeding bivalves. </w:t>
      </w:r>
      <w:proofErr w:type="gramStart"/>
      <w:r>
        <w:rPr>
          <w:lang w:val="en-GB"/>
        </w:rPr>
        <w:t xml:space="preserve">Small particles of plankton and non-living matter that are suspended in the water (greater than 5 </w:t>
      </w:r>
      <w:r>
        <w:rPr>
          <w:rFonts w:ascii="Cambria" w:hAnsi="Cambria"/>
          <w:lang w:val="en-GB"/>
        </w:rPr>
        <w:t>µ</w:t>
      </w:r>
      <w:r>
        <w:rPr>
          <w:lang w:val="en-GB"/>
        </w:rPr>
        <w:t>m in diameter) are filtered by oysters</w:t>
      </w:r>
      <w:proofErr w:type="gramEnd"/>
      <w:r>
        <w:rPr>
          <w:lang w:val="en-GB"/>
        </w:rPr>
        <w:t xml:space="preserve"> with high efficiency.  Selected particles are ingested, while the remaining particles are bound together in mucus pellets termed </w:t>
      </w:r>
      <w:proofErr w:type="spellStart"/>
      <w:r>
        <w:rPr>
          <w:i/>
          <w:lang w:val="en-GB"/>
        </w:rPr>
        <w:t>pseudofaeces</w:t>
      </w:r>
      <w:proofErr w:type="spellEnd"/>
      <w:r>
        <w:rPr>
          <w:lang w:val="en-GB"/>
        </w:rPr>
        <w:t xml:space="preserve"> </w:t>
      </w:r>
      <w:r w:rsidR="00607BF3">
        <w:rPr>
          <w:lang w:val="en-GB"/>
        </w:rPr>
        <w:t>and ejected. These pellets sink</w:t>
      </w:r>
      <w:r>
        <w:rPr>
          <w:lang w:val="en-GB"/>
        </w:rPr>
        <w:t xml:space="preserve"> and particles are thus removed from the water column and deposited on the seafloor. </w:t>
      </w:r>
      <w:r w:rsidR="00C546CC">
        <w:rPr>
          <w:lang w:val="en-GB"/>
        </w:rPr>
        <w:t>Th</w:t>
      </w:r>
      <w:r>
        <w:rPr>
          <w:lang w:val="en-GB"/>
        </w:rPr>
        <w:t>is</w:t>
      </w:r>
      <w:r w:rsidR="00C546CC">
        <w:rPr>
          <w:lang w:val="en-GB"/>
        </w:rPr>
        <w:t xml:space="preserve"> drawdown of suspended particles </w:t>
      </w:r>
      <w:r w:rsidR="00BF443C">
        <w:rPr>
          <w:lang w:val="en-GB"/>
        </w:rPr>
        <w:t>through the filter feeding activity of oysters (and associated fau</w:t>
      </w:r>
      <w:r w:rsidR="00D367F4">
        <w:rPr>
          <w:lang w:val="en-GB"/>
        </w:rPr>
        <w:t>n</w:t>
      </w:r>
      <w:r w:rsidR="00BF443C">
        <w:rPr>
          <w:lang w:val="en-GB"/>
        </w:rPr>
        <w:t xml:space="preserve">a) </w:t>
      </w:r>
      <w:r w:rsidR="00C546CC">
        <w:rPr>
          <w:lang w:val="en-GB"/>
        </w:rPr>
        <w:t xml:space="preserve">can lead to enhanced water clarity, which results in greater penetration of sunlight through the water to the sea bed, with the potential of facilitating improved growth of submerged aquatic vegetation </w:t>
      </w:r>
      <w:r w:rsidR="00E25E17">
        <w:rPr>
          <w:lang w:val="en-GB"/>
        </w:rPr>
        <w:fldChar w:fldCharType="begin"/>
      </w:r>
      <w:r w:rsidR="002609DF">
        <w:rPr>
          <w:lang w:val="en-GB"/>
        </w:rPr>
        <w:instrText xml:space="preserve"> ADDIN EN.CITE &lt;EndNote&gt;&lt;Cite&gt;&lt;Author&gt;Wall&lt;/Author&gt;&lt;Year&gt;2008&lt;/Year&gt;&lt;RecNum&gt;266&lt;/RecNum&gt;&lt;record&gt;&lt;rec-number&gt;266&lt;/rec-number&gt;&lt;foreign-keys&gt;&lt;key app="EN" db-id="waa5vxrvuz0eeoes2wbpsrfs5zezp0z9ewxz"&gt;266&lt;/key&gt;&lt;/foreign-keys&gt;&lt;ref-type name="Journal Article"&gt;17&lt;/ref-type&gt;&lt;contributors&gt;&lt;authors&gt;&lt;author&gt;Wall, Charles C.&lt;/author&gt;&lt;author&gt;Peterson, Bradley J.&lt;/author&gt;&lt;author&gt;Gobler, Christopher J.&lt;/author&gt;&lt;/authors&gt;&lt;/contributors&gt;&lt;titles&gt;&lt;title&gt;Facilitation of seagrass Zostera marina productivity by suspension-feeding bivalves&lt;/title&gt;&lt;secondary-title&gt;MARINE ECOLOGY PROGRESS SERIES&lt;/secondary-title&gt;&lt;/titles&gt;&lt;periodical&gt;&lt;full-title&gt;MARINE ECOLOGY PROGRESS SERIES&lt;/full-title&gt;&lt;/periodical&gt;&lt;pages&gt;165-174&lt;/pages&gt;&lt;volume&gt;357&lt;/volume&gt;&lt;keywords&gt;&lt;keyword&gt;USA&lt;/keyword&gt;&lt;keyword&gt;seagrass&lt;/keyword&gt;&lt;keyword&gt;Crassostrea virginica&lt;/keyword&gt;&lt;keyword&gt;Filtration&lt;/keyword&gt;&lt;keyword&gt;increased SAV&lt;/keyword&gt;&lt;keyword&gt;ecosystem services&lt;/keyword&gt;&lt;keyword&gt;Mesocosm&lt;/keyword&gt;&lt;/keywords&gt;&lt;dates&gt;&lt;year&gt;2008&lt;/year&gt;&lt;/dates&gt;&lt;urls&gt;&lt;/urls&gt;&lt;/record&gt;&lt;/Cite&gt;&lt;/EndNote&gt;</w:instrText>
      </w:r>
      <w:r w:rsidR="00E25E17">
        <w:rPr>
          <w:lang w:val="en-GB"/>
        </w:rPr>
        <w:fldChar w:fldCharType="separate"/>
      </w:r>
      <w:r w:rsidR="00C546CC">
        <w:rPr>
          <w:noProof/>
          <w:lang w:val="en-GB"/>
        </w:rPr>
        <w:t>(Wall et al., 2008)</w:t>
      </w:r>
      <w:r w:rsidR="00E25E17">
        <w:rPr>
          <w:lang w:val="en-GB"/>
        </w:rPr>
        <w:fldChar w:fldCharType="end"/>
      </w:r>
      <w:r w:rsidR="00C546CC">
        <w:rPr>
          <w:lang w:val="en-GB"/>
        </w:rPr>
        <w:t>. The amenity value of the water body may also be improved throu</w:t>
      </w:r>
      <w:r>
        <w:rPr>
          <w:lang w:val="en-GB"/>
        </w:rPr>
        <w:t xml:space="preserve">gh greater water clarity. </w:t>
      </w:r>
      <w:del w:id="36" w:author="Philine zu Ermgassen" w:date="2014-10-29T15:14:00Z">
        <w:r w:rsidDel="002166A1">
          <w:rPr>
            <w:lang w:val="en-GB"/>
          </w:rPr>
          <w:delText>which i</w:delText>
        </w:r>
        <w:r w:rsidR="00C546CC" w:rsidDel="002166A1">
          <w:rPr>
            <w:lang w:val="en-GB"/>
          </w:rPr>
          <w:delText>n turn increases photosynthesis and oxygen production at depth, countering the tendency toward hypoxia in eutrophic water.</w:delText>
        </w:r>
      </w:del>
      <w:ins w:id="37" w:author="Philine zu Ermgassen" w:date="2014-10-29T15:14:00Z">
        <w:r>
          <w:rPr>
            <w:rStyle w:val="CommentReference"/>
            <w:vanish/>
          </w:rPr>
          <w:commentReference w:id="38"/>
        </w:r>
      </w:ins>
    </w:p>
    <w:p w14:paraId="618780BE" w14:textId="77777777" w:rsidR="00BF443C" w:rsidRPr="00FC4D64" w:rsidRDefault="00FC4D64" w:rsidP="009310B8">
      <w:pPr>
        <w:pStyle w:val="Heading3"/>
        <w:rPr>
          <w:lang w:val="en-GB"/>
        </w:rPr>
      </w:pPr>
      <w:bookmarkStart w:id="39" w:name="_Toc278298098"/>
      <w:r w:rsidRPr="00FC4D64">
        <w:rPr>
          <w:lang w:val="en-GB"/>
        </w:rPr>
        <w:t>Nitrogen removal</w:t>
      </w:r>
      <w:bookmarkEnd w:id="39"/>
    </w:p>
    <w:p w14:paraId="2662F003" w14:textId="77777777" w:rsidR="00BF443C" w:rsidRDefault="00BF443C" w:rsidP="00BF443C">
      <w:pPr>
        <w:rPr>
          <w:lang w:val="en-GB"/>
        </w:rPr>
      </w:pPr>
      <w:r>
        <w:rPr>
          <w:lang w:val="en-GB"/>
        </w:rPr>
        <w:t xml:space="preserve">The production of waste matter by oysters, including both faeces and the </w:t>
      </w:r>
      <w:proofErr w:type="spellStart"/>
      <w:r w:rsidR="00985C12">
        <w:rPr>
          <w:lang w:val="en-GB"/>
        </w:rPr>
        <w:t>pseudofaecal</w:t>
      </w:r>
      <w:proofErr w:type="spellEnd"/>
      <w:r w:rsidR="00985C12" w:rsidDel="00985C12">
        <w:rPr>
          <w:lang w:val="en-GB"/>
        </w:rPr>
        <w:t xml:space="preserve"> </w:t>
      </w:r>
      <w:r>
        <w:rPr>
          <w:lang w:val="en-GB"/>
        </w:rPr>
        <w:t xml:space="preserve">pellets, or </w:t>
      </w:r>
      <w:proofErr w:type="spellStart"/>
      <w:r w:rsidRPr="00630BCC">
        <w:rPr>
          <w:i/>
          <w:lang w:val="en-GB"/>
        </w:rPr>
        <w:t>biodeposition</w:t>
      </w:r>
      <w:proofErr w:type="spellEnd"/>
      <w:r>
        <w:rPr>
          <w:lang w:val="en-GB"/>
        </w:rPr>
        <w:t xml:space="preserve">, enriches the bottom sediments with organic matter. This enrichment alters the microbial community </w:t>
      </w:r>
      <w:r w:rsidR="00E25E17">
        <w:rPr>
          <w:lang w:val="en-GB"/>
        </w:rPr>
        <w:fldChar w:fldCharType="begin"/>
      </w:r>
      <w:r w:rsidR="002609DF">
        <w:rPr>
          <w:lang w:val="en-GB"/>
        </w:rPr>
        <w:instrText xml:space="preserve"> ADDIN EN.CITE &lt;EndNote&gt;&lt;Cite&gt;&lt;Author&gt;Richardson&lt;/Author&gt;&lt;Year&gt;2008&lt;/Year&gt;&lt;RecNum&gt;750&lt;/RecNum&gt;&lt;record&gt;&lt;rec-number&gt;750&lt;/rec-number&gt;&lt;foreign-keys&gt;&lt;key app="EN" db-id="waa5vxrvuz0eeoes2wbpsrfs5zezp0z9ewxz"&gt;750&lt;/key&gt;&lt;/foreign-keys&gt;&lt;ref-type name="Journal Article"&gt;17&lt;/ref-type&gt;&lt;contributors&gt;&lt;authors&gt;&lt;author&gt;Richardson, N. F.&lt;/author&gt;&lt;author&gt;Ruesink, Jennifer L.&lt;/author&gt;&lt;author&gt;Naeem, S.&lt;/author&gt;&lt;author&gt;Hacker, Sally D.&lt;/author&gt;&lt;author&gt;Tallis, Heather M.&lt;/author&gt;&lt;author&gt;Dumbauld, Brett&lt;/author&gt;&lt;author&gt;Wisehart, Lorena M.&lt;/author&gt;&lt;/authors&gt;&lt;/contributors&gt;&lt;titles&gt;&lt;title&gt;Bacterial abundance and aerobic microbial activity across natural and oyster aquaculture habitats during summer conditions in a northeastern Pacific estuary&lt;/title&gt;&lt;secondary-title&gt;Hydrobiologia&lt;/secondary-title&gt;&lt;/titles&gt;&lt;periodical&gt;&lt;full-title&gt;Hydrobiologia&lt;/full-title&gt;&lt;/periodical&gt;&lt;pages&gt;269-278&lt;/pages&gt;&lt;volume&gt;596&lt;/volume&gt;&lt;keywords&gt;&lt;keyword&gt;USA&lt;/keyword&gt;&lt;keyword&gt;Washington&lt;/keyword&gt;&lt;keyword&gt;Willapa Bay&lt;/keyword&gt;&lt;keyword&gt;Crassostrea gigas&lt;/keyword&gt;&lt;keyword&gt;SEDIMENT&lt;/keyword&gt;&lt;keyword&gt;quantiative&lt;/keyword&gt;&lt;/keywords&gt;&lt;dates&gt;&lt;year&gt;2008&lt;/year&gt;&lt;/dates&gt;&lt;urls&gt;&lt;/urls&gt;&lt;electronic-resource-num&gt;10.1007/s10750-007-9102-5&lt;/electronic-resource-num&gt;&lt;/record&gt;&lt;/Cite&gt;&lt;/EndNote&gt;</w:instrText>
      </w:r>
      <w:r w:rsidR="00E25E17">
        <w:rPr>
          <w:lang w:val="en-GB"/>
        </w:rPr>
        <w:fldChar w:fldCharType="separate"/>
      </w:r>
      <w:r>
        <w:rPr>
          <w:noProof/>
          <w:lang w:val="en-GB"/>
        </w:rPr>
        <w:t>(Richardson et al., 2008)</w:t>
      </w:r>
      <w:r w:rsidR="00E25E17">
        <w:rPr>
          <w:lang w:val="en-GB"/>
        </w:rPr>
        <w:fldChar w:fldCharType="end"/>
      </w:r>
      <w:r>
        <w:rPr>
          <w:lang w:val="en-GB"/>
        </w:rPr>
        <w:t xml:space="preserve">, and loads the sediments with organic nitrogen. </w:t>
      </w:r>
      <w:r w:rsidR="001122F6">
        <w:rPr>
          <w:lang w:val="en-GB"/>
        </w:rPr>
        <w:t xml:space="preserve">One important outcome of these changes, also facilitated by the complex structure of oyster reefs and beds, is that </w:t>
      </w:r>
      <w:proofErr w:type="spellStart"/>
      <w:r w:rsidR="001122F6">
        <w:rPr>
          <w:lang w:val="en-GB"/>
        </w:rPr>
        <w:t>denitrification</w:t>
      </w:r>
      <w:proofErr w:type="spellEnd"/>
      <w:r w:rsidR="001122F6">
        <w:rPr>
          <w:lang w:val="en-GB"/>
        </w:rPr>
        <w:t xml:space="preserve"> rates can be greatly enhanced in the sediments </w:t>
      </w:r>
      <w:r w:rsidR="00E25E17">
        <w:rPr>
          <w:lang w:val="en-GB"/>
        </w:rPr>
        <w:fldChar w:fldCharType="begin">
          <w:fldData xml:space="preserve">PEVuZE5vdGU+PENpdGU+PEF1dGhvcj5OZXdlbGw8L0F1dGhvcj48WWVhcj4yMDA0PC9ZZWFyPjxS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</w:fldData>
        </w:fldChar>
      </w:r>
      <w:r w:rsidR="002609DF">
        <w:rPr>
          <w:lang w:val="en-GB"/>
        </w:rPr>
        <w:instrText xml:space="preserve"> ADDIN EN.CITE </w:instrText>
      </w:r>
      <w:r w:rsidR="002609DF">
        <w:rPr>
          <w:lang w:val="en-GB"/>
        </w:rPr>
        <w:fldChar w:fldCharType="begin">
          <w:fldData xml:space="preserve">PEVuZE5vdGU+PENpdGU+PEF1dGhvcj5OZXdlbGw8L0F1dGhvcj48WWVhcj4yMDA0PC9ZZWFyPjxS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1122F6">
        <w:rPr>
          <w:noProof/>
          <w:lang w:val="en-GB"/>
        </w:rPr>
        <w:t>(Newell, 2004, Newell et al., 2005, Kellogg et al., 2011)</w:t>
      </w:r>
      <w:r w:rsidR="00E25E17">
        <w:rPr>
          <w:lang w:val="en-GB"/>
        </w:rPr>
        <w:fldChar w:fldCharType="end"/>
      </w:r>
      <w:r w:rsidR="001122F6">
        <w:rPr>
          <w:lang w:val="en-GB"/>
        </w:rPr>
        <w:t xml:space="preserve">. </w:t>
      </w:r>
      <w:proofErr w:type="spellStart"/>
      <w:r>
        <w:rPr>
          <w:lang w:val="en-GB"/>
        </w:rPr>
        <w:t>Denitrification</w:t>
      </w:r>
      <w:proofErr w:type="spellEnd"/>
      <w:r>
        <w:rPr>
          <w:lang w:val="en-GB"/>
        </w:rPr>
        <w:t xml:space="preserve"> is a </w:t>
      </w:r>
      <w:proofErr w:type="gramStart"/>
      <w:r>
        <w:rPr>
          <w:lang w:val="en-GB"/>
        </w:rPr>
        <w:t>microbe mediated</w:t>
      </w:r>
      <w:proofErr w:type="gramEnd"/>
      <w:r>
        <w:rPr>
          <w:lang w:val="en-GB"/>
        </w:rPr>
        <w:t xml:space="preserve"> process by which organic nitrogen is transformed into </w:t>
      </w:r>
      <w:r>
        <w:rPr>
          <w:lang w:val="en-GB"/>
        </w:rPr>
        <w:lastRenderedPageBreak/>
        <w:t xml:space="preserve">inert nitrogen gas (see Figure XX). “Reactive” nitrogen is thus permanently removed from the system. Given that reactive nitrogen from anthropogenic sources is a major driver of </w:t>
      </w:r>
      <w:r w:rsidR="001122F6">
        <w:rPr>
          <w:lang w:val="en-GB"/>
        </w:rPr>
        <w:t>organic pollution, eutrophication and low oxygen levels</w:t>
      </w:r>
      <w:r>
        <w:rPr>
          <w:lang w:val="en-GB"/>
        </w:rPr>
        <w:t xml:space="preserve"> </w:t>
      </w:r>
      <w:r w:rsidR="001122F6">
        <w:rPr>
          <w:lang w:val="en-GB"/>
        </w:rPr>
        <w:t>in</w:t>
      </w:r>
      <w:r>
        <w:rPr>
          <w:lang w:val="en-GB"/>
        </w:rPr>
        <w:t xml:space="preserve"> many </w:t>
      </w:r>
      <w:r w:rsidR="001122F6">
        <w:rPr>
          <w:lang w:val="en-GB"/>
        </w:rPr>
        <w:t xml:space="preserve">US </w:t>
      </w:r>
      <w:r>
        <w:rPr>
          <w:lang w:val="en-GB"/>
        </w:rPr>
        <w:t>estuaries, this service could become one of considerable value with the restoration of additional oyster habitat.</w:t>
      </w:r>
    </w:p>
    <w:p w14:paraId="3C9E67A6" w14:textId="77777777" w:rsidR="009E3C2C" w:rsidRPr="00E74A79" w:rsidRDefault="00DC35D7" w:rsidP="009310B8">
      <w:pPr>
        <w:pStyle w:val="Heading3"/>
        <w:rPr>
          <w:lang w:val="en-GB"/>
        </w:rPr>
      </w:pPr>
      <w:bookmarkStart w:id="40" w:name="_Toc278298099"/>
      <w:r>
        <w:rPr>
          <w:lang w:val="en-GB"/>
        </w:rPr>
        <w:t>F</w:t>
      </w:r>
      <w:r w:rsidR="00054A95" w:rsidRPr="00054A95">
        <w:rPr>
          <w:lang w:val="en-GB"/>
        </w:rPr>
        <w:t>isheries enhancement</w:t>
      </w:r>
      <w:bookmarkEnd w:id="40"/>
    </w:p>
    <w:p w14:paraId="23FB2CDD" w14:textId="77777777" w:rsidR="00360BF8" w:rsidRPr="00360BF8" w:rsidRDefault="007148A2" w:rsidP="00360BF8">
      <w:pPr>
        <w:rPr>
          <w:lang w:val="en-GB"/>
        </w:rPr>
      </w:pPr>
      <w:r>
        <w:rPr>
          <w:lang w:val="en-GB"/>
        </w:rPr>
        <w:t>Oyster reefs and beds typically have vertical relief and a higher habitat complexity than</w:t>
      </w:r>
      <w:r w:rsidR="009C0BEE">
        <w:rPr>
          <w:lang w:val="en-GB"/>
        </w:rPr>
        <w:t xml:space="preserve"> the</w:t>
      </w:r>
      <w:r>
        <w:rPr>
          <w:lang w:val="en-GB"/>
        </w:rPr>
        <w:t xml:space="preserve"> surrou</w:t>
      </w:r>
      <w:r w:rsidR="004977F6">
        <w:rPr>
          <w:lang w:val="en-GB"/>
        </w:rPr>
        <w:t>nding seafloor (see definitions</w:t>
      </w:r>
      <w:r w:rsidR="00050A0C">
        <w:rPr>
          <w:lang w:val="en-GB"/>
        </w:rPr>
        <w:t xml:space="preserve"> in Box 1</w:t>
      </w:r>
      <w:r>
        <w:rPr>
          <w:lang w:val="en-GB"/>
        </w:rPr>
        <w:t xml:space="preserve">), and as such provide valuable </w:t>
      </w:r>
      <w:r w:rsidR="00360BF8">
        <w:rPr>
          <w:lang w:val="en-GB"/>
        </w:rPr>
        <w:t xml:space="preserve">structured </w:t>
      </w:r>
      <w:r>
        <w:rPr>
          <w:lang w:val="en-GB"/>
        </w:rPr>
        <w:t>habitat for juvenile fish and crustaceans.</w:t>
      </w:r>
      <w:r w:rsidR="00BF443C">
        <w:rPr>
          <w:lang w:val="en-GB"/>
        </w:rPr>
        <w:t xml:space="preserve"> </w:t>
      </w:r>
      <w:r w:rsidR="00C25EA8">
        <w:rPr>
          <w:lang w:val="en-GB"/>
        </w:rPr>
        <w:t xml:space="preserve">Numerous studies have shown that restored oyster reef supports higher densities of juvenile fish and crustaceans than unrestored </w:t>
      </w:r>
      <w:r w:rsidR="00630BCC">
        <w:rPr>
          <w:lang w:val="en-GB"/>
        </w:rPr>
        <w:t>sites</w:t>
      </w:r>
      <w:r w:rsidR="00C25EA8">
        <w:rPr>
          <w:lang w:val="en-GB"/>
        </w:rPr>
        <w:t xml:space="preserve"> </w:t>
      </w:r>
      <w:r w:rsidR="00E25E17">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dGVkLXVybHM+PC91cmxzPjwvcmVjb3JkPjwvQ2l0ZT48Q2l0ZT48QXV0aG9yPlN0dW56PC9BdXRo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</w:fldData>
        </w:fldChar>
      </w:r>
      <w:r w:rsidR="002609DF">
        <w:rPr>
          <w:lang w:val="en-GB"/>
        </w:rPr>
        <w:instrText xml:space="preserve"> ADDIN EN.CITE </w:instrText>
      </w:r>
      <w:r w:rsidR="002609DF">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dGVkLXVybHM+PC91cmxzPjwvcmVjb3JkPjwvQ2l0ZT48Q2l0ZT48QXV0aG9yPlN0dW56PC9BdXRo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8640E9">
        <w:rPr>
          <w:noProof/>
          <w:lang w:val="en-GB"/>
        </w:rPr>
        <w:t>(Tolley and Volety, 2005, Stunz et al., 2010)</w:t>
      </w:r>
      <w:r w:rsidR="00E25E17">
        <w:rPr>
          <w:lang w:val="en-GB"/>
        </w:rPr>
        <w:fldChar w:fldCharType="end"/>
      </w:r>
      <w:r w:rsidR="00BB3FD0">
        <w:rPr>
          <w:lang w:val="en-GB"/>
        </w:rPr>
        <w:t>. Juvenile fish benefit from the higher habitat complexity, which reduces predation and increase</w:t>
      </w:r>
      <w:r w:rsidR="002709FA">
        <w:rPr>
          <w:lang w:val="en-GB"/>
        </w:rPr>
        <w:t>s</w:t>
      </w:r>
      <w:r w:rsidR="00BB3FD0">
        <w:rPr>
          <w:lang w:val="en-GB"/>
        </w:rPr>
        <w:t xml:space="preserve"> prey density </w:t>
      </w:r>
      <w:r w:rsidR="00E25E17">
        <w:rPr>
          <w:lang w:val="en-GB"/>
        </w:rPr>
        <w:fldChar w:fldCharType="begin"/>
      </w:r>
      <w:r w:rsidR="002609DF">
        <w:rPr>
          <w:lang w:val="en-GB"/>
        </w:rPr>
        <w:instrText xml:space="preserve"> ADDIN EN.CITE &lt;EndNote&gt;&lt;Cite&gt;&lt;Author&gt;Boesch&lt;/Author&gt;&lt;Year&gt;1984&lt;/Year&gt;&lt;RecNum&gt;1541&lt;/RecNum&gt;&lt;record&gt;&lt;rec-number&gt;1541&lt;/rec-number&gt;&lt;foreign-keys&gt;&lt;key app="EN" db-id="waa5vxrvuz0eeoes2wbpsrfs5zezp0z9ewxz"&gt;1541&lt;/key&gt;&lt;/foreign-keys&gt;&lt;ref-type name="Journal Article"&gt;17&lt;/ref-type&gt;&lt;contributors&gt;&lt;authors&gt;&lt;author&gt;Boesch, D. F.&lt;/author&gt;&lt;author&gt;Turner, R. E.&lt;/author&gt;&lt;/authors&gt;&lt;/contributors&gt;&lt;titles&gt;&lt;title&gt;Dependence of fishery species on salt marshes: The role of food and refuge&lt;/title&gt;&lt;secondary-title&gt;Estuaries&lt;/secondary-title&gt;&lt;/titles&gt;&lt;periodical&gt;&lt;full-title&gt;Estuaries&lt;/full-title&gt;&lt;/periodical&gt;&lt;pages&gt;460-468&lt;/pages&gt;&lt;volume&gt;7&lt;/volume&gt;&lt;keywords&gt;&lt;keyword&gt;salt marsh&lt;/keyword&gt;&lt;keyword&gt;nursery&lt;/keyword&gt;&lt;keyword&gt;fish&lt;/keyword&gt;&lt;keyword&gt;fisheries model&lt;/keyword&gt;&lt;keyword&gt;habitat complexity&lt;/keyword&gt;&lt;keyword&gt;predation&lt;/keyword&gt;&lt;/keywords&gt;&lt;dates&gt;&lt;year&gt;1984&lt;/year&gt;&lt;/dates&gt;&lt;urls&gt;&lt;/urls&gt;&lt;/record&gt;&lt;/Cite&gt;&lt;/EndNote&gt;</w:instrText>
      </w:r>
      <w:r w:rsidR="00E25E17">
        <w:rPr>
          <w:lang w:val="en-GB"/>
        </w:rPr>
        <w:fldChar w:fldCharType="separate"/>
      </w:r>
      <w:r w:rsidR="009C0BEE">
        <w:rPr>
          <w:noProof/>
          <w:lang w:val="en-GB"/>
        </w:rPr>
        <w:t>(Boesch and Turner, 1984)</w:t>
      </w:r>
      <w:r w:rsidR="00E25E17">
        <w:rPr>
          <w:lang w:val="en-GB"/>
        </w:rPr>
        <w:fldChar w:fldCharType="end"/>
      </w:r>
      <w:r w:rsidR="00BB3FD0">
        <w:rPr>
          <w:lang w:val="en-GB"/>
        </w:rPr>
        <w:t xml:space="preserve">. There have been significant losses of complex habitat in estuaries worldwide </w:t>
      </w:r>
      <w:r w:rsidR="00E25E17">
        <w:rPr>
          <w:lang w:val="en-GB"/>
        </w:rPr>
        <w:fldChar w:fldCharType="begin">
          <w:fldData xml:space="preserve">PEVuZE5vdGU+PENpdGU+PEF1dGhvcj5XYXljb3R0PC9BdXRob3I+PFllYXI+MjAwOTwvWWVhcj48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=
</w:fldData>
        </w:fldChar>
      </w:r>
      <w:r w:rsidR="002609DF">
        <w:rPr>
          <w:lang w:val="en-GB"/>
        </w:rPr>
        <w:instrText xml:space="preserve"> ADDIN EN.CITE </w:instrText>
      </w:r>
      <w:r w:rsidR="002609DF">
        <w:rPr>
          <w:lang w:val="en-GB"/>
        </w:rPr>
        <w:fldChar w:fldCharType="begin">
          <w:fldData xml:space="preserve">PEVuZE5vdGU+PENpdGU+PEF1dGhvcj5XYXljb3R0PC9BdXRob3I+PFllYXI+MjAwOTwvWWVhcj48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=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9C0BEE">
        <w:rPr>
          <w:noProof/>
          <w:lang w:val="en-GB"/>
        </w:rPr>
        <w:t>(Waycott et al., 2009, Airoldi and Beck, 2007)</w:t>
      </w:r>
      <w:r w:rsidR="00E25E17">
        <w:rPr>
          <w:lang w:val="en-GB"/>
        </w:rPr>
        <w:fldChar w:fldCharType="end"/>
      </w:r>
      <w:proofErr w:type="gramStart"/>
      <w:r w:rsidR="00BB3FD0">
        <w:rPr>
          <w:lang w:val="en-GB"/>
        </w:rPr>
        <w:t>,</w:t>
      </w:r>
      <w:proofErr w:type="gramEnd"/>
      <w:r w:rsidR="00BB3FD0">
        <w:rPr>
          <w:lang w:val="en-GB"/>
        </w:rPr>
        <w:t xml:space="preserve"> therefore </w:t>
      </w:r>
      <w:r w:rsidR="00052B85">
        <w:rPr>
          <w:lang w:val="en-GB"/>
        </w:rPr>
        <w:t xml:space="preserve">restoration </w:t>
      </w:r>
      <w:r w:rsidR="00BB3FD0">
        <w:rPr>
          <w:lang w:val="en-GB"/>
        </w:rPr>
        <w:t>may have a substantial impact</w:t>
      </w:r>
      <w:r w:rsidR="00052B85">
        <w:rPr>
          <w:lang w:val="en-GB"/>
        </w:rPr>
        <w:t xml:space="preserve">, </w:t>
      </w:r>
      <w:r w:rsidR="00E41B85">
        <w:rPr>
          <w:lang w:val="en-GB"/>
        </w:rPr>
        <w:t>increas</w:t>
      </w:r>
      <w:r w:rsidR="00052B85">
        <w:rPr>
          <w:lang w:val="en-GB"/>
        </w:rPr>
        <w:t>ing</w:t>
      </w:r>
      <w:r w:rsidR="00E41B85">
        <w:rPr>
          <w:lang w:val="en-GB"/>
        </w:rPr>
        <w:t xml:space="preserve"> not only the abundance, but also the diversity of associated fish </w:t>
      </w:r>
      <w:r w:rsidR="00052B85">
        <w:rPr>
          <w:lang w:val="en-GB"/>
        </w:rPr>
        <w:t>and</w:t>
      </w:r>
      <w:r w:rsidR="00E41B85">
        <w:rPr>
          <w:lang w:val="en-GB"/>
        </w:rPr>
        <w:t xml:space="preserve"> benthic fauna </w:t>
      </w:r>
      <w:r w:rsidR="00E25E17">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dGVkLXVybHM+PC91cmxzPjwvcmVjb3JkPjwvQ2l0ZT48Q2l0ZT48QXV0aG9yPlNoZXJ2ZXR0ZTwv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</w:fldData>
        </w:fldChar>
      </w:r>
      <w:r w:rsidR="002609DF">
        <w:rPr>
          <w:lang w:val="en-GB"/>
        </w:rPr>
        <w:instrText xml:space="preserve"> ADDIN EN.CITE </w:instrText>
      </w:r>
      <w:r w:rsidR="002609DF">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dGVkLXVybHM+PC91cmxzPjwvcmVjb3JkPjwvQ2l0ZT48Q2l0ZT48QXV0aG9yPlNoZXJ2ZXR0ZTwv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E41B85">
        <w:rPr>
          <w:noProof/>
          <w:lang w:val="en-GB"/>
        </w:rPr>
        <w:t>(Tolley and Volety, 2005, Shervette and Gelwick, 2008)</w:t>
      </w:r>
      <w:r w:rsidR="00E25E17">
        <w:rPr>
          <w:lang w:val="en-GB"/>
        </w:rPr>
        <w:fldChar w:fldCharType="end"/>
      </w:r>
      <w:r w:rsidR="00E41B85">
        <w:rPr>
          <w:lang w:val="en-GB"/>
        </w:rPr>
        <w:t>.</w:t>
      </w:r>
      <w:r w:rsidR="00360BF8" w:rsidRPr="00360BF8">
        <w:rPr>
          <w:lang w:val="en-GB"/>
        </w:rPr>
        <w:t xml:space="preserve"> </w:t>
      </w:r>
    </w:p>
    <w:p w14:paraId="75F4E0CA" w14:textId="77777777" w:rsidR="00B542F9" w:rsidRPr="000526DD" w:rsidRDefault="00360BF8" w:rsidP="00FC4D64">
      <w:pPr>
        <w:rPr>
          <w:b/>
          <w:lang w:val="en-GB"/>
        </w:rPr>
      </w:pPr>
      <w:r>
        <w:rPr>
          <w:lang w:val="en-GB"/>
        </w:rPr>
        <w:t xml:space="preserve"> </w:t>
      </w:r>
    </w:p>
    <w:p w14:paraId="4E60A2AA" w14:textId="77777777" w:rsidR="00A643A6" w:rsidRPr="00A643A6" w:rsidRDefault="00054A95" w:rsidP="009310B8">
      <w:pPr>
        <w:pStyle w:val="Heading3"/>
        <w:rPr>
          <w:lang w:val="en-GB"/>
        </w:rPr>
      </w:pPr>
      <w:bookmarkStart w:id="41" w:name="_Toc278298100"/>
      <w:r w:rsidRPr="00054A95">
        <w:rPr>
          <w:lang w:val="en-GB"/>
        </w:rPr>
        <w:t>Coastal protection</w:t>
      </w:r>
      <w:bookmarkEnd w:id="41"/>
    </w:p>
    <w:p w14:paraId="6C4D2235" w14:textId="77777777" w:rsidR="00A643A6" w:rsidRDefault="00A643A6" w:rsidP="00A643A6">
      <w:pPr>
        <w:rPr>
          <w:lang w:val="en-GB"/>
        </w:rPr>
      </w:pPr>
      <w:r>
        <w:rPr>
          <w:lang w:val="en-GB"/>
        </w:rPr>
        <w:t xml:space="preserve">Three-dimensional structures in shallow areas may provide coastal protection – attenuating waves, reducing coastal erosion, and encouraging accretion </w:t>
      </w:r>
      <w:r w:rsidR="00E25E17">
        <w:rPr>
          <w:lang w:val="en-GB"/>
        </w:rPr>
        <w:fldChar w:fldCharType="begin"/>
      </w:r>
      <w:r w:rsidR="002609DF">
        <w:rPr>
          <w:lang w:val="en-GB"/>
        </w:rPr>
        <w:instrText xml:space="preserve"> ADDIN EN.CITE &lt;EndNote&gt;&lt;Cite&gt;&lt;Author&gt;Borsje&lt;/Author&gt;&lt;Year&gt;2011&lt;/Year&gt;&lt;RecNum&gt;1790&lt;/RecNum&gt;&lt;record&gt;&lt;rec-number&gt;1790&lt;/rec-number&gt;&lt;foreign-keys&gt;&lt;key app="EN" db-id="waa5vxrvuz0eeoes2wbpsrfs5zezp0z9ewxz"&gt;1790&lt;/key&gt;&lt;/foreign-keys&gt;&lt;ref-type name="Journal Article"&gt;17&lt;/ref-type&gt;&lt;contributors&gt;&lt;authors&gt;&lt;author&gt;Borsje, Bas W.&lt;/author&gt;&lt;author&gt;van Wesenbeeck, Bregje K.&lt;/author&gt;&lt;author&gt;Dekker, Frank&lt;/author&gt;&lt;author&gt;Paalvast, Peter&lt;/author&gt;&lt;author&gt;Bouma, Tjeerd J.&lt;/author&gt;&lt;author&gt;van Katwijk, Marieke M.&lt;/author&gt;&lt;author&gt;de Vries, Mindert B.&lt;/author&gt;&lt;/authors&gt;&lt;/contributors&gt;&lt;titles&gt;&lt;title&gt;How ecological engineering can serve in coastal protection&lt;/title&gt;&lt;secondary-title&gt;Ecological Engineering&lt;/secondary-title&gt;&lt;/titles&gt;&lt;periodical&gt;&lt;full-title&gt;Ecological Engineering&lt;/full-title&gt;&lt;/periodical&gt;&lt;pages&gt;113-122&lt;/pages&gt;&lt;volume&gt;37&lt;/volume&gt;&lt;number&gt;2&lt;/number&gt;&lt;keywords&gt;&lt;keyword&gt;Coastal protection&lt;/keyword&gt;&lt;keyword&gt;Ecosystem engineering species&lt;/keyword&gt;&lt;keyword&gt;Artificial habitats&lt;/keyword&gt;&lt;keyword&gt;Ecosystem-based management&lt;/keyword&gt;&lt;keyword&gt;Dutch coastline&lt;/keyword&gt;&lt;keyword&gt;Building with Nature&lt;/keyword&gt;&lt;/keywords&gt;&lt;dates&gt;&lt;year&gt;2011&lt;/year&gt;&lt;/dates&gt;&lt;isbn&gt;0925-8574&lt;/isbn&gt;&lt;work-type&gt;doi: 10.1016/j.ecoleng.2010.11.027&lt;/work-type&gt;&lt;urls&gt;&lt;related-urls&gt;&lt;url&gt;http://www.sciencedirect.com/science/article/pii/S0925857410003216&lt;/url&gt;&lt;/related-urls&gt;&lt;/urls&gt;&lt;/record&gt;&lt;/Cite&gt;&lt;/EndNote&gt;</w:instrText>
      </w:r>
      <w:r w:rsidR="00E25E17">
        <w:rPr>
          <w:lang w:val="en-GB"/>
        </w:rPr>
        <w:fldChar w:fldCharType="separate"/>
      </w:r>
      <w:r>
        <w:rPr>
          <w:noProof/>
          <w:lang w:val="en-GB"/>
        </w:rPr>
        <w:t>(Borsje et al., 2011)</w:t>
      </w:r>
      <w:r w:rsidR="00E25E17">
        <w:rPr>
          <w:lang w:val="en-GB"/>
        </w:rPr>
        <w:fldChar w:fldCharType="end"/>
      </w:r>
      <w:r>
        <w:rPr>
          <w:lang w:val="en-GB"/>
        </w:rPr>
        <w:t xml:space="preserve">. Oyster reefs have been shown to have this effect in a number of locations </w:t>
      </w:r>
      <w:r w:rsidR="00E25E17">
        <w:rPr>
          <w:lang w:val="en-GB"/>
        </w:rPr>
        <w:fldChar w:fldCharType="begin">
          <w:fldData xml:space="preserve">PEVuZE5vdGU+PENpdGU+PEF1dGhvcj5QaWF6emE8L0F1dGhvcj48WWVhcj4yMDA1PC9ZZWFyPjxS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</w:fldData>
        </w:fldChar>
      </w:r>
      <w:r w:rsidR="002609DF">
        <w:rPr>
          <w:lang w:val="en-GB"/>
        </w:rPr>
        <w:instrText xml:space="preserve"> ADDIN EN.CITE </w:instrText>
      </w:r>
      <w:r w:rsidR="002609DF">
        <w:rPr>
          <w:lang w:val="en-GB"/>
        </w:rPr>
        <w:fldChar w:fldCharType="begin">
          <w:fldData xml:space="preserve">PEVuZE5vdGU+PENpdGU+PEF1dGhvcj5QaWF6emE8L0F1dGhvcj48WWVhcj4yMDA1PC9ZZWFyPjxS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Pr>
          <w:noProof/>
          <w:lang w:val="en-GB"/>
        </w:rPr>
        <w:t>(Piazza et al., 2005, Scyphers et al., 2011)</w:t>
      </w:r>
      <w:r w:rsidR="00E25E17">
        <w:rPr>
          <w:lang w:val="en-GB"/>
        </w:rPr>
        <w:fldChar w:fldCharType="end"/>
      </w:r>
      <w:r>
        <w:rPr>
          <w:lang w:val="en-GB"/>
        </w:rPr>
        <w:t xml:space="preserve">. While the provision of this service may be variable from location to location and with changes in reef structure </w:t>
      </w:r>
      <w:r w:rsidR="00E25E17">
        <w:rPr>
          <w:lang w:val="en-GB"/>
        </w:rPr>
        <w:fldChar w:fldCharType="begin">
          <w:fldData xml:space="preserve">PEVuZE5vdGU+PENpdGU+PEF1dGhvcj5TdHJpY2tsaW48L0F1dGhvcj48WWVhcj4yMDEwPC9ZZWFy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</w:fldData>
        </w:fldChar>
      </w:r>
      <w:r w:rsidR="002609DF">
        <w:rPr>
          <w:lang w:val="en-GB"/>
        </w:rPr>
        <w:instrText xml:space="preserve"> ADDIN EN.CITE </w:instrText>
      </w:r>
      <w:r w:rsidR="002609DF">
        <w:rPr>
          <w:lang w:val="en-GB"/>
        </w:rPr>
        <w:fldChar w:fldCharType="begin">
          <w:fldData xml:space="preserve">PEVuZE5vdGU+PENpdGU+PEF1dGhvcj5TdHJpY2tsaW48L0F1dGhvcj48WWVhcj4yMDEwPC9ZZWFy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Pr>
          <w:noProof/>
          <w:lang w:val="en-GB"/>
        </w:rPr>
        <w:t>(Stricklin et al., 2010, Scyphers et al., 2011, Meyer et al., 1997)</w:t>
      </w:r>
      <w:r w:rsidR="00E25E17">
        <w:rPr>
          <w:lang w:val="en-GB"/>
        </w:rPr>
        <w:fldChar w:fldCharType="end"/>
      </w:r>
      <w:r>
        <w:rPr>
          <w:lang w:val="en-GB"/>
        </w:rPr>
        <w:t xml:space="preserve">, it may play a critical role in some systems. Oyster reefs are already being used successfully in </w:t>
      </w:r>
      <w:r w:rsidR="00DC35D7">
        <w:rPr>
          <w:lang w:val="en-GB"/>
        </w:rPr>
        <w:t>a growing number of</w:t>
      </w:r>
      <w:r>
        <w:rPr>
          <w:lang w:val="en-GB"/>
        </w:rPr>
        <w:t xml:space="preserve"> locations to reduce erosion or enhance accretion of saltmarshes behind restored reefs. </w:t>
      </w:r>
      <w:r w:rsidR="00FE6DF6">
        <w:rPr>
          <w:lang w:val="en-GB"/>
        </w:rPr>
        <w:t xml:space="preserve">The coastal protection capacity of oyster reefs has been described as an alternative to the fully engineered solutions such as bulkheads (see </w:t>
      </w:r>
      <w:proofErr w:type="gramStart"/>
      <w:r w:rsidR="00FE6DF6">
        <w:rPr>
          <w:lang w:val="en-GB"/>
        </w:rPr>
        <w:t>CoastalResilience.org )</w:t>
      </w:r>
      <w:proofErr w:type="gramEnd"/>
      <w:r w:rsidR="00FC4D64">
        <w:rPr>
          <w:lang w:val="en-GB"/>
        </w:rPr>
        <w:t xml:space="preserve">, with the added benefit that the </w:t>
      </w:r>
      <w:r w:rsidR="00FE6DF6">
        <w:rPr>
          <w:lang w:val="en-GB"/>
        </w:rPr>
        <w:t xml:space="preserve">oyster habitat provides </w:t>
      </w:r>
      <w:r w:rsidR="00FC4D64">
        <w:rPr>
          <w:lang w:val="en-GB"/>
        </w:rPr>
        <w:t>a suite of</w:t>
      </w:r>
      <w:r w:rsidR="00FE6DF6">
        <w:rPr>
          <w:lang w:val="en-GB"/>
        </w:rPr>
        <w:t xml:space="preserve"> other </w:t>
      </w:r>
      <w:r w:rsidR="00FC4D64">
        <w:rPr>
          <w:lang w:val="en-GB"/>
        </w:rPr>
        <w:t xml:space="preserve">ecosystem </w:t>
      </w:r>
      <w:r w:rsidR="00FE6DF6">
        <w:rPr>
          <w:lang w:val="en-GB"/>
        </w:rPr>
        <w:t>services in addition to the shoreline protection function.</w:t>
      </w:r>
    </w:p>
    <w:p w14:paraId="66262BE9" w14:textId="77777777" w:rsidR="00551CE4" w:rsidRPr="00551CE4" w:rsidRDefault="00551CE4" w:rsidP="009310B8">
      <w:pPr>
        <w:pStyle w:val="Heading3"/>
        <w:rPr>
          <w:lang w:val="en-GB"/>
        </w:rPr>
      </w:pPr>
      <w:bookmarkStart w:id="42" w:name="_Toc278298101"/>
      <w:r w:rsidRPr="00551CE4">
        <w:rPr>
          <w:lang w:val="en-GB"/>
        </w:rPr>
        <w:t>Oyster harvest</w:t>
      </w:r>
      <w:bookmarkEnd w:id="42"/>
    </w:p>
    <w:p w14:paraId="616F6FC5" w14:textId="77777777" w:rsidR="002166A1" w:rsidRDefault="00551CE4" w:rsidP="00E76F6D">
      <w:pPr>
        <w:rPr>
          <w:lang w:val="en-GB"/>
        </w:rPr>
      </w:pPr>
      <w:r>
        <w:rPr>
          <w:lang w:val="en-GB"/>
        </w:rPr>
        <w:t>Restoration may be undertaken in order to enhance the direct harvest of oysters</w:t>
      </w:r>
      <w:r w:rsidR="00DD6851">
        <w:rPr>
          <w:lang w:val="en-GB"/>
        </w:rPr>
        <w:t xml:space="preserve">. </w:t>
      </w:r>
      <w:r w:rsidR="00A100BA">
        <w:rPr>
          <w:lang w:val="en-GB"/>
        </w:rPr>
        <w:t xml:space="preserve">While </w:t>
      </w:r>
      <w:r w:rsidR="00E511FB">
        <w:rPr>
          <w:lang w:val="en-GB"/>
        </w:rPr>
        <w:t>oyster reefs are widely restored</w:t>
      </w:r>
      <w:r w:rsidR="00A100BA">
        <w:rPr>
          <w:lang w:val="en-GB"/>
        </w:rPr>
        <w:t xml:space="preserve"> for oyster harvest, </w:t>
      </w:r>
      <w:r w:rsidR="00E511FB">
        <w:rPr>
          <w:lang w:val="en-GB"/>
        </w:rPr>
        <w:t>it</w:t>
      </w:r>
      <w:r w:rsidR="00A100BA">
        <w:rPr>
          <w:lang w:val="en-GB"/>
        </w:rPr>
        <w:t xml:space="preserve"> will not be dealt with further in this report. The harvest of oysters from an oyster reef is directly at odds with the aims of enhancing other ecosystem serv</w:t>
      </w:r>
      <w:r w:rsidR="00AF7D0E">
        <w:rPr>
          <w:lang w:val="en-GB"/>
        </w:rPr>
        <w:t>ice provision from the reef</w:t>
      </w:r>
      <w:r w:rsidR="00A100BA">
        <w:rPr>
          <w:lang w:val="en-GB"/>
        </w:rPr>
        <w:t xml:space="preserve">. While it is theoretically possible to sustainably harvest oyster reef and simultaneously derive many of the other ecosystem service benefits, </w:t>
      </w:r>
      <w:r w:rsidR="00AF7D0E">
        <w:rPr>
          <w:lang w:val="en-GB"/>
        </w:rPr>
        <w:t xml:space="preserve">current evidence suggests that harvest reduces the provision of other valuable services to the extent that the total economic benefit of the reef is lower when harvest is allowed as opposed to when harvest is banned </w:t>
      </w:r>
      <w:r w:rsidR="00E25E17">
        <w:rPr>
          <w:lang w:val="en-GB"/>
        </w:rPr>
        <w:fldChar w:fldCharType="begin"/>
      </w:r>
      <w:r w:rsidR="002609DF">
        <w:rPr>
          <w:lang w:val="en-GB"/>
        </w:rPr>
        <w:instrText xml:space="preserve"> ADDIN EN.CITE &lt;EndNote&gt;&lt;Cite&gt;&lt;Author&gt;Grabowski&lt;/Author&gt;&lt;Year&gt;2012&lt;/Year&gt;&lt;RecNum&gt;1916&lt;/RecNum&gt;&lt;record&gt;&lt;rec-number&gt;1916&lt;/rec-number&gt;&lt;foreign-keys&gt;&lt;key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E25E17">
        <w:rPr>
          <w:lang w:val="en-GB"/>
        </w:rPr>
        <w:fldChar w:fldCharType="separate"/>
      </w:r>
      <w:r w:rsidR="00AF7D0E">
        <w:rPr>
          <w:noProof/>
          <w:lang w:val="en-GB"/>
        </w:rPr>
        <w:t>(Grabowski et al., 2012)</w:t>
      </w:r>
      <w:r w:rsidR="00E25E17">
        <w:rPr>
          <w:lang w:val="en-GB"/>
        </w:rPr>
        <w:fldChar w:fldCharType="end"/>
      </w:r>
      <w:r w:rsidR="00A100BA">
        <w:rPr>
          <w:lang w:val="en-GB"/>
        </w:rPr>
        <w:t xml:space="preserve">. Harvest of restored oyster reefs has been implicated in reducing the </w:t>
      </w:r>
      <w:proofErr w:type="gramStart"/>
      <w:r w:rsidR="00A100BA">
        <w:rPr>
          <w:lang w:val="en-GB"/>
        </w:rPr>
        <w:t>life-time</w:t>
      </w:r>
      <w:proofErr w:type="gramEnd"/>
      <w:r w:rsidR="00A100BA">
        <w:rPr>
          <w:lang w:val="en-GB"/>
        </w:rPr>
        <w:t xml:space="preserve"> success of the reef. Reefs with high relief often attract greater densities of oysters, while harvest by dredges red</w:t>
      </w:r>
      <w:r w:rsidR="00AF7D0E">
        <w:rPr>
          <w:lang w:val="en-GB"/>
        </w:rPr>
        <w:t xml:space="preserve">uces the height of the reef </w:t>
      </w:r>
      <w:r w:rsidR="00E25E17">
        <w:rPr>
          <w:lang w:val="en-GB"/>
        </w:rPr>
        <w:fldChar w:fldCharType="begin"/>
      </w:r>
      <w:r w:rsidR="002609DF">
        <w:rPr>
          <w:lang w:val="en-GB"/>
        </w:rPr>
        <w:instrText xml:space="preserve"> ADDIN EN.CITE &lt;EndNote&gt;&lt;Cite&gt;&lt;Author&gt;Lenihan&lt;/Author&gt;&lt;Year&gt;1999&lt;/Year&gt;&lt;RecNum&gt;81&lt;/RecNum&gt;&lt;record&gt;&lt;rec-number&gt;81&lt;/rec-number&gt;&lt;foreign-keys&gt;&lt;key app="EN" db-id="waa5vxrvuz0eeoes2wbpsrfs5zezp0z9ewxz"&gt;81&lt;/key&gt;&lt;/foreign-keys&gt;&lt;ref-type name="Journal Article"&gt;17&lt;/ref-type&gt;&lt;contributors&gt;&lt;authors&gt;&lt;author&gt;Lenihan, Hunter S.&lt;/author&gt;&lt;/authors&gt;&lt;/contributors&gt;&lt;titles&gt;&lt;title&gt;Physical-Biological Coupling on Oyster Reefs: How Habitat Structure Influences Individual Performance&lt;/title&gt;&lt;secondary-title&gt;Ecological Monographs&lt;/secondary-title&gt;&lt;/titles&gt;&lt;periodical&gt;&lt;full-title&gt;Ecological Monographs&lt;/full-title&gt;&lt;/periodical&gt;&lt;pages&gt;251-275&lt;/pages&gt;&lt;volume&gt;69&lt;/volume&gt;&lt;number&gt;3&lt;/number&gt;&lt;keywords&gt;&lt;keyword&gt;USA&lt;/keyword&gt;&lt;keyword&gt;North Carolina&lt;/keyword&gt;&lt;keyword&gt;Crassostrea virginica&lt;/keyword&gt;&lt;keyword&gt;Neuse River&lt;/keyword&gt;&lt;keyword&gt;oyster restoration&lt;/keyword&gt;&lt;keyword&gt;technique&lt;/keyword&gt;&lt;keyword&gt;cultch&lt;/keyword&gt;&lt;keyword&gt;reef height&lt;/keyword&gt;&lt;keyword&gt;flow&lt;/keyword&gt;&lt;keyword&gt;oyster reefs&lt;/keyword&gt;&lt;keyword&gt;HYDRODYNAMICS&lt;/keyword&gt;&lt;keyword&gt;SEDIMENTATION&lt;/keyword&gt;&lt;keyword&gt;RECRUITMENT&lt;/keyword&gt;&lt;/keywords&gt;&lt;dates&gt;&lt;year&gt;1999&lt;/year&gt;&lt;/dates&gt;&lt;publisher&gt;Ecological Society of America&lt;/publisher&gt;&lt;urls&gt;&lt;related-urls&gt;&lt;url&gt;http://www.jstor.org/stable/2657157 &lt;/url&gt;&lt;/related-urls&gt;&lt;/urls&gt;&lt;/record&gt;&lt;/Cite&gt;&lt;/EndNote&gt;</w:instrText>
      </w:r>
      <w:r w:rsidR="00E25E17">
        <w:rPr>
          <w:lang w:val="en-GB"/>
        </w:rPr>
        <w:fldChar w:fldCharType="separate"/>
      </w:r>
      <w:r w:rsidR="00AF7D0E">
        <w:rPr>
          <w:noProof/>
          <w:lang w:val="en-GB"/>
        </w:rPr>
        <w:t>(Lenihan, 1999)</w:t>
      </w:r>
      <w:r w:rsidR="00E25E17">
        <w:rPr>
          <w:lang w:val="en-GB"/>
        </w:rPr>
        <w:fldChar w:fldCharType="end"/>
      </w:r>
      <w:r w:rsidR="00A100BA">
        <w:rPr>
          <w:lang w:val="en-GB"/>
        </w:rPr>
        <w:t>.</w:t>
      </w:r>
      <w:r w:rsidR="00AF7D0E">
        <w:rPr>
          <w:lang w:val="en-GB"/>
        </w:rPr>
        <w:t xml:space="preserve"> Economic </w:t>
      </w:r>
      <w:r w:rsidR="00AF7D0E">
        <w:rPr>
          <w:lang w:val="en-GB"/>
        </w:rPr>
        <w:lastRenderedPageBreak/>
        <w:t xml:space="preserve">valuation of oyster reef ecosystem services indicates that the costs of habitat restoration are unlikely to be recouped where oyster harvesting is undertaken </w:t>
      </w:r>
      <w:r w:rsidR="00E25E17">
        <w:rPr>
          <w:lang w:val="en-GB"/>
        </w:rPr>
        <w:fldChar w:fldCharType="begin"/>
      </w:r>
      <w:r w:rsidR="002609DF">
        <w:rPr>
          <w:lang w:val="en-GB"/>
        </w:rPr>
        <w:instrText xml:space="preserve"> ADDIN EN.CITE &lt;EndNote&gt;&lt;Cite&gt;&lt;Author&gt;Grabowski&lt;/Author&gt;&lt;Year&gt;2012&lt;/Year&gt;&lt;RecNum&gt;1916&lt;/RecNum&gt;&lt;record&gt;&lt;rec-number&gt;1916&lt;/rec-number&gt;&lt;foreign-keys&gt;&lt;key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E25E17">
        <w:rPr>
          <w:lang w:val="en-GB"/>
        </w:rPr>
        <w:fldChar w:fldCharType="separate"/>
      </w:r>
      <w:r w:rsidR="00AF7D0E">
        <w:rPr>
          <w:noProof/>
          <w:lang w:val="en-GB"/>
        </w:rPr>
        <w:t>(Grabowski et al., 2012)</w:t>
      </w:r>
      <w:r w:rsidR="00E25E17">
        <w:rPr>
          <w:lang w:val="en-GB"/>
        </w:rPr>
        <w:fldChar w:fldCharType="end"/>
      </w:r>
      <w:r w:rsidR="00AF7D0E">
        <w:rPr>
          <w:lang w:val="en-GB"/>
        </w:rPr>
        <w:t>.</w:t>
      </w:r>
    </w:p>
    <w:p w14:paraId="0B1FC883" w14:textId="77777777" w:rsidR="002166A1" w:rsidRDefault="002166A1" w:rsidP="002166A1">
      <w:pPr>
        <w:pStyle w:val="Heading3"/>
        <w:rPr>
          <w:i/>
          <w:lang w:val="en-GB"/>
        </w:rPr>
      </w:pPr>
      <w:bookmarkStart w:id="43" w:name="_Toc278298102"/>
      <w:r w:rsidRPr="00054A95">
        <w:rPr>
          <w:i/>
          <w:lang w:val="en-GB"/>
        </w:rPr>
        <w:t>Biodiversity</w:t>
      </w:r>
      <w:bookmarkEnd w:id="43"/>
    </w:p>
    <w:p w14:paraId="5D5C0B4D" w14:textId="77777777" w:rsidR="002166A1" w:rsidRDefault="00913DB6" w:rsidP="002166A1">
      <w:pPr>
        <w:rPr>
          <w:lang w:val="en-GB"/>
        </w:rPr>
      </w:pPr>
      <w:r>
        <w:rPr>
          <w:lang w:val="en-GB"/>
        </w:rPr>
        <w:t>Oyster reefs support a higher biodiversity</w:t>
      </w:r>
      <w:r w:rsidR="00CF0D54">
        <w:rPr>
          <w:lang w:val="en-GB"/>
        </w:rPr>
        <w:t xml:space="preserve"> of invertebrates and fish</w:t>
      </w:r>
      <w:r w:rsidR="00E511FB">
        <w:rPr>
          <w:lang w:val="en-GB"/>
        </w:rPr>
        <w:t xml:space="preserve"> tha</w:t>
      </w:r>
      <w:r>
        <w:rPr>
          <w:lang w:val="en-GB"/>
        </w:rPr>
        <w:t xml:space="preserve">n surrounding unstructured habitats </w:t>
      </w:r>
      <w:r w:rsidR="00E25E17">
        <w:rPr>
          <w:lang w:val="en-GB"/>
        </w:rPr>
        <w:fldChar w:fldCharType="begin"/>
      </w:r>
      <w:r w:rsidR="002609DF">
        <w:rPr>
          <w:lang w:val="en-GB"/>
        </w:rPr>
        <w:instrText xml:space="preserve"> ADDIN EN.CITE &lt;EndNote&gt;&lt;Cite&gt;&lt;Author&gt;Rodney&lt;/Author&gt;&lt;Year&gt;2006&lt;/Year&gt;&lt;RecNum&gt;12&lt;/RecNum&gt;&lt;Prefix&gt;e.g. &lt;/Prefix&gt;&lt;record&gt;&lt;rec-number&gt;12&lt;/rec-number&gt;&lt;foreign-keys&gt;&lt;key app="EN" db-id="waa5vxrvuz0eeoes2wbpsrfs5zezp0z9ewxz"&gt;12&lt;/key&gt;&lt;/foreign-keys&gt;&lt;ref-type name="Journal Article"&gt;17&lt;/ref-type&gt;&lt;contributors&gt;&lt;authors&gt;&lt;author&gt;Rodney, William S.&lt;/author&gt;&lt;author&gt;Paynter, Kennedy T.&lt;/author&gt;&lt;/authors&gt;&lt;/contributors&gt;&lt;titles&gt;&lt;title&gt;Comparisons of macrofaunal assemblages on restored and non-restored oyster reefs in mesohaline regions of Chesapeake Bay in Maryland&lt;/title&gt;&lt;secondary-title&gt;Journal of Experimental Marine Biology and Ecology&lt;/secondary-title&gt;&lt;/titles&gt;&lt;periodical&gt;&lt;full-title&gt;Journal of Experimental Marine Biology and Ecology&lt;/full-title&gt;&lt;/periodical&gt;&lt;pages&gt;39-51&lt;/pages&gt;&lt;volume&gt;335&lt;/volume&gt;&lt;number&gt;1&lt;/number&gt;&lt;keywords&gt;&lt;keyword&gt;Crassostrea virginica&lt;/keyword&gt;&lt;keyword&gt;USA&lt;/keyword&gt;&lt;keyword&gt;Maryland&lt;/keyword&gt;&lt;keyword&gt;oyster restoration&lt;/keyword&gt;&lt;keyword&gt;quantiative&lt;/keyword&gt;&lt;keyword&gt;reef biodiversity&lt;/keyword&gt;&lt;keyword&gt;qualitative&lt;/keyword&gt;&lt;keyword&gt;filtering&lt;/keyword&gt;&lt;keyword&gt;benthic-pelagic coupling&lt;/keyword&gt;&lt;keyword&gt;provision&lt;/keyword&gt;&lt;keyword&gt;estuarine fisheries&lt;/keyword&gt;&lt;/keywords&gt;&lt;dates&gt;&lt;year&gt;2006&lt;/year&gt;&lt;/dates&gt;&lt;urls&gt;&lt;related-urls&gt;&lt;url&gt;http://www.sciencedirect.com/science/article/B6T8F-4JFF3SH-1/2/494be6d3104662d10aeafc0ba01ee421 &lt;/url&gt;&lt;/related-urls&gt;&lt;/urls&gt;&lt;research-notes&gt;The nursery habitat function of restored oyster reefs might be maximized by locating reefs in shallow (b2 m deep)&amp;#xD;waters where large fish predators are less abundant.&lt;/research-notes&gt;&lt;/record&gt;&lt;/Cite&gt;&lt;/EndNote&gt;</w:instrText>
      </w:r>
      <w:r w:rsidR="00E25E17">
        <w:rPr>
          <w:lang w:val="en-GB"/>
        </w:rPr>
        <w:fldChar w:fldCharType="separate"/>
      </w:r>
      <w:r w:rsidR="00EB3509">
        <w:rPr>
          <w:noProof/>
          <w:lang w:val="en-GB"/>
        </w:rPr>
        <w:t>(e.g. Rodney and Paynter, 2006)</w:t>
      </w:r>
      <w:r w:rsidR="00E25E17">
        <w:rPr>
          <w:lang w:val="en-GB"/>
        </w:rPr>
        <w:fldChar w:fldCharType="end"/>
      </w:r>
      <w:r>
        <w:rPr>
          <w:lang w:val="en-GB"/>
        </w:rPr>
        <w:t xml:space="preserve">. </w:t>
      </w:r>
      <w:r w:rsidR="00EB3509">
        <w:rPr>
          <w:lang w:val="en-GB"/>
        </w:rPr>
        <w:t xml:space="preserve">This is primarily because these small animals benefit from the three-dimensional structure provided by the oyster shells, either by avoiding predators, or because they form a surface to attach to </w:t>
      </w:r>
      <w:r w:rsidR="00E25E17">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dGVkLXVybHM+PC91cmxzPjwvcmVjb3JkPjwvQ2l0ZT48Q2l0ZT48QXV0aG9yPkdlZGFuPC9BdXRo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</w:fldData>
        </w:fldChar>
      </w:r>
      <w:r w:rsidR="002609DF">
        <w:rPr>
          <w:lang w:val="en-GB"/>
        </w:rPr>
        <w:instrText xml:space="preserve"> ADDIN EN.CITE </w:instrText>
      </w:r>
      <w:r w:rsidR="002609DF">
        <w:rPr>
          <w:lang w:val="en-GB"/>
        </w:rPr>
        <w:fldChar w:fldCharType="begin">
          <w:fldData xml:space="preserve">PEVuZE5vdGU+PENpdGU+PEF1dGhvcj5Ub2xsZXk8L0F1dGhvcj48WWVhcj4yMDA1PC9ZZWFyPjxS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80345B">
        <w:rPr>
          <w:noProof/>
          <w:lang w:val="en-GB"/>
        </w:rPr>
        <w:t>(Tolley and Volety, 2005, Gedan et al., 2014)</w:t>
      </w:r>
      <w:r w:rsidR="00E25E17">
        <w:rPr>
          <w:lang w:val="en-GB"/>
        </w:rPr>
        <w:fldChar w:fldCharType="end"/>
      </w:r>
      <w:r w:rsidR="00EB3509">
        <w:rPr>
          <w:lang w:val="en-GB"/>
        </w:rPr>
        <w:t xml:space="preserve">. </w:t>
      </w:r>
      <w:r w:rsidR="002166A1">
        <w:rPr>
          <w:lang w:val="en-GB"/>
        </w:rPr>
        <w:t xml:space="preserve">The </w:t>
      </w:r>
      <w:proofErr w:type="spellStart"/>
      <w:r w:rsidR="00BA0AEB">
        <w:rPr>
          <w:lang w:val="en-GB"/>
        </w:rPr>
        <w:t>biodepostion</w:t>
      </w:r>
      <w:proofErr w:type="spellEnd"/>
      <w:r w:rsidR="0080345B">
        <w:rPr>
          <w:lang w:val="en-GB"/>
        </w:rPr>
        <w:t xml:space="preserve"> by oysters</w:t>
      </w:r>
      <w:r w:rsidR="00BA0AEB">
        <w:rPr>
          <w:lang w:val="en-GB"/>
        </w:rPr>
        <w:t xml:space="preserve"> enriches the surrounding sediments with organic matter and</w:t>
      </w:r>
      <w:r w:rsidR="002166A1">
        <w:rPr>
          <w:lang w:val="en-GB"/>
        </w:rPr>
        <w:t xml:space="preserve"> </w:t>
      </w:r>
      <w:r w:rsidR="0080345B">
        <w:rPr>
          <w:lang w:val="en-GB"/>
        </w:rPr>
        <w:t>also</w:t>
      </w:r>
      <w:r w:rsidR="006837C2">
        <w:rPr>
          <w:lang w:val="en-GB"/>
        </w:rPr>
        <w:t xml:space="preserve"> provides an abundant food source to a host of </w:t>
      </w:r>
      <w:commentRangeStart w:id="44"/>
      <w:r w:rsidR="006837C2">
        <w:rPr>
          <w:lang w:val="en-GB"/>
        </w:rPr>
        <w:t>important prey species</w:t>
      </w:r>
      <w:commentRangeEnd w:id="44"/>
      <w:r w:rsidR="006837C2">
        <w:rPr>
          <w:rStyle w:val="CommentReference"/>
          <w:vanish/>
        </w:rPr>
        <w:commentReference w:id="44"/>
      </w:r>
      <w:r w:rsidR="00BA0AEB">
        <w:rPr>
          <w:lang w:val="en-GB"/>
        </w:rPr>
        <w:t>, further enhancing the biodiversity supported by this habitat.</w:t>
      </w:r>
    </w:p>
    <w:p w14:paraId="2F2A6E47" w14:textId="77777777" w:rsidR="00551CE4" w:rsidRDefault="00551CE4" w:rsidP="009310B8">
      <w:pPr>
        <w:pStyle w:val="Heading3"/>
        <w:rPr>
          <w:lang w:val="en-GB"/>
        </w:rPr>
      </w:pPr>
      <w:bookmarkStart w:id="45" w:name="_Toc278298103"/>
      <w:r>
        <w:rPr>
          <w:lang w:val="en-GB"/>
        </w:rPr>
        <w:t>Cultural value</w:t>
      </w:r>
      <w:bookmarkEnd w:id="45"/>
    </w:p>
    <w:p w14:paraId="09D56373" w14:textId="77777777" w:rsidR="00554270" w:rsidRDefault="00554270" w:rsidP="00E76F6D">
      <w:pPr>
        <w:rPr>
          <w:lang w:val="en-GB"/>
        </w:rPr>
      </w:pPr>
      <w:r>
        <w:rPr>
          <w:lang w:val="en-GB"/>
        </w:rPr>
        <w:t>Oysters ha</w:t>
      </w:r>
      <w:r w:rsidR="00160F9A">
        <w:rPr>
          <w:lang w:val="en-GB"/>
        </w:rPr>
        <w:t>ve been a significant feature of</w:t>
      </w:r>
      <w:r>
        <w:rPr>
          <w:lang w:val="en-GB"/>
        </w:rPr>
        <w:t xml:space="preserve"> coastal communities for millennia</w:t>
      </w:r>
      <w:r w:rsidR="00160F9A">
        <w:rPr>
          <w:lang w:val="en-GB"/>
        </w:rPr>
        <w:t>. As such,</w:t>
      </w:r>
      <w:r>
        <w:rPr>
          <w:lang w:val="en-GB"/>
        </w:rPr>
        <w:t xml:space="preserve"> the culture associated with harvesting </w:t>
      </w:r>
      <w:r w:rsidR="00160F9A">
        <w:rPr>
          <w:lang w:val="en-GB"/>
        </w:rPr>
        <w:t xml:space="preserve">and consumption of oysters </w:t>
      </w:r>
      <w:r w:rsidR="00500AA5">
        <w:rPr>
          <w:lang w:val="en-GB"/>
        </w:rPr>
        <w:t>is</w:t>
      </w:r>
      <w:r>
        <w:rPr>
          <w:lang w:val="en-GB"/>
        </w:rPr>
        <w:t xml:space="preserve"> deeply rooted and </w:t>
      </w:r>
      <w:r w:rsidR="00160F9A">
        <w:rPr>
          <w:lang w:val="en-GB"/>
        </w:rPr>
        <w:t>highly valued</w:t>
      </w:r>
      <w:r>
        <w:rPr>
          <w:lang w:val="en-GB"/>
        </w:rPr>
        <w:t>.</w:t>
      </w:r>
      <w:r w:rsidR="00160F9A">
        <w:rPr>
          <w:lang w:val="en-GB"/>
        </w:rPr>
        <w:t xml:space="preserve"> While it is challenging to quantify such values, it is important that these values are nevertheless not overlooked.</w:t>
      </w:r>
    </w:p>
    <w:p w14:paraId="5A54FB75" w14:textId="77777777" w:rsidR="00D257FF" w:rsidRDefault="009547C1" w:rsidP="009310B8">
      <w:pPr>
        <w:pStyle w:val="Heading2"/>
        <w:rPr>
          <w:lang w:val="en-GB"/>
        </w:rPr>
      </w:pPr>
      <w:bookmarkStart w:id="46" w:name="_Toc278298104"/>
      <w:r>
        <w:rPr>
          <w:lang w:val="en-GB"/>
        </w:rPr>
        <w:t xml:space="preserve">Does restoration </w:t>
      </w:r>
      <w:commentRangeStart w:id="47"/>
      <w:r>
        <w:rPr>
          <w:lang w:val="en-GB"/>
        </w:rPr>
        <w:t>work</w:t>
      </w:r>
      <w:commentRangeEnd w:id="47"/>
      <w:r w:rsidR="00275BE2">
        <w:rPr>
          <w:rStyle w:val="CommentReference"/>
        </w:rPr>
        <w:commentReference w:id="47"/>
      </w:r>
      <w:r>
        <w:rPr>
          <w:lang w:val="en-GB"/>
        </w:rPr>
        <w:t>?</w:t>
      </w:r>
      <w:bookmarkEnd w:id="46"/>
    </w:p>
    <w:p w14:paraId="093F98B1" w14:textId="77777777" w:rsidR="008B08BC" w:rsidRDefault="00D257FF" w:rsidP="00E76F6D">
      <w:pPr>
        <w:rPr>
          <w:lang w:val="en-GB"/>
        </w:rPr>
      </w:pPr>
      <w:r>
        <w:rPr>
          <w:lang w:val="en-GB"/>
        </w:rPr>
        <w:t>The evidence that oys</w:t>
      </w:r>
      <w:r w:rsidR="00CA1E3A">
        <w:rPr>
          <w:lang w:val="en-GB"/>
        </w:rPr>
        <w:t xml:space="preserve">ter reefs have been in decline </w:t>
      </w:r>
      <w:r>
        <w:rPr>
          <w:lang w:val="en-GB"/>
        </w:rPr>
        <w:t>and that they provide a large and valuable suite of services, is not on its own enough to justify significant investment. It is also critical to demonstrate that oyster restoration can successfully address both of these underlying issues. Thankfully it has been unequivocally demonstrated by previous restoration projects that oyster restoration</w:t>
      </w:r>
      <w:r w:rsidR="005718C0">
        <w:rPr>
          <w:lang w:val="en-GB"/>
        </w:rPr>
        <w:t xml:space="preserve"> can be successfully undertaken;</w:t>
      </w:r>
      <w:r>
        <w:rPr>
          <w:lang w:val="en-GB"/>
        </w:rPr>
        <w:t xml:space="preserve"> that oysters </w:t>
      </w:r>
      <w:r w:rsidR="003774DF">
        <w:rPr>
          <w:lang w:val="en-GB"/>
        </w:rPr>
        <w:t xml:space="preserve">can </w:t>
      </w:r>
      <w:r>
        <w:rPr>
          <w:lang w:val="en-GB"/>
        </w:rPr>
        <w:t>successfully recruit to planned structures, and that the restored reefs also provide the ecosystem services associated with natural oyster habitat</w:t>
      </w:r>
      <w:r w:rsidR="00B542F9">
        <w:rPr>
          <w:lang w:val="en-GB"/>
        </w:rPr>
        <w:t xml:space="preserve"> such as fisheries enhancement </w:t>
      </w:r>
      <w:r w:rsidR="00E25E17">
        <w:rPr>
          <w:lang w:val="en-GB"/>
        </w:rPr>
        <w:fldChar w:fldCharType="begin">
          <w:fldData xml:space="preserve">PEVuZE5vdGU+PENpdGU+PEF1dGhvcj5TY3lwaGVyczwvQXV0aG9yPjxZZWFyPjIwMTE8L1llYXI+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</w:fldData>
        </w:fldChar>
      </w:r>
      <w:r w:rsidR="002609DF">
        <w:rPr>
          <w:lang w:val="en-GB"/>
        </w:rPr>
        <w:instrText xml:space="preserve"> ADDIN EN.CITE </w:instrText>
      </w:r>
      <w:r w:rsidR="002609DF">
        <w:rPr>
          <w:lang w:val="en-GB"/>
        </w:rPr>
        <w:fldChar w:fldCharType="begin">
          <w:fldData xml:space="preserve">PEVuZE5vdGU+PENpdGU+PEF1dGhvcj5TY3lwaGVyczwvQXV0aG9yPjxZZWFyPjIwMTE8L1llYXI+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5A1FD1">
        <w:rPr>
          <w:noProof/>
          <w:lang w:val="en-GB"/>
        </w:rPr>
        <w:t>(Scyphers et al., 2011, Gregalis et al., 2009)</w:t>
      </w:r>
      <w:r w:rsidR="00E25E17">
        <w:rPr>
          <w:lang w:val="en-GB"/>
        </w:rPr>
        <w:fldChar w:fldCharType="end"/>
      </w:r>
      <w:r w:rsidR="00B542F9">
        <w:rPr>
          <w:lang w:val="en-GB"/>
        </w:rPr>
        <w:t xml:space="preserve">, improved water transparency </w:t>
      </w:r>
      <w:r w:rsidR="00E25E17">
        <w:rPr>
          <w:lang w:val="en-GB"/>
        </w:rPr>
        <w:fldChar w:fldCharType="begin"/>
      </w:r>
      <w:r w:rsidR="002609DF">
        <w:rPr>
          <w:lang w:val="en-GB"/>
        </w:rPr>
        <w:instrText xml:space="preserve"> ADDIN EN.CITE &lt;EndNote&gt;&lt;Cite&gt;&lt;Author&gt;Grizzle&lt;/Author&gt;&lt;Year&gt;2008&lt;/Year&gt;&lt;RecNum&gt;211&lt;/RecNum&gt;&lt;record&gt;&lt;rec-number&gt;211&lt;/rec-number&gt;&lt;foreign-keys&gt;&lt;key app="EN" db-id="waa5vxrvuz0eeoes2wbpsrfs5zezp0z9ewxz"&gt;211&lt;/key&gt;&lt;/foreign-keys&gt;&lt;ref-type name="Journal Article"&gt;17&lt;/ref-type&gt;&lt;contributors&gt;&lt;authors&gt;&lt;author&gt;Grizzle, R. E.&lt;/author&gt;&lt;author&gt;Greene, J. K.&lt;/author&gt;&lt;author&gt;Coen, L. D.&lt;/author&gt;&lt;/authors&gt;&lt;/contributors&gt;&lt;titles&gt;&lt;title&gt;Seston Removal by Natural and Constructed Intertidal Eastern Oyster (Crassostrea virginica) Reefs: A Comparison with Previous Laboratory Studies, and the Value of in situ Methods&lt;/title&gt;&lt;secondary-title&gt;Estuaries and Coasts&lt;/secondary-title&gt;&lt;/titles&gt;&lt;periodical&gt;&lt;full-title&gt;Estuaries and Coasts&lt;/full-title&gt;&lt;/periodical&gt;&lt;pages&gt;1208-1220&lt;/pages&gt;&lt;volume&gt;31&lt;/volume&gt;&lt;number&gt;6&lt;/number&gt;&lt;keywords&gt;&lt;keyword&gt;filtration&lt;/keyword&gt;&lt;keyword&gt;Ecosystem services&lt;/keyword&gt;&lt;keyword&gt;USA&lt;/keyword&gt;&lt;keyword&gt;South Carolina&lt;/keyword&gt;&lt;keyword&gt;Crassostrea virginica&lt;/keyword&gt;&lt;keyword&gt;quantiative&lt;/keyword&gt;&lt;keyword&gt;clearance rate&lt;/keyword&gt;&lt;/keywords&gt;&lt;dates&gt;&lt;year&gt;2008&lt;/year&gt;&lt;/dates&gt;&lt;isbn&gt;1559-2723&lt;/isbn&gt;&lt;accession-num&gt;WOS:000260686700015&lt;/accession-num&gt;&lt;urls&gt;&lt;related-urls&gt;&lt;url&gt;&amp;lt;Go to ISI&amp;gt;://WOS:000260686700015 &lt;/url&gt;&lt;/related-urls&gt;&lt;/urls&gt;&lt;/record&gt;&lt;/Cite&gt;&lt;/EndNote&gt;</w:instrText>
      </w:r>
      <w:r w:rsidR="00E25E17">
        <w:rPr>
          <w:lang w:val="en-GB"/>
        </w:rPr>
        <w:fldChar w:fldCharType="separate"/>
      </w:r>
      <w:r w:rsidR="00B542F9">
        <w:rPr>
          <w:noProof/>
          <w:lang w:val="en-GB"/>
        </w:rPr>
        <w:t>(Grizzle et al., 2008)</w:t>
      </w:r>
      <w:r w:rsidR="00E25E17">
        <w:rPr>
          <w:lang w:val="en-GB"/>
        </w:rPr>
        <w:fldChar w:fldCharType="end"/>
      </w:r>
      <w:r w:rsidR="00B542F9">
        <w:rPr>
          <w:lang w:val="en-GB"/>
        </w:rPr>
        <w:t xml:space="preserve">, enhanced </w:t>
      </w:r>
      <w:proofErr w:type="spellStart"/>
      <w:r w:rsidR="00B542F9">
        <w:rPr>
          <w:lang w:val="en-GB"/>
        </w:rPr>
        <w:t>denitrification</w:t>
      </w:r>
      <w:proofErr w:type="spellEnd"/>
      <w:r w:rsidR="00B542F9">
        <w:rPr>
          <w:lang w:val="en-GB"/>
        </w:rPr>
        <w:t xml:space="preserve"> </w:t>
      </w:r>
      <w:r w:rsidR="00E25E17">
        <w:rPr>
          <w:lang w:val="en-GB"/>
        </w:rPr>
        <w:fldChar w:fldCharType="begin"/>
      </w:r>
      <w:r w:rsidR="002609DF">
        <w:rPr>
          <w:lang w:val="en-GB"/>
        </w:rPr>
        <w:instrText xml:space="preserve"> ADDIN EN.CITE &lt;EndNote&gt;&lt;Cite&gt;&lt;Author&gt;Kellogg&lt;/Author&gt;&lt;Year&gt;2011&lt;/Year&gt;&lt;RecNum&gt;1455&lt;/RecNum&gt;&lt;record&gt;&lt;rec-number&gt;1455&lt;/rec-number&gt;&lt;foreign-keys&gt;&lt;key app="EN" db-id="waa5vxrvuz0eeoes2wbpsrfs5zezp0z9ewxz"&gt;1455&lt;/key&gt;&lt;/foreign-keys&gt;&lt;ref-type name="Report"&gt;27&lt;/ref-type&gt;&lt;contributors&gt;&lt;authors&gt;&lt;author&gt;Kellogg, Lisa&lt;/author&gt;&lt;author&gt;Cornwell, J. C.&lt;/author&gt;&lt;author&gt;Paynter, Kennedy T.&lt;/author&gt;&lt;author&gt;Owens, Michael S.&lt;/author&gt;&lt;/authors&gt;&lt;/contributors&gt;&lt;titles&gt;&lt;title&gt;Nitrogen removal and sequestration capacity of a restored oyster reef&lt;/title&gt;&lt;/titles&gt;&lt;pages&gt;65&lt;/pages&gt;&lt;number&gt;UMCES Technical Report Series TS-623-11&lt;/number&gt;&lt;keywords&gt;&lt;keyword&gt;USA&lt;/keyword&gt;&lt;keyword&gt;Maryland&lt;/keyword&gt;&lt;keyword&gt;Denitrification&lt;/keyword&gt;&lt;keyword&gt;Nitrogen&lt;/keyword&gt;&lt;keyword&gt;ecosystem service&lt;/keyword&gt;&lt;keyword&gt;quantiative&lt;/keyword&gt;&lt;keyword&gt;Community composition&lt;/keyword&gt;&lt;keyword&gt;oyster&lt;/keyword&gt;&lt;keyword&gt;Crassostrea virginica&lt;/keyword&gt;&lt;/keywords&gt;&lt;dates&gt;&lt;year&gt;2011&lt;/year&gt;&lt;/dates&gt;&lt;publisher&gt;University of Maryland Centre for Environmental Science&lt;/publisher&gt;&lt;urls&gt;&lt;/urls&gt;&lt;/record&gt;&lt;/Cite&gt;&lt;/EndNote&gt;</w:instrText>
      </w:r>
      <w:r w:rsidR="00E25E17">
        <w:rPr>
          <w:lang w:val="en-GB"/>
        </w:rPr>
        <w:fldChar w:fldCharType="separate"/>
      </w:r>
      <w:r w:rsidR="005A1FD1">
        <w:rPr>
          <w:noProof/>
          <w:lang w:val="en-GB"/>
        </w:rPr>
        <w:t>(Kellogg et al., 2011)</w:t>
      </w:r>
      <w:r w:rsidR="00E25E17">
        <w:rPr>
          <w:lang w:val="en-GB"/>
        </w:rPr>
        <w:fldChar w:fldCharType="end"/>
      </w:r>
      <w:r w:rsidR="00B542F9">
        <w:rPr>
          <w:lang w:val="en-GB"/>
        </w:rPr>
        <w:t xml:space="preserve"> and effective shoreline protection </w:t>
      </w:r>
      <w:commentRangeStart w:id="48"/>
      <w:r w:rsidR="00E25E17">
        <w:rPr>
          <w:lang w:val="en-GB"/>
        </w:rPr>
        <w:fldChar w:fldCharType="begin">
          <w:fldData xml:space="preserve">PEVuZE5vdGU+PENpdGU+PEF1dGhvcj5QaWF6emE8L0F1dGhvcj48WWVhcj4yMDA1PC9ZZWFyPjxS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</w:fldData>
        </w:fldChar>
      </w:r>
      <w:r w:rsidR="002609DF">
        <w:rPr>
          <w:lang w:val="en-GB"/>
        </w:rPr>
        <w:instrText xml:space="preserve"> ADDIN EN.CITE </w:instrText>
      </w:r>
      <w:r w:rsidR="002609DF">
        <w:rPr>
          <w:lang w:val="en-GB"/>
        </w:rPr>
        <w:fldChar w:fldCharType="begin">
          <w:fldData xml:space="preserve">PEVuZE5vdGU+PENpdGU+PEF1dGhvcj5QaWF6emE8L0F1dGhvcj48WWVhcj4yMDA1PC9ZZWFyPjxS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B542F9">
        <w:rPr>
          <w:noProof/>
          <w:lang w:val="en-GB"/>
        </w:rPr>
        <w:t>(Piazza et al., 2005, Scyphers et al., 2011)</w:t>
      </w:r>
      <w:r w:rsidR="00E25E17">
        <w:rPr>
          <w:lang w:val="en-GB"/>
        </w:rPr>
        <w:fldChar w:fldCharType="end"/>
      </w:r>
      <w:commentRangeEnd w:id="48"/>
      <w:r w:rsidR="00E511FB">
        <w:rPr>
          <w:rStyle w:val="CommentReference"/>
          <w:vanish/>
        </w:rPr>
        <w:commentReference w:id="48"/>
      </w:r>
      <w:r>
        <w:rPr>
          <w:lang w:val="en-GB"/>
        </w:rPr>
        <w:t>.</w:t>
      </w:r>
    </w:p>
    <w:p w14:paraId="67D161F7" w14:textId="77777777" w:rsidR="00126FB6" w:rsidRDefault="003B6BCB" w:rsidP="00FB0BC7">
      <w:pPr>
        <w:rPr>
          <w:b/>
          <w:lang w:val="en-GB"/>
        </w:rPr>
      </w:pPr>
      <w:r>
        <w:rPr>
          <w:rStyle w:val="CommentReference"/>
        </w:rPr>
        <w:commentReference w:id="49"/>
      </w:r>
      <w:r w:rsidR="000B630D">
        <w:rPr>
          <w:lang w:val="en-GB"/>
        </w:rPr>
        <w:t xml:space="preserve"> </w:t>
      </w:r>
    </w:p>
    <w:p w14:paraId="66A82C40" w14:textId="77777777" w:rsidR="000B630D" w:rsidRDefault="000B630D" w:rsidP="00611146">
      <w:pPr>
        <w:pStyle w:val="Heading1"/>
        <w:rPr>
          <w:lang w:val="en-GB"/>
        </w:rPr>
      </w:pPr>
      <w:bookmarkStart w:id="50" w:name="_Toc278298105"/>
      <w:r>
        <w:rPr>
          <w:lang w:val="en-GB"/>
        </w:rPr>
        <w:t xml:space="preserve">Setting ecosystem service </w:t>
      </w:r>
      <w:proofErr w:type="gramStart"/>
      <w:r>
        <w:rPr>
          <w:lang w:val="en-GB"/>
        </w:rPr>
        <w:t>goals</w:t>
      </w:r>
      <w:ins w:id="51" w:author="1" w:date="2014-07-17T11:15:00Z">
        <w:r>
          <w:rPr>
            <w:lang w:val="en-GB"/>
          </w:rPr>
          <w:t>(</w:t>
        </w:r>
        <w:proofErr w:type="gramEnd"/>
        <w:r>
          <w:rPr>
            <w:lang w:val="en-GB"/>
          </w:rPr>
          <w:t>objectives?)</w:t>
        </w:r>
      </w:ins>
      <w:bookmarkEnd w:id="50"/>
    </w:p>
    <w:p w14:paraId="5CB68630" w14:textId="77777777" w:rsidR="00327FC4" w:rsidRPr="00327FC4" w:rsidRDefault="00E511FB" w:rsidP="00327FC4">
      <w:pPr>
        <w:pStyle w:val="Heading2"/>
        <w:tabs>
          <w:tab w:val="left" w:pos="1239"/>
        </w:tabs>
      </w:pPr>
      <w:bookmarkStart w:id="52" w:name="_Toc278298106"/>
      <w:r>
        <w:rPr>
          <w:lang w:val="en-GB"/>
        </w:rPr>
        <w:t>D</w:t>
      </w:r>
      <w:r w:rsidR="00327FC4">
        <w:rPr>
          <w:lang w:val="en-GB"/>
        </w:rPr>
        <w:t>etermining</w:t>
      </w:r>
      <w:r w:rsidR="00327FC4" w:rsidRPr="00FB0BC7">
        <w:rPr>
          <w:lang w:val="en-GB"/>
        </w:rPr>
        <w:t xml:space="preserve"> </w:t>
      </w:r>
      <w:r w:rsidR="00327FC4">
        <w:rPr>
          <w:lang w:val="en-GB"/>
        </w:rPr>
        <w:t xml:space="preserve">what is of importance to </w:t>
      </w:r>
      <w:r w:rsidR="00327FC4" w:rsidRPr="00FB0BC7">
        <w:rPr>
          <w:lang w:val="en-GB"/>
        </w:rPr>
        <w:t>stakeholders</w:t>
      </w:r>
      <w:bookmarkEnd w:id="52"/>
    </w:p>
    <w:p w14:paraId="6146D1B4" w14:textId="77777777" w:rsidR="00327FC4" w:rsidRPr="00944EA4" w:rsidRDefault="00327FC4" w:rsidP="00327FC4">
      <w:pPr>
        <w:rPr>
          <w:lang w:val="en-GB"/>
        </w:rPr>
      </w:pPr>
      <w:r>
        <w:rPr>
          <w:lang w:val="en-GB"/>
        </w:rPr>
        <w:t xml:space="preserve">The motivation to restore oyster reefs may arise from any of the many potential benefits oyster reefs provide (see </w:t>
      </w:r>
      <w:commentRangeStart w:id="53"/>
      <w:r>
        <w:rPr>
          <w:lang w:val="en-GB"/>
        </w:rPr>
        <w:t xml:space="preserve">Chapter </w:t>
      </w:r>
      <w:commentRangeEnd w:id="53"/>
      <w:r w:rsidR="00E511FB">
        <w:rPr>
          <w:rStyle w:val="CommentReference"/>
          <w:vanish/>
        </w:rPr>
        <w:commentReference w:id="53"/>
      </w:r>
      <w:r>
        <w:rPr>
          <w:lang w:val="en-GB"/>
        </w:rPr>
        <w:t xml:space="preserve">1). In order to select an appropriate restoration goal, it is necessary first to identify the relevant stakeholders at the restoration site, and to determine which of the numerous services are of greatest importance to them. </w:t>
      </w:r>
    </w:p>
    <w:p w14:paraId="74E7C04D" w14:textId="77777777" w:rsidR="00327FC4" w:rsidRDefault="00327FC4" w:rsidP="00327FC4">
      <w:pPr>
        <w:rPr>
          <w:lang w:val="en-GB"/>
        </w:rPr>
      </w:pPr>
      <w:r>
        <w:rPr>
          <w:lang w:val="en-GB"/>
        </w:rPr>
        <w:t xml:space="preserve">The success of restoration projects is heavily dependent on gaining and maintaining the support of stakeholders. It is therefore important to provide the opportunity for stakeholders to communicate effectively what they hope to gain from restoration before the start of the restoration activity and ideally from its very conception. The provision of ecosystem services may vary spatially and </w:t>
      </w:r>
      <w:r>
        <w:rPr>
          <w:lang w:val="en-GB"/>
        </w:rPr>
        <w:lastRenderedPageBreak/>
        <w:t xml:space="preserve">with the design of the restoration project, therefore early engagement can allow for stakeholder engagement to feed into restoration design and implementation. In order to maintain the support of stakeholders, it is important that the status of the restoration project, both generally and with respect to the ecosystem service(s) of interest, is reported back to them throughout the restoration and monitoring process. Some further guidance on stakeholder engagement is outlined in </w:t>
      </w:r>
      <w:proofErr w:type="spellStart"/>
      <w:r>
        <w:rPr>
          <w:lang w:val="en-GB"/>
        </w:rPr>
        <w:t>Brumbaugh</w:t>
      </w:r>
      <w:proofErr w:type="spellEnd"/>
      <w:r>
        <w:rPr>
          <w:lang w:val="en-GB"/>
        </w:rPr>
        <w:t xml:space="preserve"> et al. </w:t>
      </w:r>
      <w:r w:rsidR="00E25E17">
        <w:rPr>
          <w:lang w:val="en-GB"/>
        </w:rPr>
        <w:fldChar w:fldCharType="begin"/>
      </w:r>
      <w:r w:rsidR="002609DF">
        <w:rPr>
          <w:lang w:val="en-GB"/>
        </w:rPr>
        <w:instrText xml:space="preserve"> ADDIN EN.CITE &lt;EndNote&gt;&lt;Cite ExcludeAuth="1"&gt;&lt;Author&gt;Brumbaugh&lt;/Author&gt;&lt;Year&gt;2006&lt;/Year&gt;&lt;RecNum&gt;239&lt;/RecNum&gt;&lt;record&gt;&lt;rec-number&gt;239&lt;/rec-number&gt;&lt;foreign-keys&gt;&lt;key app="EN" db-id="waa5vxrvuz0eeoes2wbpsrfs5zezp0z9ewxz"&gt;239&lt;/key&gt;&lt;/foreign-keys&gt;&lt;ref-type name="Report"&gt;27&lt;/ref-type&gt;&lt;contributors&gt;&lt;authors&gt;&lt;author&gt;Brumbaugh, Robert D.&lt;/author&gt;&lt;author&gt;Beck, Michael W.&lt;/author&gt;&lt;author&gt;Coen, L. D.&lt;/author&gt;&lt;author&gt;Craig, Leslie&lt;/author&gt;&lt;author&gt;Hicks, Polly&lt;/author&gt;&lt;/authors&gt;&lt;/contributors&gt;&lt;titles&gt;&lt;title&gt;A practitioners guide to the design and monitoring of shellfish restoration projects&lt;/title&gt;&lt;/titles&gt;&lt;pages&gt;32&lt;/pages&gt;&lt;keywords&gt;&lt;keyword&gt;USA&lt;/keyword&gt;&lt;keyword&gt;Crassostrea virginica&lt;/keyword&gt;&lt;keyword&gt;oyster restoration&lt;/keyword&gt;&lt;keyword&gt;Reef design&lt;/keyword&gt;&lt;keyword&gt;ecosystem services&lt;/keyword&gt;&lt;keyword&gt;technique&lt;/keyword&gt;&lt;keyword&gt;cultch&lt;/keyword&gt;&lt;keyword&gt;Reef location&lt;/keyword&gt;&lt;/keywords&gt;&lt;dates&gt;&lt;year&gt;2006&lt;/year&gt;&lt;/dates&gt;&lt;publisher&gt;The Nature Conservancy&lt;/publisher&gt;&lt;urls&gt;&lt;/urls&gt;&lt;/record&gt;&lt;/Cite&gt;&lt;/EndNote&gt;</w:instrText>
      </w:r>
      <w:r w:rsidR="00E25E17">
        <w:rPr>
          <w:lang w:val="en-GB"/>
        </w:rPr>
        <w:fldChar w:fldCharType="separate"/>
      </w:r>
      <w:r>
        <w:rPr>
          <w:noProof/>
          <w:lang w:val="en-GB"/>
        </w:rPr>
        <w:t>(2006)</w:t>
      </w:r>
      <w:r w:rsidR="00E25E17">
        <w:rPr>
          <w:lang w:val="en-GB"/>
        </w:rPr>
        <w:fldChar w:fldCharType="end"/>
      </w:r>
      <w:r>
        <w:rPr>
          <w:lang w:val="en-GB"/>
        </w:rPr>
        <w:t>.</w:t>
      </w:r>
    </w:p>
    <w:p w14:paraId="79C948F9" w14:textId="77777777" w:rsidR="00327FC4" w:rsidRDefault="00327FC4" w:rsidP="00327FC4">
      <w:pPr>
        <w:rPr>
          <w:lang w:val="en-GB"/>
        </w:rPr>
      </w:pPr>
      <w:commentRangeStart w:id="54"/>
      <w:r>
        <w:rPr>
          <w:lang w:val="en-GB"/>
        </w:rPr>
        <w:t>Also ISSC report Leonard and Macfarlane</w:t>
      </w:r>
      <w:commentRangeEnd w:id="54"/>
      <w:r>
        <w:rPr>
          <w:rStyle w:val="CommentReference"/>
          <w:vanish/>
        </w:rPr>
        <w:commentReference w:id="54"/>
      </w:r>
    </w:p>
    <w:p w14:paraId="3A01742A" w14:textId="77777777" w:rsidR="00327FC4" w:rsidRDefault="00327FC4" w:rsidP="00327FC4">
      <w:pPr>
        <w:spacing w:after="0"/>
      </w:pPr>
      <w:r>
        <w:t xml:space="preserve">The following chapter provides information on low-cost methods for identifying stakeholders and </w:t>
      </w:r>
      <w:proofErr w:type="gramStart"/>
      <w:r>
        <w:t>understanding which</w:t>
      </w:r>
      <w:proofErr w:type="gramEnd"/>
      <w:r>
        <w:t xml:space="preserve"> ecosystem services matter most to them.</w:t>
      </w:r>
    </w:p>
    <w:p w14:paraId="64D244E6" w14:textId="77777777" w:rsidR="00327FC4" w:rsidRDefault="00327FC4" w:rsidP="00327FC4">
      <w:pPr>
        <w:spacing w:after="0"/>
      </w:pPr>
      <w:r>
        <w:t xml:space="preserve"> </w:t>
      </w:r>
    </w:p>
    <w:p w14:paraId="71AA1CFE" w14:textId="77777777" w:rsidR="00327FC4" w:rsidRPr="00327FC4" w:rsidRDefault="00327FC4" w:rsidP="00327FC4">
      <w:pPr>
        <w:spacing w:after="0"/>
      </w:pPr>
      <w:r w:rsidRPr="00327FC4">
        <w:rPr>
          <w:color w:val="4F81BD" w:themeColor="accent1"/>
          <w:lang w:val="en-GB"/>
        </w:rPr>
        <w:t>Stakeholder engagement: Identifying ecosystem service benefits</w:t>
      </w:r>
    </w:p>
    <w:p w14:paraId="26273CA1" w14:textId="77777777" w:rsidR="00327FC4" w:rsidRDefault="00327FC4" w:rsidP="00327FC4">
      <w:pPr>
        <w:spacing w:after="0"/>
      </w:pPr>
      <w:r>
        <w:t xml:space="preserve">Stakeholder engagement is more than simply asking stakeholders about their preferences and concerns. Stakeholder engagement also encompasses understanding the socio-cultural context and building relationships with communities. Engaging stakeholders early in the process has several important advantages, including reducing conflict and increasing support for restoration projects. </w:t>
      </w:r>
      <w:commentRangeStart w:id="55"/>
      <w:r>
        <w:t xml:space="preserve">The NOAA Coastal Services Center has a report, Introduction to Stakeholder Participation (2007), </w:t>
      </w:r>
      <w:commentRangeEnd w:id="55"/>
      <w:r w:rsidR="00E511FB">
        <w:rPr>
          <w:rStyle w:val="CommentReference"/>
          <w:vanish/>
        </w:rPr>
        <w:commentReference w:id="55"/>
      </w:r>
      <w:r>
        <w:t>which succinctly highlights a full suite of reasons why engaging communities before beginning a restoration project makes sense:</w:t>
      </w:r>
    </w:p>
    <w:p w14:paraId="4A4DA5CF" w14:textId="77777777" w:rsidR="00327FC4" w:rsidRDefault="00327FC4" w:rsidP="00327FC4">
      <w:pPr>
        <w:pStyle w:val="ListParagraph"/>
        <w:numPr>
          <w:ilvl w:val="0"/>
          <w:numId w:val="7"/>
        </w:numPr>
        <w:spacing w:after="0" w:line="276" w:lineRule="auto"/>
      </w:pPr>
      <w:r>
        <w:t>Produce better outcomes or decisions</w:t>
      </w:r>
    </w:p>
    <w:p w14:paraId="1FDECE51" w14:textId="77777777" w:rsidR="00327FC4" w:rsidRDefault="00327FC4" w:rsidP="00327FC4">
      <w:pPr>
        <w:pStyle w:val="ListParagraph"/>
        <w:numPr>
          <w:ilvl w:val="0"/>
          <w:numId w:val="7"/>
        </w:numPr>
        <w:spacing w:after="0" w:line="276" w:lineRule="auto"/>
      </w:pPr>
      <w:r>
        <w:t>Garner public support for agencies and their decisions</w:t>
      </w:r>
    </w:p>
    <w:p w14:paraId="419DC448" w14:textId="77777777" w:rsidR="00327FC4" w:rsidRDefault="00327FC4" w:rsidP="00327FC4">
      <w:pPr>
        <w:pStyle w:val="ListParagraph"/>
        <w:numPr>
          <w:ilvl w:val="0"/>
          <w:numId w:val="8"/>
        </w:numPr>
        <w:spacing w:after="0" w:line="276" w:lineRule="auto"/>
      </w:pPr>
      <w:r>
        <w:t>Bring to light important local knowledge about natural resources</w:t>
      </w:r>
    </w:p>
    <w:p w14:paraId="5C7FC33D" w14:textId="77777777" w:rsidR="00327FC4" w:rsidRDefault="00327FC4" w:rsidP="00327FC4">
      <w:pPr>
        <w:pStyle w:val="ListParagraph"/>
        <w:numPr>
          <w:ilvl w:val="0"/>
          <w:numId w:val="8"/>
        </w:numPr>
        <w:spacing w:after="0" w:line="276" w:lineRule="auto"/>
      </w:pPr>
      <w:r>
        <w:t>Increase public understanding of natural resource issues or management decisions</w:t>
      </w:r>
    </w:p>
    <w:p w14:paraId="2C71E722" w14:textId="77777777" w:rsidR="00327FC4" w:rsidRDefault="00327FC4" w:rsidP="00327FC4">
      <w:pPr>
        <w:pStyle w:val="ListParagraph"/>
        <w:numPr>
          <w:ilvl w:val="0"/>
          <w:numId w:val="8"/>
        </w:numPr>
        <w:spacing w:after="0" w:line="276" w:lineRule="auto"/>
      </w:pPr>
      <w:r>
        <w:t>Reduce or resolve conflicts between stakeholders</w:t>
      </w:r>
    </w:p>
    <w:p w14:paraId="28BCD360" w14:textId="77777777" w:rsidR="00327FC4" w:rsidRDefault="00327FC4" w:rsidP="00327FC4">
      <w:pPr>
        <w:pStyle w:val="ListParagraph"/>
        <w:numPr>
          <w:ilvl w:val="0"/>
          <w:numId w:val="8"/>
        </w:numPr>
        <w:spacing w:after="0" w:line="276" w:lineRule="auto"/>
      </w:pPr>
      <w:r>
        <w:t>Increase compliance with natural resource laws and regulations</w:t>
      </w:r>
    </w:p>
    <w:p w14:paraId="6F05E369" w14:textId="77777777" w:rsidR="00327FC4" w:rsidRDefault="00327FC4" w:rsidP="00327FC4">
      <w:pPr>
        <w:pStyle w:val="ListParagraph"/>
        <w:numPr>
          <w:ilvl w:val="0"/>
          <w:numId w:val="8"/>
        </w:numPr>
        <w:spacing w:after="0" w:line="276" w:lineRule="auto"/>
      </w:pPr>
      <w:r>
        <w:t>Help agencies understand flaws in existing management strategies</w:t>
      </w:r>
    </w:p>
    <w:p w14:paraId="4FF235AB" w14:textId="77777777" w:rsidR="00327FC4" w:rsidRDefault="00327FC4" w:rsidP="00327FC4">
      <w:pPr>
        <w:pStyle w:val="ListParagraph"/>
        <w:numPr>
          <w:ilvl w:val="0"/>
          <w:numId w:val="8"/>
        </w:numPr>
        <w:spacing w:after="0" w:line="276" w:lineRule="auto"/>
      </w:pPr>
      <w:r>
        <w:t xml:space="preserve">Create new relationships among stakeholders </w:t>
      </w:r>
    </w:p>
    <w:p w14:paraId="1A01CB26" w14:textId="77777777" w:rsidR="00327FC4" w:rsidRDefault="00327FC4" w:rsidP="00327FC4">
      <w:pPr>
        <w:spacing w:after="240"/>
        <w:ind w:left="720"/>
      </w:pPr>
      <w:r w:rsidRPr="00B75262">
        <w:rPr>
          <w:i/>
        </w:rPr>
        <w:t>Source</w:t>
      </w:r>
      <w:r>
        <w:t>: NOAA Coastal Services Center 2007</w:t>
      </w:r>
    </w:p>
    <w:p w14:paraId="51DB251B" w14:textId="77777777" w:rsidR="00327FC4" w:rsidRDefault="00327FC4" w:rsidP="00327FC4">
      <w:pPr>
        <w:spacing w:after="0"/>
      </w:pPr>
      <w:r>
        <w:t>If resources are available, it is often worthwhile to conduct a more in-depth analysis of the degree of stakeholder support in the region surrounding the upcoming restoration project. This is particularly true for large-scale restoration projects, restoration projects with potential negative impacts on certain stakeholder groups, and/or restoration projects that have the potential to be politically controversial. The NOAA Coastal Services Center report (2007) provides valuable information on identifying and analyzing stakeholders.</w:t>
      </w:r>
      <w:r>
        <w:rPr>
          <w:rStyle w:val="FootnoteReference"/>
        </w:rPr>
        <w:footnoteReference w:id="1"/>
      </w:r>
      <w:r>
        <w:t xml:space="preserve"> Chapter 3 of The Nature Conservancy’s guidebook on </w:t>
      </w:r>
      <w:proofErr w:type="gramStart"/>
      <w:r>
        <w:t>Strengthening</w:t>
      </w:r>
      <w:proofErr w:type="gramEnd"/>
      <w:r>
        <w:t xml:space="preserve"> the Social Impacts of Sustainable Landscapes Programs (2014) is a also good reference for engaging stakeholders.</w:t>
      </w:r>
      <w:r>
        <w:rPr>
          <w:rStyle w:val="FootnoteReference"/>
        </w:rPr>
        <w:footnoteReference w:id="2"/>
      </w:r>
      <w:r>
        <w:t xml:space="preserve"> Although aimed at indigenous communities in developing countries, most of the process is still relevant to the United States, </w:t>
      </w:r>
      <w:r>
        <w:lastRenderedPageBreak/>
        <w:t xml:space="preserve">particularly when working with communities that are relatively dependent upon natural resources. </w:t>
      </w:r>
    </w:p>
    <w:p w14:paraId="5F2B4E67" w14:textId="77777777" w:rsidR="00327FC4" w:rsidRPr="00327FC4" w:rsidRDefault="00327FC4" w:rsidP="00327FC4">
      <w:pPr>
        <w:pStyle w:val="Heading2"/>
        <w:rPr>
          <w:rFonts w:asciiTheme="minorHAnsi" w:eastAsiaTheme="minorHAnsi" w:hAnsiTheme="minorHAnsi" w:cstheme="minorBidi"/>
          <w:b w:val="0"/>
          <w:bCs w:val="0"/>
          <w:sz w:val="24"/>
          <w:szCs w:val="24"/>
          <w:lang w:val="en-GB"/>
        </w:rPr>
      </w:pPr>
      <w:bookmarkStart w:id="56" w:name="_Toc278298107"/>
      <w:r w:rsidRPr="00327FC4">
        <w:rPr>
          <w:rFonts w:asciiTheme="minorHAnsi" w:eastAsiaTheme="minorHAnsi" w:hAnsiTheme="minorHAnsi" w:cstheme="minorBidi"/>
          <w:b w:val="0"/>
          <w:bCs w:val="0"/>
          <w:sz w:val="24"/>
          <w:szCs w:val="24"/>
          <w:lang w:val="en-GB"/>
        </w:rPr>
        <w:t>Rapid Stakeholder Assessment</w:t>
      </w:r>
      <w:bookmarkEnd w:id="56"/>
    </w:p>
    <w:p w14:paraId="1B6BBE34" w14:textId="77777777" w:rsidR="00327FC4" w:rsidRDefault="00327FC4" w:rsidP="00327FC4">
      <w:pPr>
        <w:spacing w:after="0"/>
      </w:pPr>
      <w:r>
        <w:t xml:space="preserve">If resources are scarce and time constraints exist, it is worth conducting a rapid stakeholder assessment. Although the intent of a rapid stakeholder assessment is to be efficient and low-cost, we recommend that you allow for at least two to three months to conduct the analysis. The goal of the assessment is twofold, 1) understanding how stakeholder groups interact with natural systems in the region, particularly those aspects of the natural system that will be improved by the restoration project, so that we can engage these stakeholders to gain support for a given issue, and 2) to better match conservation goals with community needs. </w:t>
      </w:r>
    </w:p>
    <w:p w14:paraId="0F6CA33D" w14:textId="77777777" w:rsidR="00327FC4" w:rsidRDefault="00327FC4" w:rsidP="00327FC4">
      <w:pPr>
        <w:spacing w:after="0"/>
      </w:pPr>
    </w:p>
    <w:p w14:paraId="55BF2689" w14:textId="77777777" w:rsidR="00327FC4" w:rsidRDefault="00327FC4" w:rsidP="00327FC4">
      <w:pPr>
        <w:spacing w:after="0"/>
      </w:pPr>
      <w:r w:rsidRPr="00187F32">
        <w:rPr>
          <w:b/>
        </w:rPr>
        <w:t>To conduct a rapid stakeholder assessment for a given ecological restoration project, follow these simple steps</w:t>
      </w:r>
      <w:r>
        <w:t>:</w:t>
      </w:r>
    </w:p>
    <w:p w14:paraId="21364BA2" w14:textId="77777777" w:rsidR="00327FC4" w:rsidRDefault="00327FC4" w:rsidP="00327FC4">
      <w:pPr>
        <w:pStyle w:val="ListParagraph"/>
        <w:numPr>
          <w:ilvl w:val="0"/>
          <w:numId w:val="9"/>
        </w:numPr>
        <w:spacing w:after="0" w:line="276" w:lineRule="auto"/>
      </w:pPr>
      <w:r>
        <w:t>Define the geography boundaries and scale of interest. This will vary depending upon biophysical aspects of the restoration project, hydrology, jurisdiction, and location of stakeholders who are benefiting or impacted by the project. Examples include a municipality, county, watershed, estuary, or state.</w:t>
      </w:r>
    </w:p>
    <w:p w14:paraId="3B0054FA" w14:textId="77777777" w:rsidR="00327FC4" w:rsidRDefault="00327FC4" w:rsidP="00327FC4">
      <w:pPr>
        <w:pStyle w:val="ListParagraph"/>
        <w:numPr>
          <w:ilvl w:val="0"/>
          <w:numId w:val="9"/>
        </w:numPr>
        <w:spacing w:after="0" w:line="276" w:lineRule="auto"/>
      </w:pPr>
      <w:r w:rsidRPr="00187F32">
        <w:t xml:space="preserve">List the ecosystem service benefits that will result </w:t>
      </w:r>
      <w:r>
        <w:t>from the upcoming restoration/</w:t>
      </w:r>
      <w:r w:rsidRPr="00187F32">
        <w:t>protection project</w:t>
      </w:r>
      <w:r>
        <w:t>(</w:t>
      </w:r>
      <w:r w:rsidRPr="00187F32">
        <w:t>s</w:t>
      </w:r>
      <w:r>
        <w:t>)</w:t>
      </w:r>
      <w:r w:rsidRPr="00187F32">
        <w:t>.</w:t>
      </w:r>
      <w:r>
        <w:t xml:space="preserve"> Consult with subject experts as needed. </w:t>
      </w:r>
    </w:p>
    <w:p w14:paraId="16C8CD78" w14:textId="77777777" w:rsidR="00327FC4" w:rsidRDefault="00327FC4" w:rsidP="00327FC4">
      <w:pPr>
        <w:pStyle w:val="ListParagraph"/>
        <w:numPr>
          <w:ilvl w:val="0"/>
          <w:numId w:val="9"/>
        </w:numPr>
        <w:spacing w:after="0" w:line="276" w:lineRule="auto"/>
      </w:pPr>
      <w:r>
        <w:t>Understand and be able to effectively communicate potential trade-offs in ecosystem service delivery.</w:t>
      </w:r>
    </w:p>
    <w:p w14:paraId="307F357C" w14:textId="77777777" w:rsidR="00327FC4" w:rsidRDefault="00327FC4" w:rsidP="00327FC4">
      <w:pPr>
        <w:pStyle w:val="ListParagraph"/>
        <w:numPr>
          <w:ilvl w:val="0"/>
          <w:numId w:val="9"/>
        </w:numPr>
        <w:spacing w:after="0" w:line="276" w:lineRule="auto"/>
      </w:pPr>
      <w:r>
        <w:t>List all relevant stakeholders to the project, including beneficiaries and those who may be impacted negatively, and those who have the power to influence the success or failure of the project.</w:t>
      </w:r>
    </w:p>
    <w:p w14:paraId="1B339510" w14:textId="77777777" w:rsidR="00327FC4" w:rsidRDefault="00327FC4" w:rsidP="00327FC4">
      <w:pPr>
        <w:spacing w:after="0"/>
      </w:pPr>
    </w:p>
    <w:p w14:paraId="24EA5770" w14:textId="77777777" w:rsidR="00327FC4" w:rsidRDefault="00327FC4" w:rsidP="00327FC4">
      <w:pPr>
        <w:spacing w:after="0"/>
      </w:pPr>
      <w:r>
        <w:t xml:space="preserve">A rapid assessment will not answer all research questions, but can help to highlight information and data gaps, as well as to establish next steps. Note that while steps one through four are listed chronologically, the process is iterative and may involve circling back to previous steps as additional information is gained. </w:t>
      </w:r>
    </w:p>
    <w:p w14:paraId="4D29283F" w14:textId="77777777" w:rsidR="00327FC4" w:rsidRDefault="00327FC4" w:rsidP="00327FC4">
      <w:pPr>
        <w:spacing w:after="0"/>
      </w:pPr>
    </w:p>
    <w:p w14:paraId="3EF9DA72" w14:textId="77777777" w:rsidR="00327FC4" w:rsidRDefault="00327FC4" w:rsidP="00327FC4">
      <w:pPr>
        <w:spacing w:after="0"/>
      </w:pPr>
      <w:r>
        <w:t xml:space="preserve">When listing expected ecosystem service benefits for a project, it is recommended to list all potential benefits from the full project, not just those directly resulting from the oyster reef restoration. For instance, the full project budget for an oyster restoration project may also include renovations to a marina, or construction of an education center or boat ramp. It is advantageous to list the full suite of benefits that may result from the upcoming restoration project for two reasons, first because it will lead to more effective stakeholder engagement, and second, because the multiple benefits from a project can often enable you to access additional funding. </w:t>
      </w:r>
    </w:p>
    <w:p w14:paraId="123E0DED" w14:textId="77777777" w:rsidR="00327FC4" w:rsidRDefault="00327FC4" w:rsidP="00327FC4">
      <w:pPr>
        <w:spacing w:after="0"/>
      </w:pPr>
    </w:p>
    <w:p w14:paraId="71A8EDA6" w14:textId="77777777" w:rsidR="00327FC4" w:rsidRDefault="00327FC4" w:rsidP="00327FC4">
      <w:pPr>
        <w:spacing w:after="0"/>
      </w:pPr>
      <w:r>
        <w:lastRenderedPageBreak/>
        <w:t xml:space="preserve">For those coastal restoration practitioners on a </w:t>
      </w:r>
      <w:proofErr w:type="gramStart"/>
      <w:r>
        <w:t>shoe-string</w:t>
      </w:r>
      <w:proofErr w:type="gramEnd"/>
      <w:r>
        <w:t xml:space="preserve"> budget, the most efficient way to collect information on relevant ecosystem service benefits </w:t>
      </w:r>
      <w:ins w:id="57" w:author="Philine zu Ermgassen" w:date="2014-11-22T05:19:00Z">
        <w:r w:rsidR="00145F15">
          <w:t xml:space="preserve">is </w:t>
        </w:r>
      </w:ins>
      <w:del w:id="58" w:author="Philine zu Ermgassen" w:date="2014-11-22T05:19:00Z">
        <w:r w:rsidDel="00145F15">
          <w:delText xml:space="preserve">is typically through researching existing studies and </w:delText>
        </w:r>
      </w:del>
      <w:r>
        <w:t xml:space="preserve">through expert and key informant interviews and/or focus groups. </w:t>
      </w:r>
      <w:proofErr w:type="gramStart"/>
      <w:r>
        <w:t>Next,</w:t>
      </w:r>
      <w:r w:rsidRPr="00B033F0">
        <w:t xml:space="preserve"> </w:t>
      </w:r>
      <w:r>
        <w:t>list</w:t>
      </w:r>
      <w:r w:rsidRPr="00B033F0">
        <w:t xml:space="preserve"> stakeholders who are likely to support, likely to impede, or able to influence the success of the restoration project.</w:t>
      </w:r>
      <w:proofErr w:type="gramEnd"/>
      <w:r w:rsidRPr="00B033F0">
        <w:t xml:space="preserve"> Stakeholders may for instance include, any number of individuals (homeowners, voters, tourists, etc.); federal, state or local government officials; non-profit organizations; or business owners. We expect each of these stakeholder groups will have different needs, values and risks which they are facing and thus, they are likely to have different priorities in terms of key ecosystem service benefits of interest.</w:t>
      </w:r>
    </w:p>
    <w:p w14:paraId="78B1EE1D" w14:textId="77777777" w:rsidR="00327FC4" w:rsidRDefault="00327FC4" w:rsidP="00327FC4">
      <w:pPr>
        <w:spacing w:after="0"/>
      </w:pPr>
    </w:p>
    <w:p w14:paraId="5D08D5A1" w14:textId="77777777" w:rsidR="00327FC4" w:rsidRDefault="00327FC4" w:rsidP="00327FC4">
      <w:pPr>
        <w:spacing w:after="0"/>
      </w:pPr>
      <w:r>
        <w:t>Background research to answer the questions in the rapid stakeholder assessment can include but is not limited to the following:</w:t>
      </w:r>
      <w:r w:rsidRPr="0024508A">
        <w:t xml:space="preserve"> </w:t>
      </w:r>
    </w:p>
    <w:p w14:paraId="36F86E83" w14:textId="77777777" w:rsidR="00327FC4" w:rsidRDefault="00327FC4" w:rsidP="00327FC4">
      <w:pPr>
        <w:pStyle w:val="ListParagraph"/>
        <w:numPr>
          <w:ilvl w:val="0"/>
          <w:numId w:val="6"/>
        </w:numPr>
        <w:spacing w:after="0" w:line="276" w:lineRule="auto"/>
      </w:pPr>
      <w:r>
        <w:t xml:space="preserve">Reviewing organizational websites from local groups, </w:t>
      </w:r>
    </w:p>
    <w:p w14:paraId="73B45614" w14:textId="77777777" w:rsidR="00327FC4" w:rsidRDefault="00327FC4" w:rsidP="00327FC4">
      <w:pPr>
        <w:pStyle w:val="ListParagraph"/>
        <w:numPr>
          <w:ilvl w:val="0"/>
          <w:numId w:val="6"/>
        </w:numPr>
        <w:spacing w:after="0" w:line="276" w:lineRule="auto"/>
      </w:pPr>
      <w:r>
        <w:t xml:space="preserve">Searching for relevant reports and grey literature, </w:t>
      </w:r>
    </w:p>
    <w:p w14:paraId="685729D6" w14:textId="77777777" w:rsidR="00327FC4" w:rsidRDefault="00327FC4" w:rsidP="00327FC4">
      <w:pPr>
        <w:pStyle w:val="ListParagraph"/>
        <w:numPr>
          <w:ilvl w:val="0"/>
          <w:numId w:val="6"/>
        </w:numPr>
        <w:spacing w:after="0" w:line="276" w:lineRule="auto"/>
      </w:pPr>
      <w:r>
        <w:t xml:space="preserve">Reading relevant newspaper articles, </w:t>
      </w:r>
    </w:p>
    <w:p w14:paraId="72ECD839" w14:textId="77777777" w:rsidR="00327FC4" w:rsidRDefault="00327FC4" w:rsidP="00327FC4">
      <w:pPr>
        <w:pStyle w:val="ListParagraph"/>
        <w:numPr>
          <w:ilvl w:val="0"/>
          <w:numId w:val="6"/>
        </w:numPr>
        <w:spacing w:after="0" w:line="276" w:lineRule="auto"/>
      </w:pPr>
      <w:r>
        <w:t xml:space="preserve">Reviewing data from the region (for instance, USDA Agricultural census data or agricultural statistics which are provided by state and by county, US Census data, GIS data or NOAA storm surge data), </w:t>
      </w:r>
    </w:p>
    <w:p w14:paraId="032FE89D" w14:textId="77777777" w:rsidR="00327FC4" w:rsidRDefault="00327FC4" w:rsidP="00327FC4">
      <w:pPr>
        <w:pStyle w:val="ListParagraph"/>
        <w:numPr>
          <w:ilvl w:val="0"/>
          <w:numId w:val="6"/>
        </w:numPr>
        <w:spacing w:after="0" w:line="276" w:lineRule="auto"/>
      </w:pPr>
      <w:r>
        <w:t>Reviewing published academic articles</w:t>
      </w:r>
      <w:r w:rsidRPr="007232B1">
        <w:t xml:space="preserve"> </w:t>
      </w:r>
      <w:r>
        <w:t>when available</w:t>
      </w:r>
      <w:r w:rsidRPr="007232B1">
        <w:t xml:space="preserve"> </w:t>
      </w:r>
      <w:r>
        <w:t>and relevant to the local context and conditions. These are especially useful when they contain survey data from your geography of interest.</w:t>
      </w:r>
    </w:p>
    <w:p w14:paraId="5FFB83B5" w14:textId="77777777" w:rsidR="00327FC4" w:rsidRDefault="00327FC4" w:rsidP="00327FC4">
      <w:pPr>
        <w:pStyle w:val="ListParagraph"/>
        <w:numPr>
          <w:ilvl w:val="0"/>
          <w:numId w:val="6"/>
        </w:numPr>
        <w:spacing w:after="0" w:line="276" w:lineRule="auto"/>
      </w:pPr>
      <w:r>
        <w:t>For a good list of data sources, refer to the “Watershed Approach Handbook: Improving Outcomes and Increasing Benefits Associated with Wetland and Stream Restoration and Protection Projects” to their section on data sources.</w:t>
      </w:r>
      <w:r>
        <w:rPr>
          <w:rStyle w:val="FootnoteReference"/>
        </w:rPr>
        <w:footnoteReference w:id="3"/>
      </w:r>
    </w:p>
    <w:p w14:paraId="4EF8AB32" w14:textId="77777777" w:rsidR="00327FC4" w:rsidRDefault="00327FC4" w:rsidP="00327FC4">
      <w:pPr>
        <w:spacing w:after="0"/>
        <w:ind w:firstLine="360"/>
      </w:pPr>
    </w:p>
    <w:p w14:paraId="34CC71FC" w14:textId="77777777" w:rsidR="00327FC4" w:rsidRDefault="00327FC4" w:rsidP="00327FC4">
      <w:pPr>
        <w:spacing w:after="0"/>
      </w:pPr>
      <w:r>
        <w:t xml:space="preserve">Next, proceed with key informant interviews. Key informants are individuals in a community who are knowledgeable about the community or a specific stakeholder group. Key informants may include governmental officials, business owners, extension agents, non-profit leaders, health care employees, residents, or religious groups, among others. Key informants can either be identified through the background research or through word of mouth. It is recommended to set a predetermined list of eligibility criteria, such as a minimum number of years living in the region, criteria on certain areas of expertise, or demonstration of other relevant characteristics. Unlike surveys, these interviews can be fairly unstructured, without a formal list of questions. Nonetheless, it helps to identify a small list of informal questions through background research before beginning. One important question to ask is always, “Who else would you recommend that I interview on this subject?” Social scientists refer to this as </w:t>
      </w:r>
      <w:r w:rsidRPr="00A36CE8">
        <w:rPr>
          <w:i/>
        </w:rPr>
        <w:t xml:space="preserve">snowball </w:t>
      </w:r>
      <w:r>
        <w:rPr>
          <w:i/>
        </w:rPr>
        <w:t>sampling</w:t>
      </w:r>
      <w:r>
        <w:t xml:space="preserve">, where each interview leads to more contacts and more interviews. </w:t>
      </w:r>
    </w:p>
    <w:p w14:paraId="223D9BB4" w14:textId="77777777" w:rsidR="00327FC4" w:rsidRDefault="00327FC4" w:rsidP="00327FC4">
      <w:pPr>
        <w:spacing w:after="0"/>
      </w:pPr>
    </w:p>
    <w:p w14:paraId="308B02FC" w14:textId="77777777" w:rsidR="00327FC4" w:rsidRDefault="00327FC4" w:rsidP="00327FC4">
      <w:pPr>
        <w:spacing w:after="0"/>
      </w:pPr>
      <w:r>
        <w:t xml:space="preserve">If time permits, focus groups can be an additional source of information on a community or issue. A focus group consists of approximately 6-12 individuals. </w:t>
      </w:r>
      <w:r>
        <w:lastRenderedPageBreak/>
        <w:t xml:space="preserve">The focus group may include individuals from the same stakeholder group or may include a diverse mix of stakeholders, depending upon the specific research questions. Focus groups are an efficient way of gaining additional information because it allows a researcher to obtain answers from multiple individuals in a single setting. Focus groups can also be useful because the cross-dialogue can inspire additional conversation. However, focus groups are not recommended in situations where the subject matter is controversial or sensitive and could result in privacy concerns. </w:t>
      </w:r>
    </w:p>
    <w:p w14:paraId="5FFE5908" w14:textId="77777777" w:rsidR="00327FC4" w:rsidRDefault="00327FC4" w:rsidP="00327FC4">
      <w:pPr>
        <w:spacing w:after="0"/>
      </w:pPr>
    </w:p>
    <w:p w14:paraId="3BAA7FCB" w14:textId="77777777" w:rsidR="00327FC4" w:rsidRDefault="00327FC4" w:rsidP="00327FC4">
      <w:pPr>
        <w:spacing w:after="0"/>
      </w:pPr>
      <w:r>
        <w:t xml:space="preserve">If you intend to conduct multiple interviews, lead focus groups, or implement surveys during the stakeholder engagement phase, it is worth investigating if your institution has a standard operating procedure regarding research involving human subjects. Typically, the researcher must submit a proposal to their institution’s human subject review committee. The committee is designed to ensure proper respect and ethics related to those who are being asked to participate. </w:t>
      </w:r>
    </w:p>
    <w:p w14:paraId="16F55A34" w14:textId="77777777" w:rsidR="00327FC4" w:rsidRDefault="00327FC4" w:rsidP="00327FC4">
      <w:pPr>
        <w:spacing w:after="0"/>
      </w:pPr>
    </w:p>
    <w:p w14:paraId="5D922CFE" w14:textId="77777777" w:rsidR="00327FC4" w:rsidRPr="00327FC4" w:rsidRDefault="00327FC4" w:rsidP="00327FC4">
      <w:pPr>
        <w:pStyle w:val="Heading2"/>
        <w:rPr>
          <w:rFonts w:asciiTheme="minorHAnsi" w:eastAsiaTheme="minorHAnsi" w:hAnsiTheme="minorHAnsi" w:cstheme="minorBidi"/>
          <w:b w:val="0"/>
          <w:bCs w:val="0"/>
          <w:sz w:val="24"/>
          <w:szCs w:val="24"/>
          <w:lang w:val="en-GB"/>
        </w:rPr>
      </w:pPr>
      <w:bookmarkStart w:id="59" w:name="_Toc278298108"/>
      <w:r w:rsidRPr="00327FC4">
        <w:rPr>
          <w:rFonts w:asciiTheme="minorHAnsi" w:eastAsiaTheme="minorHAnsi" w:hAnsiTheme="minorHAnsi" w:cstheme="minorBidi"/>
          <w:b w:val="0"/>
          <w:bCs w:val="0"/>
          <w:sz w:val="24"/>
          <w:szCs w:val="24"/>
          <w:lang w:val="en-GB"/>
        </w:rPr>
        <w:t>Implementing the results of a rapid stakeholder assessment</w:t>
      </w:r>
      <w:bookmarkEnd w:id="59"/>
    </w:p>
    <w:p w14:paraId="4BD4FDA4" w14:textId="77777777" w:rsidR="00327FC4" w:rsidRDefault="00327FC4" w:rsidP="00327FC4">
      <w:pPr>
        <w:spacing w:after="0"/>
      </w:pPr>
      <w:r>
        <w:t xml:space="preserve">In summary, stakeholder engagement can lead to more successful projects and a rapid stakeholder assessment is the first step to good stakeholder engagement. The rapid stakeholder assessment process itself also can serve as stakeholder engagement. When stakeholders are interviewed, they are more likely to feel that their voice has been heard and thus, the interview process itself can lead to greater buy-in for the project. The rapid stakeholder assessment may help in early identification of potential conflicts. And in the context of goal setting for an oyster reef restoration project, a rapid stakeholder assessment can help the project manager to understand and prioritize potential benefits from restoration that resonate most with stakeholders. </w:t>
      </w:r>
    </w:p>
    <w:p w14:paraId="45134F99" w14:textId="77777777" w:rsidR="00327FC4" w:rsidRPr="00327FC4" w:rsidRDefault="00327FC4" w:rsidP="00327FC4"/>
    <w:p w14:paraId="10E18451" w14:textId="77777777" w:rsidR="00E76F6D" w:rsidRDefault="00A46706" w:rsidP="00611146">
      <w:pPr>
        <w:pStyle w:val="Heading2"/>
        <w:rPr>
          <w:lang w:val="en-GB"/>
        </w:rPr>
      </w:pPr>
      <w:r w:rsidRPr="00327FC4">
        <w:br w:type="page"/>
      </w:r>
      <w:bookmarkStart w:id="60" w:name="_Toc278298109"/>
      <w:r w:rsidR="003A77DC">
        <w:rPr>
          <w:lang w:val="en-GB"/>
        </w:rPr>
        <w:lastRenderedPageBreak/>
        <w:t xml:space="preserve">Revising the role of </w:t>
      </w:r>
      <w:r w:rsidR="00E76F6D">
        <w:rPr>
          <w:lang w:val="en-GB"/>
        </w:rPr>
        <w:t xml:space="preserve">historic </w:t>
      </w:r>
      <w:commentRangeStart w:id="61"/>
      <w:r w:rsidR="00C4177C">
        <w:rPr>
          <w:lang w:val="en-GB"/>
        </w:rPr>
        <w:t>abundance</w:t>
      </w:r>
      <w:commentRangeEnd w:id="61"/>
      <w:r w:rsidR="0047509E">
        <w:rPr>
          <w:rStyle w:val="CommentReference"/>
        </w:rPr>
        <w:commentReference w:id="61"/>
      </w:r>
      <w:r w:rsidR="00E76F6D">
        <w:rPr>
          <w:lang w:val="en-GB"/>
        </w:rPr>
        <w:t xml:space="preserve"> </w:t>
      </w:r>
      <w:r w:rsidR="00145F15">
        <w:rPr>
          <w:lang w:val="en-GB"/>
        </w:rPr>
        <w:t xml:space="preserve">in restoration goal </w:t>
      </w:r>
      <w:commentRangeStart w:id="62"/>
      <w:r w:rsidR="00934CD9">
        <w:rPr>
          <w:lang w:val="en-GB"/>
        </w:rPr>
        <w:t>setting</w:t>
      </w:r>
      <w:bookmarkEnd w:id="60"/>
      <w:commentRangeEnd w:id="62"/>
      <w:r w:rsidR="00D52422">
        <w:rPr>
          <w:rStyle w:val="CommentReference"/>
          <w:rFonts w:asciiTheme="minorHAnsi" w:eastAsiaTheme="minorHAnsi" w:hAnsiTheme="minorHAnsi" w:cstheme="minorBidi"/>
          <w:b w:val="0"/>
          <w:bCs w:val="0"/>
          <w:vanish/>
          <w:color w:val="auto"/>
        </w:rPr>
        <w:commentReference w:id="62"/>
      </w:r>
      <w:r w:rsidR="00934CD9">
        <w:rPr>
          <w:lang w:val="en-GB"/>
        </w:rPr>
        <w:t xml:space="preserve"> </w:t>
      </w:r>
    </w:p>
    <w:p w14:paraId="369DC1D6" w14:textId="77777777" w:rsidR="003A77DC" w:rsidRDefault="00361DF7" w:rsidP="003209E0">
      <w:pPr>
        <w:rPr>
          <w:lang w:val="en-GB"/>
        </w:rPr>
      </w:pPr>
      <w:commentRangeStart w:id="63"/>
      <w:r>
        <w:rPr>
          <w:lang w:val="en-GB"/>
        </w:rPr>
        <w:t>Given</w:t>
      </w:r>
      <w:commentRangeEnd w:id="63"/>
      <w:r w:rsidR="00CB1D58">
        <w:rPr>
          <w:rStyle w:val="CommentReference"/>
          <w:vanish/>
        </w:rPr>
        <w:commentReference w:id="63"/>
      </w:r>
      <w:r>
        <w:rPr>
          <w:lang w:val="en-GB"/>
        </w:rPr>
        <w:t xml:space="preserve"> that t</w:t>
      </w:r>
      <w:r w:rsidR="002249CF">
        <w:rPr>
          <w:lang w:val="en-GB"/>
        </w:rPr>
        <w:t>he roots of habit</w:t>
      </w:r>
      <w:r w:rsidR="00ED520D">
        <w:rPr>
          <w:lang w:val="en-GB"/>
        </w:rPr>
        <w:t xml:space="preserve">at restoration lie in </w:t>
      </w:r>
      <w:r w:rsidR="002249CF">
        <w:rPr>
          <w:lang w:val="en-GB"/>
        </w:rPr>
        <w:t>regain</w:t>
      </w:r>
      <w:r w:rsidR="00ED520D">
        <w:rPr>
          <w:lang w:val="en-GB"/>
        </w:rPr>
        <w:t>ing</w:t>
      </w:r>
      <w:r w:rsidR="002249CF">
        <w:rPr>
          <w:lang w:val="en-GB"/>
        </w:rPr>
        <w:t xml:space="preserve"> habitats that have become los</w:t>
      </w:r>
      <w:r>
        <w:rPr>
          <w:lang w:val="en-GB"/>
        </w:rPr>
        <w:t>t or degraded, r</w:t>
      </w:r>
      <w:r w:rsidR="00ED520D">
        <w:rPr>
          <w:lang w:val="en-GB"/>
        </w:rPr>
        <w:t>estoring the full or a proportion of historic extent is frequently a cited aim of restoration efforts.</w:t>
      </w:r>
      <w:r w:rsidR="002249CF">
        <w:rPr>
          <w:lang w:val="en-GB"/>
        </w:rPr>
        <w:t xml:space="preserve"> </w:t>
      </w:r>
      <w:r w:rsidR="00ED520D">
        <w:rPr>
          <w:lang w:val="en-GB"/>
        </w:rPr>
        <w:t xml:space="preserve">We caution against the sole use of historic extent in setting restoration goals. </w:t>
      </w:r>
      <w:r w:rsidR="00AD4299">
        <w:rPr>
          <w:lang w:val="en-GB"/>
        </w:rPr>
        <w:t xml:space="preserve">Conditions within the bay or estuary may no longer be conducive to </w:t>
      </w:r>
      <w:r w:rsidR="008E3D95">
        <w:rPr>
          <w:lang w:val="en-GB"/>
        </w:rPr>
        <w:t>support</w:t>
      </w:r>
      <w:r w:rsidR="003774DF">
        <w:rPr>
          <w:lang w:val="en-GB"/>
        </w:rPr>
        <w:t>ing</w:t>
      </w:r>
      <w:r w:rsidR="008E3D95">
        <w:rPr>
          <w:lang w:val="en-GB"/>
        </w:rPr>
        <w:t xml:space="preserve"> </w:t>
      </w:r>
      <w:r w:rsidR="00AD4299">
        <w:rPr>
          <w:lang w:val="en-GB"/>
        </w:rPr>
        <w:t xml:space="preserve">the full historic extent of oyster reef habitat. The interaction between coastal user groups and oyster reef is also likely to have changed over time. </w:t>
      </w:r>
      <w:r w:rsidR="00ED520D">
        <w:rPr>
          <w:lang w:val="en-GB"/>
        </w:rPr>
        <w:t>Historic extent can, nevertheless, play an important role in a) informing stakeholders ab</w:t>
      </w:r>
      <w:r>
        <w:rPr>
          <w:lang w:val="en-GB"/>
        </w:rPr>
        <w:t>out the potential of the system</w:t>
      </w:r>
      <w:r w:rsidR="00ED520D">
        <w:rPr>
          <w:lang w:val="en-GB"/>
        </w:rPr>
        <w:t xml:space="preserve"> </w:t>
      </w:r>
      <w:r>
        <w:rPr>
          <w:lang w:val="en-GB"/>
        </w:rPr>
        <w:t xml:space="preserve">and, </w:t>
      </w:r>
      <w:r w:rsidR="00ED520D">
        <w:rPr>
          <w:lang w:val="en-GB"/>
        </w:rPr>
        <w:t>b)</w:t>
      </w:r>
      <w:r w:rsidR="00AD4299">
        <w:rPr>
          <w:lang w:val="en-GB"/>
        </w:rPr>
        <w:t xml:space="preserve"> setting restoration</w:t>
      </w:r>
      <w:r>
        <w:rPr>
          <w:lang w:val="en-GB"/>
        </w:rPr>
        <w:t xml:space="preserve"> into an ecological and historical context</w:t>
      </w:r>
      <w:r w:rsidR="00ED520D">
        <w:rPr>
          <w:lang w:val="en-GB"/>
        </w:rPr>
        <w:t xml:space="preserve">. </w:t>
      </w:r>
      <w:r w:rsidR="00E5266C">
        <w:rPr>
          <w:lang w:val="en-GB"/>
        </w:rPr>
        <w:t xml:space="preserve">When </w:t>
      </w:r>
      <w:r w:rsidR="00AD4299">
        <w:rPr>
          <w:lang w:val="en-GB"/>
        </w:rPr>
        <w:t>considering h</w:t>
      </w:r>
      <w:r w:rsidR="00E5266C">
        <w:rPr>
          <w:lang w:val="en-GB"/>
        </w:rPr>
        <w:t xml:space="preserve">istoric data </w:t>
      </w:r>
      <w:r w:rsidR="00AD4299">
        <w:rPr>
          <w:lang w:val="en-GB"/>
        </w:rPr>
        <w:t xml:space="preserve">as one element in restoration </w:t>
      </w:r>
      <w:proofErr w:type="gramStart"/>
      <w:r w:rsidR="00AD4299">
        <w:rPr>
          <w:lang w:val="en-GB"/>
        </w:rPr>
        <w:t>decision making</w:t>
      </w:r>
      <w:proofErr w:type="gramEnd"/>
      <w:r w:rsidR="00AD4299">
        <w:rPr>
          <w:lang w:val="en-GB"/>
        </w:rPr>
        <w:t xml:space="preserve">, </w:t>
      </w:r>
      <w:r w:rsidR="00E5266C">
        <w:rPr>
          <w:lang w:val="en-GB"/>
        </w:rPr>
        <w:t xml:space="preserve">it is critical to be aware </w:t>
      </w:r>
      <w:r w:rsidR="001C2ED6">
        <w:rPr>
          <w:lang w:val="en-GB"/>
        </w:rPr>
        <w:t>that the known baseline may be shifted</w:t>
      </w:r>
      <w:r w:rsidR="001710A2">
        <w:rPr>
          <w:lang w:val="en-GB"/>
        </w:rPr>
        <w:t xml:space="preserve"> (see boxes 3 and 4</w:t>
      </w:r>
      <w:r w:rsidR="00AD4299">
        <w:rPr>
          <w:lang w:val="en-GB"/>
        </w:rPr>
        <w:t>). A lack of quantitative historic data should not preclude restoration.</w:t>
      </w:r>
      <w:r w:rsidR="00862F6E">
        <w:rPr>
          <w:lang w:val="en-GB"/>
        </w:rPr>
        <w:t xml:space="preserve">  </w:t>
      </w:r>
      <w:r w:rsidR="003774DF">
        <w:rPr>
          <w:rStyle w:val="CommentReference"/>
        </w:rPr>
        <w:commentReference w:id="64"/>
      </w:r>
    </w:p>
    <w:p w14:paraId="5D22013D" w14:textId="77777777" w:rsidR="00E5266C" w:rsidDel="003A77DC" w:rsidRDefault="003A77DC" w:rsidP="003209E0">
      <w:pPr>
        <w:numPr>
          <w:ins w:id="65" w:author="Unknown"/>
        </w:numPr>
        <w:rPr>
          <w:del w:id="66" w:author="Philine zu Ermgassen" w:date="2014-11-22T05:36:00Z"/>
          <w:lang w:val="en-GB"/>
        </w:rPr>
      </w:pPr>
      <w:del w:id="67" w:author="Philine zu Ermgassen" w:date="2014-11-22T05:36:00Z">
        <w:r w:rsidDel="003A77DC">
          <w:rPr>
            <w:lang w:val="en-GB"/>
          </w:rPr>
          <w:delText>Furthermore, can() based on ecosystem service delivery</w:delText>
        </w:r>
      </w:del>
    </w:p>
    <w:p w14:paraId="7C965A79" w14:textId="77777777" w:rsidR="003A77DC" w:rsidRDefault="00AD4299" w:rsidP="003A77DC">
      <w:pPr>
        <w:rPr>
          <w:lang w:val="en-GB"/>
        </w:rPr>
      </w:pPr>
      <w:r>
        <w:rPr>
          <w:lang w:val="en-GB"/>
        </w:rPr>
        <w:t>While g</w:t>
      </w:r>
      <w:r w:rsidR="001C2ED6">
        <w:rPr>
          <w:lang w:val="en-GB"/>
        </w:rPr>
        <w:t>oals bas</w:t>
      </w:r>
      <w:r>
        <w:rPr>
          <w:lang w:val="en-GB"/>
        </w:rPr>
        <w:t xml:space="preserve">ed purely on </w:t>
      </w:r>
      <w:r w:rsidR="004206C1">
        <w:rPr>
          <w:lang w:val="en-GB"/>
        </w:rPr>
        <w:t>historic</w:t>
      </w:r>
      <w:r w:rsidR="001C2ED6">
        <w:rPr>
          <w:lang w:val="en-GB"/>
        </w:rPr>
        <w:t xml:space="preserve"> </w:t>
      </w:r>
      <w:r>
        <w:rPr>
          <w:lang w:val="en-GB"/>
        </w:rPr>
        <w:t xml:space="preserve">extent </w:t>
      </w:r>
      <w:r w:rsidR="001C2ED6">
        <w:rPr>
          <w:lang w:val="en-GB"/>
        </w:rPr>
        <w:t>should be avoided</w:t>
      </w:r>
      <w:r w:rsidR="004206C1">
        <w:rPr>
          <w:lang w:val="en-GB"/>
        </w:rPr>
        <w:t xml:space="preserve">, </w:t>
      </w:r>
      <w:r>
        <w:rPr>
          <w:lang w:val="en-GB"/>
        </w:rPr>
        <w:t>goals may be set on the basis of ecosystem service provision, but reported out as a proportion of historic</w:t>
      </w:r>
      <w:r w:rsidR="001C2ED6">
        <w:rPr>
          <w:lang w:val="en-GB"/>
        </w:rPr>
        <w:t xml:space="preserve">. </w:t>
      </w:r>
      <w:r>
        <w:rPr>
          <w:lang w:val="en-GB"/>
        </w:rPr>
        <w:t>This can be a useful messaging tool, and can set the aims of restoration into context</w:t>
      </w:r>
      <w:commentRangeStart w:id="68"/>
      <w:r>
        <w:rPr>
          <w:lang w:val="en-GB"/>
        </w:rPr>
        <w:t>.</w:t>
      </w:r>
      <w:r w:rsidR="003A77DC">
        <w:rPr>
          <w:lang w:val="en-GB"/>
        </w:rPr>
        <w:t xml:space="preserve"> </w:t>
      </w:r>
      <w:r w:rsidR="003A77DC" w:rsidRPr="00145F15">
        <w:rPr>
          <w:lang w:val="en-GB"/>
        </w:rPr>
        <w:t>Historic data can be a powerful tool for informing restoration efforts. It is, however, important to be aware that baseline data may not represent pristine conditions (see boxes 3 and 4). Historic data should therefore be used with recognition of its limitations.</w:t>
      </w:r>
    </w:p>
    <w:p w14:paraId="2F19C194" w14:textId="77777777" w:rsidR="003A77DC" w:rsidRDefault="001C4C8C" w:rsidP="001C2ED6">
      <w:pPr>
        <w:numPr>
          <w:ins w:id="69" w:author="Philine zu Ermgassen" w:date="2014-11-22T05:29:00Z"/>
        </w:numPr>
        <w:rPr>
          <w:lang w:val="en-GB"/>
        </w:rPr>
      </w:pPr>
      <w:ins w:id="70" w:author="TNC_User" w:date="2014-04-24T22:05:00Z">
        <w:del w:id="71" w:author="Philine zu Ermgassen" w:date="2014-11-22T05:35:00Z">
          <w:r w:rsidDel="003A77DC">
            <w:rPr>
              <w:lang w:val="en-GB"/>
            </w:rPr>
            <w:delText xml:space="preserve">  E. g. at current </w:delText>
          </w:r>
        </w:del>
      </w:ins>
      <w:ins w:id="72" w:author="TNC_User" w:date="2014-04-24T22:06:00Z">
        <w:del w:id="73" w:author="Philine zu Ermgassen" w:date="2014-11-22T05:35:00Z">
          <w:r w:rsidDel="003A77DC">
            <w:rPr>
              <w:lang w:val="en-GB"/>
            </w:rPr>
            <w:delText xml:space="preserve">estimated </w:delText>
          </w:r>
        </w:del>
      </w:ins>
      <w:ins w:id="74" w:author="TNC_User" w:date="2014-04-24T22:05:00Z">
        <w:del w:id="75" w:author="Philine zu Ermgassen" w:date="2014-11-22T05:35:00Z">
          <w:r w:rsidDel="003A77DC">
            <w:rPr>
              <w:lang w:val="en-GB"/>
            </w:rPr>
            <w:delText xml:space="preserve">rates of </w:delText>
          </w:r>
        </w:del>
      </w:ins>
      <w:ins w:id="76" w:author="TNC_User" w:date="2014-04-24T22:06:00Z">
        <w:del w:id="77" w:author="Philine zu Ermgassen" w:date="2014-11-22T05:35:00Z">
          <w:r w:rsidDel="003A77DC">
            <w:rPr>
              <w:lang w:val="en-GB"/>
            </w:rPr>
            <w:delText xml:space="preserve">fish production the historic reef would have contributed ?? fish (of YY sp.) </w:delText>
          </w:r>
        </w:del>
      </w:ins>
      <w:commentRangeEnd w:id="68"/>
      <w:del w:id="78" w:author="Philine zu Ermgassen" w:date="2014-11-22T05:35:00Z">
        <w:r w:rsidR="003A77DC" w:rsidDel="003A77DC">
          <w:rPr>
            <w:rStyle w:val="CommentReference"/>
            <w:vanish/>
          </w:rPr>
          <w:commentReference w:id="68"/>
        </w:r>
      </w:del>
    </w:p>
    <w:p w14:paraId="0A241AB8" w14:textId="77777777" w:rsidR="00E426C6" w:rsidRDefault="00E426C6" w:rsidP="00E426C6">
      <w:pPr>
        <w:pBdr>
          <w:top w:val="single" w:sz="4" w:space="1" w:color="auto"/>
          <w:left w:val="single" w:sz="4" w:space="4" w:color="auto"/>
          <w:bottom w:val="single" w:sz="4" w:space="1" w:color="auto"/>
          <w:right w:val="single" w:sz="4" w:space="4" w:color="auto"/>
        </w:pBdr>
        <w:rPr>
          <w:b/>
        </w:rPr>
      </w:pPr>
      <w:r>
        <w:rPr>
          <w:b/>
        </w:rPr>
        <w:t xml:space="preserve">Box 3: </w:t>
      </w:r>
      <w:r w:rsidRPr="00E8296F">
        <w:rPr>
          <w:b/>
        </w:rPr>
        <w:t>Oyster reefs were impacted before compreh</w:t>
      </w:r>
      <w:r>
        <w:rPr>
          <w:b/>
        </w:rPr>
        <w:t>ensive surveys were undertaken</w:t>
      </w:r>
    </w:p>
    <w:p w14:paraId="2621B10E" w14:textId="77777777" w:rsidR="00E426C6" w:rsidRPr="003B6AC5" w:rsidRDefault="00E426C6" w:rsidP="00E426C6">
      <w:pPr>
        <w:pBdr>
          <w:top w:val="single" w:sz="4" w:space="1" w:color="auto"/>
          <w:left w:val="single" w:sz="4" w:space="4" w:color="auto"/>
          <w:bottom w:val="single" w:sz="4" w:space="1" w:color="auto"/>
          <w:right w:val="single" w:sz="4" w:space="4" w:color="auto"/>
        </w:pBdr>
        <w:rPr>
          <w:b/>
        </w:rPr>
      </w:pPr>
      <w:r w:rsidRPr="003B6AC5">
        <w:t xml:space="preserve">“As man has uprooted the greatest forests, so can he also annihilate the richest oyster beds.” </w:t>
      </w:r>
      <w:r w:rsidR="00E25E17" w:rsidRPr="003B6AC5">
        <w:fldChar w:fldCharType="begin"/>
      </w:r>
      <w:r w:rsidR="002609DF">
        <w:instrText xml:space="preserve"> ADDIN EN.CITE &lt;EndNote&gt;&lt;Cite&gt;&lt;Author&gt;Moebius&lt;/Author&gt;&lt;Year&gt;1883&lt;/Year&gt;&lt;RecNum&gt;101&lt;/RecNum&gt;&lt;record&gt;&lt;rec-number&gt;101&lt;/rec-number&gt;&lt;foreign-keys&gt;&lt;key app="EN" db-id="waa5vxrvuz0eeoes2wbpsrfs5zezp0z9ewxz"&gt;101&lt;/key&gt;&lt;/foreign-keys&gt;&lt;ref-type name="Report"&gt;27&lt;/ref-type&gt;&lt;contributors&gt;&lt;authors&gt;&lt;author&gt;Moebius, Karl&lt;/author&gt;&lt;/authors&gt;&lt;/contributors&gt;&lt;titles&gt;&lt;title&gt;The oyster and oyster-culture&lt;/title&gt;&lt;secondary-title&gt;Report of commissioner of fish and fisheries&lt;/secondary-title&gt;&lt;/titles&gt;&lt;pages&gt;683-747&lt;/pages&gt;&lt;keywords&gt;&lt;keyword&gt;Europe&lt;/keyword&gt;&lt;keyword&gt;Germany&lt;/keyword&gt;&lt;keyword&gt;UK&lt;/keyword&gt;&lt;keyword&gt;aquaculture&lt;/keyword&gt;&lt;keyword&gt;oyster reef&lt;/keyword&gt;&lt;keyword&gt;biodiversity&lt;/keyword&gt;&lt;/keywords&gt;&lt;dates&gt;&lt;year&gt;1883&lt;/year&gt;&lt;/dates&gt;&lt;urls&gt;&lt;/urls&gt;&lt;/record&gt;&lt;/Cite&gt;&lt;/EndNote&gt;</w:instrText>
      </w:r>
      <w:r w:rsidR="00E25E17" w:rsidRPr="003B6AC5">
        <w:fldChar w:fldCharType="separate"/>
      </w:r>
      <w:r w:rsidRPr="003B6AC5">
        <w:rPr>
          <w:noProof/>
        </w:rPr>
        <w:t>(Moebius, 1883)</w:t>
      </w:r>
      <w:r w:rsidR="00E25E17" w:rsidRPr="003B6AC5">
        <w:fldChar w:fldCharType="end"/>
      </w:r>
      <w:r w:rsidRPr="003B6AC5">
        <w:rPr>
          <w:b/>
        </w:rPr>
        <w:t xml:space="preserve"> </w:t>
      </w:r>
    </w:p>
    <w:p w14:paraId="75922001" w14:textId="77777777" w:rsidR="00E426C6" w:rsidRPr="00E426C6" w:rsidRDefault="00E426C6" w:rsidP="00E426C6">
      <w:pPr>
        <w:pBdr>
          <w:top w:val="single" w:sz="4" w:space="1" w:color="auto"/>
          <w:left w:val="single" w:sz="4" w:space="4" w:color="auto"/>
          <w:bottom w:val="single" w:sz="4" w:space="1" w:color="auto"/>
          <w:right w:val="single" w:sz="4" w:space="4" w:color="auto"/>
        </w:pBdr>
        <w:rPr>
          <w:i/>
        </w:rPr>
      </w:pPr>
      <w:r w:rsidRPr="00E426C6">
        <w:rPr>
          <w:i/>
        </w:rPr>
        <w:t xml:space="preserve">Already at the turn of the century there was extensive evidence of the degraded status of oyster reefs throughout much of the US. This was particularly true of the northeastern Atlantic and the Pacific coast. A number of historic citations highlight the status of oyster reefs from a number of locations throughout the US, in some instances as “baseline” surveys were undertaken. </w:t>
      </w:r>
    </w:p>
    <w:p w14:paraId="01E2AFDE" w14:textId="77777777" w:rsidR="00E426C6" w:rsidRPr="00E426C6" w:rsidRDefault="00E426C6" w:rsidP="00F4047C">
      <w:pPr>
        <w:pBdr>
          <w:top w:val="single" w:sz="4" w:space="1" w:color="auto"/>
          <w:left w:val="single" w:sz="4" w:space="4" w:color="auto"/>
          <w:bottom w:val="single" w:sz="4" w:space="1" w:color="auto"/>
          <w:right w:val="single" w:sz="4" w:space="4" w:color="auto"/>
        </w:pBdr>
        <w:rPr>
          <w:i/>
        </w:rPr>
      </w:pPr>
      <w:r w:rsidRPr="00E426C6">
        <w:rPr>
          <w:u w:val="single"/>
        </w:rPr>
        <w:t>Massachusetts</w:t>
      </w:r>
      <w:r w:rsidR="00F4047C">
        <w:rPr>
          <w:u w:val="single"/>
        </w:rPr>
        <w:t>:</w:t>
      </w:r>
      <w:r w:rsidR="00F4047C" w:rsidRPr="00F4047C">
        <w:t xml:space="preserve"> </w:t>
      </w:r>
      <w:r w:rsidRPr="00E426C6">
        <w:rPr>
          <w:i/>
        </w:rPr>
        <w:t>“The early settlers of New England continually refer to the abundance of oysters at points where not a single oyster can now be found…</w:t>
      </w:r>
      <w:proofErr w:type="gramStart"/>
      <w:r w:rsidRPr="00E426C6">
        <w:rPr>
          <w:i/>
        </w:rPr>
        <w:t>.The</w:t>
      </w:r>
      <w:proofErr w:type="gramEnd"/>
      <w:r w:rsidRPr="00E426C6">
        <w:rPr>
          <w:i/>
        </w:rPr>
        <w:t xml:space="preserve"> oyster beds in these two rivers [Mystic and Charles Rivers] are spoken of by many of the early writers, but they are now gone so completely that there is not even a tradition to mark the place where in 1634, according to Wood, " the oyster </w:t>
      </w:r>
      <w:proofErr w:type="spellStart"/>
      <w:r w:rsidRPr="00E426C6">
        <w:rPr>
          <w:i/>
        </w:rPr>
        <w:t>bankes</w:t>
      </w:r>
      <w:proofErr w:type="spellEnd"/>
      <w:r w:rsidR="00AC67A4">
        <w:rPr>
          <w:i/>
        </w:rPr>
        <w:t xml:space="preserve"> do </w:t>
      </w:r>
      <w:proofErr w:type="spellStart"/>
      <w:r w:rsidR="00AC67A4">
        <w:rPr>
          <w:i/>
        </w:rPr>
        <w:t>barre</w:t>
      </w:r>
      <w:proofErr w:type="spellEnd"/>
      <w:r w:rsidR="00AC67A4">
        <w:rPr>
          <w:i/>
        </w:rPr>
        <w:t xml:space="preserve"> out the bigger ships.</w:t>
      </w:r>
      <w:r w:rsidRPr="00E426C6">
        <w:rPr>
          <w:i/>
        </w:rPr>
        <w:t>”</w:t>
      </w:r>
      <w:r w:rsidR="00E25E17">
        <w:rPr>
          <w:i/>
        </w:rPr>
        <w:fldChar w:fldCharType="begin"/>
      </w:r>
      <w:r w:rsidR="002609DF">
        <w:rPr>
          <w:i/>
        </w:rPr>
        <w:instrText xml:space="preserve"> ADDIN EN.CITE &lt;EndNote&gt;&lt;Cite&gt;&lt;Author&gt;Brooks&lt;/Author&gt;&lt;Year&gt;1884&lt;/Year&gt;&lt;RecNum&gt;1036&lt;/RecNum&gt;&lt;record&gt;&lt;rec-number&gt;1036&lt;/rec-number&gt;&lt;foreign-keys&gt;&lt;key app="EN" db-id="waa5vxrvuz0eeoes2wbpsrfs5zezp0z9ewxz"&gt;1036&lt;/key&gt;&lt;/foreign-keys&gt;&lt;ref-type name="Book"&gt;6&lt;/ref-type&gt;&lt;contributors&gt;&lt;authors&gt;&lt;author&gt;Brooks, William Keith&lt;/author&gt;&lt;/authors&gt;&lt;/contributors&gt;&lt;titles&gt;&lt;title&gt;The development and protection of the oyster in Maryland By W. K. Brooks ... Being the report written by him as chairman of the Oyster Commission of the state of Maryland and presented to the General Assembly, February, 1884&lt;/title&gt;&lt;short-title&gt;The development and protection of the oyster in Maryland&lt;/short-title&gt;&lt;/titles&gt;&lt;keywords&gt;&lt;keyword&gt;USA&lt;/keyword&gt;&lt;keyword&gt;Maryland&lt;/keyword&gt;&lt;keyword&gt;Oyster culture&lt;/keyword&gt;&lt;keyword&gt;historic extent&lt;/keyword&gt;&lt;keyword&gt;oyster density&lt;/keyword&gt;&lt;/keywords&gt;&lt;dates&gt;&lt;year&gt;1884&lt;/year&gt;&lt;/dates&gt;&lt;pub-location&gt;Baltimore&lt;/pub-location&gt;&lt;publisher&gt;Publication Agency of the Johns Hopkins University&lt;/publisher&gt;&lt;call-num&gt;SH365.M3 B7&lt;/call-num&gt;&lt;urls&gt;&lt;related-urls&gt;&lt;url&gt;http://www.biodiversitylibrary.org/item/79729&lt;/url&gt;&lt;/related-urls&gt;&lt;/urls&gt;&lt;language&gt;English&lt;/language&gt;&lt;/record&gt;&lt;/Cite&gt;&lt;/EndNote&gt;</w:instrText>
      </w:r>
      <w:r w:rsidR="00E25E17">
        <w:rPr>
          <w:i/>
        </w:rPr>
        <w:fldChar w:fldCharType="separate"/>
      </w:r>
      <w:r w:rsidR="00AC67A4">
        <w:rPr>
          <w:i/>
          <w:noProof/>
        </w:rPr>
        <w:t>(Brooks, 1884)</w:t>
      </w:r>
      <w:r w:rsidR="00E25E17">
        <w:rPr>
          <w:i/>
        </w:rPr>
        <w:fldChar w:fldCharType="end"/>
      </w:r>
    </w:p>
    <w:p w14:paraId="70818188" w14:textId="77777777" w:rsidR="00E426C6" w:rsidRPr="00E426C6" w:rsidRDefault="00E426C6" w:rsidP="00E426C6">
      <w:pPr>
        <w:pBdr>
          <w:top w:val="single" w:sz="4" w:space="1" w:color="auto"/>
          <w:left w:val="single" w:sz="4" w:space="4" w:color="auto"/>
          <w:bottom w:val="single" w:sz="4" w:space="1" w:color="auto"/>
          <w:right w:val="single" w:sz="4" w:space="4" w:color="auto"/>
        </w:pBdr>
        <w:rPr>
          <w:i/>
        </w:rPr>
      </w:pPr>
      <w:r w:rsidRPr="00E426C6">
        <w:rPr>
          <w:u w:val="single"/>
        </w:rPr>
        <w:t>New York</w:t>
      </w:r>
      <w:r w:rsidR="00F4047C">
        <w:t xml:space="preserve">: </w:t>
      </w:r>
      <w:r w:rsidRPr="00E426C6">
        <w:rPr>
          <w:i/>
        </w:rPr>
        <w:t>“A good instance of this deterioration is found in the famous Saddle Rock beds (area 639 acres) near Great Neck, L. I. Years ago this bed produced large quantities of marketable oysters of excellent quality. The record of my recent investigation of the bed shows: “Dredged seventy-five yards, found a roller skate, bottles, ashes, pasteboard, refuse, eight large oy</w:t>
      </w:r>
      <w:r w:rsidR="00A95605">
        <w:rPr>
          <w:i/>
        </w:rPr>
        <w:t>sters and a peck of small seed.</w:t>
      </w:r>
      <w:r w:rsidRPr="00E426C6">
        <w:rPr>
          <w:i/>
        </w:rPr>
        <w:t xml:space="preserve">” </w:t>
      </w:r>
      <w:r w:rsidR="00E25E17">
        <w:rPr>
          <w:i/>
        </w:rPr>
        <w:fldChar w:fldCharType="begin"/>
      </w:r>
      <w:r w:rsidR="002609DF">
        <w:rPr>
          <w:i/>
        </w:rPr>
        <w:instrText xml:space="preserve"> ADDIN EN.CITE &lt;EndNote&gt;&lt;Cite&gt;&lt;Author&gt;Blackford&lt;/Author&gt;&lt;Year&gt;1887&lt;/Year&gt;&lt;RecNum&gt;1366&lt;/RecNum&gt;&lt;record&gt;&lt;rec-number&gt;1366&lt;/rec-number&gt;&lt;foreign-keys&gt;&lt;key app="EN" db-id="waa5vxrvuz0eeoes2wbpsrfs5zezp0z9ewxz"&gt;1366&lt;/key&gt;&lt;/foreign-keys&gt;&lt;ref-type name="Report"&gt;27&lt;/ref-type&gt;&lt;contributors&gt;&lt;authors&gt;&lt;author&gt;Blackford, Eugene G.&lt;/author&gt;&lt;/authors&gt;&lt;tertiary-authors&gt;&lt;author&gt;The Argus Company Printers&lt;/author&gt;&lt;/tertiary-authors&gt;&lt;/contributors&gt;&lt;titles&gt;&lt;title&gt;Second report of the oyster investigation and of survey of oyster territory, for the years 1885 and 1886&lt;/title&gt;&lt;/titles&gt;&lt;pages&gt;48&lt;/pages&gt;&lt;dates&gt;&lt;year&gt;1887&lt;/year&gt;&lt;/dates&gt;&lt;pub-location&gt;Albany&lt;/pub-location&gt;&lt;publisher&gt;Commissioner of Fisheries&lt;/publisher&gt;&lt;urls&gt;&lt;/urls&gt;&lt;/record&gt;&lt;/Cite&gt;&lt;/EndNote&gt;</w:instrText>
      </w:r>
      <w:r w:rsidR="00E25E17">
        <w:rPr>
          <w:i/>
        </w:rPr>
        <w:fldChar w:fldCharType="separate"/>
      </w:r>
      <w:r w:rsidR="00A95605">
        <w:rPr>
          <w:i/>
          <w:noProof/>
        </w:rPr>
        <w:t>(Blackford, 1887)</w:t>
      </w:r>
      <w:r w:rsidR="00E25E17">
        <w:rPr>
          <w:i/>
        </w:rPr>
        <w:fldChar w:fldCharType="end"/>
      </w:r>
    </w:p>
    <w:p w14:paraId="33532CDB" w14:textId="77777777" w:rsidR="00E426C6" w:rsidRPr="00E426C6" w:rsidRDefault="00E426C6" w:rsidP="00E426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i/>
        </w:rPr>
      </w:pPr>
      <w:r w:rsidRPr="00E426C6">
        <w:rPr>
          <w:u w:val="single"/>
        </w:rPr>
        <w:t>New Jersey</w:t>
      </w:r>
      <w:r w:rsidR="00F4047C">
        <w:rPr>
          <w:u w:val="single"/>
        </w:rPr>
        <w:t>:</w:t>
      </w:r>
      <w:r w:rsidR="00F4047C" w:rsidRPr="00F4047C">
        <w:t xml:space="preserve"> </w:t>
      </w:r>
      <w:r w:rsidRPr="00E426C6">
        <w:rPr>
          <w:i/>
        </w:rPr>
        <w:t xml:space="preserve">“The natural beds along the coast are numerous and valuable, and </w:t>
      </w:r>
      <w:r w:rsidRPr="00E426C6">
        <w:rPr>
          <w:i/>
        </w:rPr>
        <w:lastRenderedPageBreak/>
        <w:t>they formerly abounded in large, fine oysters, but for many years they have furnished scarcely an</w:t>
      </w:r>
      <w:r w:rsidR="00F4047C">
        <w:rPr>
          <w:i/>
        </w:rPr>
        <w:t>y oysters large enough for food</w:t>
      </w:r>
      <w:r w:rsidRPr="00E426C6">
        <w:rPr>
          <w:i/>
        </w:rPr>
        <w:t xml:space="preserve">” </w:t>
      </w:r>
      <w:r w:rsidR="00E25E17">
        <w:rPr>
          <w:i/>
        </w:rPr>
        <w:fldChar w:fldCharType="begin"/>
      </w:r>
      <w:r w:rsidR="002609DF">
        <w:rPr>
          <w:i/>
        </w:rPr>
        <w:instrText xml:space="preserve"> ADDIN EN.CITE &lt;EndNote&gt;&lt;Cite&gt;&lt;Author&gt;Brooks&lt;/Author&gt;&lt;Year&gt;1884&lt;/Year&gt;&lt;RecNum&gt;1036&lt;/RecNum&gt;&lt;record&gt;&lt;rec-number&gt;1036&lt;/rec-number&gt;&lt;foreign-keys&gt;&lt;key app="EN" db-id="waa5vxrvuz0eeoes2wbpsrfs5zezp0z9ewxz"&gt;1036&lt;/key&gt;&lt;/foreign-keys&gt;&lt;ref-type name="Book"&gt;6&lt;/ref-type&gt;&lt;contributors&gt;&lt;authors&gt;&lt;author&gt;Brooks, William Keith&lt;/author&gt;&lt;/authors&gt;&lt;/contributors&gt;&lt;titles&gt;&lt;title&gt;The development and protection of the oyster in Maryland By W. K. Brooks ... Being the report written by him as chairman of the Oyster Commission of the state of Maryland and presented to the General Assembly, February, 1884&lt;/title&gt;&lt;short-title&gt;The development and protection of the oyster in Maryland&lt;/short-title&gt;&lt;/titles&gt;&lt;keywords&gt;&lt;keyword&gt;USA&lt;/keyword&gt;&lt;keyword&gt;Maryland&lt;/keyword&gt;&lt;keyword&gt;Oyster culture&lt;/keyword&gt;&lt;keyword&gt;historic extent&lt;/keyword&gt;&lt;keyword&gt;oyster density&lt;/keyword&gt;&lt;/keywords&gt;&lt;dates&gt;&lt;year&gt;1884&lt;/year&gt;&lt;/dates&gt;&lt;pub-location&gt;Baltimore&lt;/pub-location&gt;&lt;publisher&gt;Publication Agency of the Johns Hopkins University&lt;/publisher&gt;&lt;call-num&gt;SH365.M3 B7&lt;/call-num&gt;&lt;urls&gt;&lt;related-urls&gt;&lt;url&gt;http://www.biodiversitylibrary.org/item/79729&lt;/url&gt;&lt;/related-urls&gt;&lt;/urls&gt;&lt;language&gt;English&lt;/language&gt;&lt;/record&gt;&lt;/Cite&gt;&lt;/EndNote&gt;</w:instrText>
      </w:r>
      <w:r w:rsidR="00E25E17">
        <w:rPr>
          <w:i/>
        </w:rPr>
        <w:fldChar w:fldCharType="separate"/>
      </w:r>
      <w:r w:rsidR="00AC67A4">
        <w:rPr>
          <w:i/>
          <w:noProof/>
        </w:rPr>
        <w:t>(Brooks, 1884)</w:t>
      </w:r>
      <w:r w:rsidR="00E25E17">
        <w:rPr>
          <w:i/>
        </w:rPr>
        <w:fldChar w:fldCharType="end"/>
      </w:r>
    </w:p>
    <w:p w14:paraId="18EC8E13" w14:textId="77777777" w:rsidR="00E426C6" w:rsidRPr="00E426C6" w:rsidRDefault="00E426C6" w:rsidP="00E426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i/>
        </w:rPr>
      </w:pPr>
    </w:p>
    <w:p w14:paraId="46133170" w14:textId="77777777" w:rsidR="00E426C6" w:rsidRPr="00E426C6" w:rsidRDefault="00E426C6" w:rsidP="00E426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i/>
        </w:rPr>
      </w:pPr>
      <w:r w:rsidRPr="00E426C6">
        <w:rPr>
          <w:u w:val="single"/>
        </w:rPr>
        <w:t>Maryland</w:t>
      </w:r>
      <w:r w:rsidR="00F4047C">
        <w:rPr>
          <w:u w:val="single"/>
        </w:rPr>
        <w:t>:</w:t>
      </w:r>
      <w:r w:rsidRPr="00E426C6">
        <w:rPr>
          <w:i/>
        </w:rPr>
        <w:t xml:space="preserve"> “The area of oyster grounds which were formerly productive, but which are now practically barren and without the ability to be restocked through natural means, aggregates about 100,000 acres.” </w:t>
      </w:r>
      <w:r w:rsidR="00E25E17">
        <w:rPr>
          <w:i/>
        </w:rPr>
        <w:fldChar w:fldCharType="begin"/>
      </w:r>
      <w:r w:rsidR="002609DF">
        <w:rPr>
          <w:i/>
        </w:rPr>
        <w:instrText xml:space="preserve"> ADDIN EN.CITE &lt;EndNote&gt;&lt;Cite&gt;&lt;Author&gt;Grave&lt;/Author&gt;&lt;Year&gt;1912&lt;/Year&gt;&lt;RecNum&gt;1042&lt;/RecNum&gt;&lt;record&gt;&lt;rec-number&gt;1042&lt;/rec-number&gt;&lt;foreign-keys&gt;&lt;key app="EN" db-id="waa5vxrvuz0eeoes2wbpsrfs5zezp0z9ewxz"&gt;1042&lt;/key&gt;&lt;/foreign-keys&gt;&lt;ref-type name="Book"&gt;6&lt;/ref-type&gt;&lt;contributors&gt;&lt;authors&gt;&lt;author&gt;Grave, Caswell&lt;/author&gt;&lt;/authors&gt;&lt;/contributors&gt;&lt;titles&gt;&lt;title&gt;Notes on the history of the oyster in Maryland and the physical valuation of her oyster properties&lt;/title&gt;&lt;short-title&gt;Notes on the history of the oyster in Maryland and the physical valuation of her oyster properties&lt;/short-title&gt;&lt;/titles&gt;&lt;pages&gt;11&lt;/pages&gt;&lt;keywords&gt;&lt;keyword&gt;USA&lt;/keyword&gt;&lt;keyword&gt;Maryland&lt;/keyword&gt;&lt;keyword&gt;Oyster culture&lt;/keyword&gt;&lt;keyword&gt;oyster yield&lt;/keyword&gt;&lt;keyword&gt;discussion&lt;/keyword&gt;&lt;/keywords&gt;&lt;dates&gt;&lt;year&gt;1912&lt;/year&gt;&lt;/dates&gt;&lt;pub-location&gt;Baltimore&lt;/pub-location&gt;&lt;call-num&gt;SH365.M3 G7&lt;/call-num&gt;&lt;urls&gt;&lt;related-urls&gt;&lt;url&gt;http://www.biodiversitylibrary.org/item/106417&lt;/url&gt;&lt;/related-urls&gt;&lt;/urls&gt;&lt;language&gt;English&lt;/language&gt;&lt;/record&gt;&lt;/Cite&gt;&lt;/EndNote&gt;</w:instrText>
      </w:r>
      <w:r w:rsidR="00E25E17">
        <w:rPr>
          <w:i/>
        </w:rPr>
        <w:fldChar w:fldCharType="separate"/>
      </w:r>
      <w:r w:rsidR="00A95605">
        <w:rPr>
          <w:i/>
          <w:noProof/>
        </w:rPr>
        <w:t>(Grave, 1912)</w:t>
      </w:r>
      <w:r w:rsidR="00E25E17">
        <w:rPr>
          <w:i/>
        </w:rPr>
        <w:fldChar w:fldCharType="end"/>
      </w:r>
    </w:p>
    <w:p w14:paraId="695C7AEA" w14:textId="77777777" w:rsidR="00E426C6" w:rsidRPr="00E426C6" w:rsidRDefault="00E426C6" w:rsidP="00E426C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i/>
        </w:rPr>
      </w:pPr>
    </w:p>
    <w:p w14:paraId="1BE44C0F" w14:textId="77777777" w:rsidR="00E426C6" w:rsidRPr="00E426C6" w:rsidRDefault="00E426C6" w:rsidP="00E426C6">
      <w:pPr>
        <w:pBdr>
          <w:top w:val="single" w:sz="4" w:space="1" w:color="auto"/>
          <w:left w:val="single" w:sz="4" w:space="4" w:color="auto"/>
          <w:bottom w:val="single" w:sz="4" w:space="1" w:color="auto"/>
          <w:right w:val="single" w:sz="4" w:space="4" w:color="auto"/>
        </w:pBdr>
        <w:rPr>
          <w:i/>
        </w:rPr>
      </w:pPr>
      <w:r w:rsidRPr="00E426C6">
        <w:rPr>
          <w:u w:val="single"/>
        </w:rPr>
        <w:t>South Carolina</w:t>
      </w:r>
      <w:r w:rsidR="00F4047C">
        <w:rPr>
          <w:u w:val="single"/>
        </w:rPr>
        <w:t>:</w:t>
      </w:r>
      <w:r w:rsidR="00F4047C" w:rsidRPr="00F4047C">
        <w:t xml:space="preserve"> </w:t>
      </w:r>
      <w:r w:rsidRPr="00E426C6">
        <w:rPr>
          <w:i/>
        </w:rPr>
        <w:t xml:space="preserve"> “</w:t>
      </w:r>
      <w:r w:rsidRPr="00E426C6">
        <w:rPr>
          <w:rFonts w:ascii="Cambria" w:eastAsia="Cambria" w:hAnsi="Cambria" w:cs="Times New Roman"/>
          <w:i/>
        </w:rPr>
        <w:t xml:space="preserve">Many regions appear to have become depleted from overfishing.” </w:t>
      </w:r>
      <w:r w:rsidR="00E25E17">
        <w:rPr>
          <w:rFonts w:ascii="Cambria" w:eastAsia="Cambria" w:hAnsi="Cambria" w:cs="Times New Roman"/>
          <w:i/>
        </w:rPr>
        <w:fldChar w:fldCharType="begin"/>
      </w:r>
      <w:r w:rsidR="002609DF">
        <w:rPr>
          <w:rFonts w:ascii="Cambria" w:eastAsia="Cambria" w:hAnsi="Cambria" w:cs="Times New Roman"/>
          <w:i/>
        </w:rPr>
        <w:instrText xml:space="preserve"> ADDIN EN.CITE &lt;EndNote&gt;&lt;Cite&gt;&lt;Author&gt;Battle&lt;/Author&gt;&lt;Year&gt;1891&lt;/Year&gt;&lt;RecNum&gt;13&lt;/RecNum&gt;&lt;record&gt;&lt;rec-number&gt;13&lt;/rec-number&gt;&lt;foreign-keys&gt;&lt;key app="EN" db-id="waa5vxrvuz0eeoes2wbpsrfs5zezp0z9ewxz"&gt;13&lt;/key&gt;&lt;/foreign-keys&gt;&lt;ref-type name="Journal Article"&gt;17&lt;/ref-type&gt;&lt;contributors&gt;&lt;authors&gt;&lt;author&gt;Battle, John D.&lt;/author&gt;&lt;/authors&gt;&lt;/contributors&gt;&lt;titles&gt;&lt;title&gt;An investigation of the coast waters of South Carolina with reference to oyster-culture.&lt;/title&gt;&lt;secondary-title&gt;Bulletin of the United States Fish Commission&lt;/secondary-title&gt;&lt;/titles&gt;&lt;periodical&gt;&lt;full-title&gt;Bulletin of the United States Fish Commission&lt;/full-title&gt;&lt;/periodical&gt;&lt;pages&gt;303-330&lt;/pages&gt;&lt;volume&gt;10&lt;/volume&gt;&lt;keywords&gt;&lt;keyword&gt;USA&lt;/keyword&gt;&lt;keyword&gt;South Carolina&lt;/keyword&gt;&lt;keyword&gt;Crassostrea virginica&lt;/keyword&gt;&lt;keyword&gt;Ostrea folium&lt;/keyword&gt;&lt;keyword&gt;quantitative&lt;/keyword&gt;&lt;keyword&gt;oyster reef&lt;/keyword&gt;&lt;keyword&gt;reef area&lt;/keyword&gt;&lt;keyword&gt;historic extent&lt;/keyword&gt;&lt;/keywords&gt;&lt;dates&gt;&lt;year&gt;1891&lt;/year&gt;&lt;/dates&gt;&lt;urls&gt;&lt;/urls&gt;&lt;/record&gt;&lt;/Cite&gt;&lt;/EndNote&gt;</w:instrText>
      </w:r>
      <w:r w:rsidR="00E25E17">
        <w:rPr>
          <w:rFonts w:ascii="Cambria" w:eastAsia="Cambria" w:hAnsi="Cambria" w:cs="Times New Roman"/>
          <w:i/>
        </w:rPr>
        <w:fldChar w:fldCharType="separate"/>
      </w:r>
      <w:r w:rsidR="00A95605">
        <w:rPr>
          <w:rFonts w:ascii="Cambria" w:eastAsia="Cambria" w:hAnsi="Cambria" w:cs="Times New Roman"/>
          <w:i/>
          <w:noProof/>
        </w:rPr>
        <w:t>(Battle, 1891)</w:t>
      </w:r>
      <w:r w:rsidR="00E25E17">
        <w:rPr>
          <w:rFonts w:ascii="Cambria" w:eastAsia="Cambria" w:hAnsi="Cambria" w:cs="Times New Roman"/>
          <w:i/>
        </w:rPr>
        <w:fldChar w:fldCharType="end"/>
      </w:r>
    </w:p>
    <w:p w14:paraId="2046A841" w14:textId="77777777" w:rsidR="00E426C6" w:rsidRPr="00E426C6" w:rsidRDefault="00E426C6" w:rsidP="00E426C6">
      <w:pPr>
        <w:pBdr>
          <w:top w:val="single" w:sz="4" w:space="1" w:color="auto"/>
          <w:left w:val="single" w:sz="4" w:space="4" w:color="auto"/>
          <w:bottom w:val="single" w:sz="4" w:space="1" w:color="auto"/>
          <w:right w:val="single" w:sz="4" w:space="4" w:color="auto"/>
        </w:pBdr>
        <w:rPr>
          <w:i/>
        </w:rPr>
      </w:pPr>
      <w:r w:rsidRPr="00E426C6">
        <w:rPr>
          <w:u w:val="single"/>
        </w:rPr>
        <w:t>Georgia</w:t>
      </w:r>
      <w:r w:rsidR="00F4047C">
        <w:rPr>
          <w:u w:val="single"/>
        </w:rPr>
        <w:t>:</w:t>
      </w:r>
      <w:r w:rsidRPr="00E426C6">
        <w:rPr>
          <w:i/>
        </w:rPr>
        <w:t xml:space="preserve"> “In regard to the condition of the natural oyster beds of the State of Georgia, it was observed that there was a general depletion caused by the excessive fishing, and that the nearer the market the more were the beds depleted. In fact, the area which I have indicated on the charts as natural oyster beds really include all that area where oysters have grown, and practically nothing but shells now remain.” </w:t>
      </w:r>
      <w:r w:rsidR="00E25E17">
        <w:rPr>
          <w:i/>
        </w:rPr>
        <w:fldChar w:fldCharType="begin">
          <w:fldData xml:space="preserve">PEVuZE5vdGU+PENpdGU+PEF1dGhvcj5EcmFrZTwvQXV0aG9yPjxZZWFyPjE4OTE8L1llYXI+PFJl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</w:fldData>
        </w:fldChar>
      </w:r>
      <w:r w:rsidR="002609DF">
        <w:rPr>
          <w:i/>
        </w:rPr>
        <w:instrText xml:space="preserve"> ADDIN EN.CITE </w:instrText>
      </w:r>
      <w:r w:rsidR="002609DF">
        <w:rPr>
          <w:i/>
        </w:rPr>
        <w:fldChar w:fldCharType="begin">
          <w:fldData xml:space="preserve">PEVuZE5vdGU+PENpdGU+PEF1dGhvcj5EcmFrZTwvQXV0aG9yPjxZZWFyPjE4OTE8L1llYXI+PFJl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</w:fldData>
        </w:fldChar>
      </w:r>
      <w:r w:rsidR="002609DF">
        <w:rPr>
          <w:i/>
        </w:rPr>
        <w:instrText xml:space="preserve"> ADDIN EN.CITE.DATA </w:instrText>
      </w:r>
      <w:r w:rsidR="002609DF">
        <w:rPr>
          <w:i/>
        </w:rPr>
      </w:r>
      <w:r w:rsidR="002609DF">
        <w:rPr>
          <w:i/>
        </w:rPr>
        <w:fldChar w:fldCharType="end"/>
      </w:r>
      <w:r w:rsidR="00E25E17">
        <w:rPr>
          <w:i/>
        </w:rPr>
      </w:r>
      <w:r w:rsidR="00E25E17">
        <w:rPr>
          <w:i/>
        </w:rPr>
        <w:fldChar w:fldCharType="separate"/>
      </w:r>
      <w:r w:rsidR="00A95605">
        <w:rPr>
          <w:i/>
          <w:noProof/>
        </w:rPr>
        <w:t>(Drake, 1891)</w:t>
      </w:r>
      <w:r w:rsidR="00E25E17">
        <w:rPr>
          <w:i/>
        </w:rPr>
        <w:fldChar w:fldCharType="end"/>
      </w:r>
    </w:p>
    <w:p w14:paraId="51B1800E" w14:textId="77777777" w:rsidR="00E426C6" w:rsidRPr="00F4047C" w:rsidRDefault="00E426C6" w:rsidP="00E426C6">
      <w:pPr>
        <w:pBdr>
          <w:top w:val="single" w:sz="4" w:space="1" w:color="auto"/>
          <w:left w:val="single" w:sz="4" w:space="4" w:color="auto"/>
          <w:bottom w:val="single" w:sz="4" w:space="1" w:color="auto"/>
          <w:right w:val="single" w:sz="4" w:space="4" w:color="auto"/>
        </w:pBdr>
        <w:rPr>
          <w:u w:val="single"/>
        </w:rPr>
      </w:pPr>
      <w:r w:rsidRPr="00E426C6">
        <w:rPr>
          <w:u w:val="single"/>
        </w:rPr>
        <w:t>Louisiana</w:t>
      </w:r>
      <w:r w:rsidR="00F4047C">
        <w:rPr>
          <w:u w:val="single"/>
        </w:rPr>
        <w:t>:</w:t>
      </w:r>
      <w:r w:rsidR="00F4047C" w:rsidRPr="00F4047C">
        <w:t xml:space="preserve"> </w:t>
      </w:r>
      <w:r w:rsidRPr="00E426C6">
        <w:rPr>
          <w:rFonts w:ascii="Cambria" w:eastAsia="Cambria" w:hAnsi="Cambria" w:cs="Times New Roman"/>
          <w:i/>
        </w:rPr>
        <w:t>“</w:t>
      </w:r>
      <w:proofErr w:type="spellStart"/>
      <w:r w:rsidRPr="00E426C6">
        <w:rPr>
          <w:rFonts w:ascii="Cambria" w:eastAsia="Cambria" w:hAnsi="Cambria" w:cs="Times New Roman"/>
          <w:i/>
        </w:rPr>
        <w:t>Barataria</w:t>
      </w:r>
      <w:proofErr w:type="spellEnd"/>
      <w:r w:rsidRPr="00E426C6">
        <w:rPr>
          <w:rFonts w:ascii="Cambria" w:eastAsia="Cambria" w:hAnsi="Cambria" w:cs="Times New Roman"/>
          <w:i/>
        </w:rPr>
        <w:t xml:space="preserve"> Bay, Jefferson Parish, at one time contained large natural oyster reefs, but these are now extinct, as a result of increased salinity after improvement of the levee system.”</w:t>
      </w:r>
      <w:r w:rsidR="00000422">
        <w:rPr>
          <w:rFonts w:ascii="Cambria" w:eastAsia="Cambria" w:hAnsi="Cambria" w:cs="Times New Roman"/>
          <w:i/>
        </w:rPr>
        <w:t xml:space="preserve"> </w:t>
      </w:r>
      <w:r w:rsidR="00E25E17">
        <w:rPr>
          <w:rFonts w:ascii="Cambria" w:eastAsia="Cambria" w:hAnsi="Cambria" w:cs="Times New Roman"/>
          <w:i/>
        </w:rPr>
        <w:fldChar w:fldCharType="begin"/>
      </w:r>
      <w:r w:rsidR="002609DF">
        <w:rPr>
          <w:rFonts w:ascii="Cambria" w:eastAsia="Cambria" w:hAnsi="Cambria" w:cs="Times New Roman"/>
          <w:i/>
        </w:rPr>
        <w:instrText xml:space="preserve"> ADDIN EN.CITE &lt;EndNote&gt;&lt;Cite&gt;&lt;Author&gt;Schlesselman&lt;/Author&gt;&lt;Year&gt;1955&lt;/Year&gt;&lt;RecNum&gt;436&lt;/RecNum&gt;&lt;record&gt;&lt;rec-number&gt;436&lt;/rec-number&gt;&lt;foreign-keys&gt;&lt;key app="EN" db-id="waa5vxrvuz0eeoes2wbpsrfs5zezp0z9ewxz"&gt;436&lt;/key&gt;&lt;/foreign-keys&gt;&lt;ref-type name="Journal Article"&gt;17&lt;/ref-type&gt;&lt;contributors&gt;&lt;authors&gt;&lt;author&gt;Schlesselman, G. W.&lt;/author&gt;&lt;/authors&gt;&lt;/contributors&gt;&lt;titles&gt;&lt;title&gt;The Gulf coast oyster industry of the United States&lt;/title&gt;&lt;secondary-title&gt;Geographical Review&lt;/secondary-title&gt;&lt;/titles&gt;&lt;periodical&gt;&lt;full-title&gt;Geographical Review&lt;/full-title&gt;&lt;/periodical&gt;&lt;pages&gt;531-541&lt;/pages&gt;&lt;volume&gt;45&lt;/volume&gt;&lt;number&gt;4&lt;/number&gt;&lt;keywords&gt;&lt;keyword&gt;USA&lt;/keyword&gt;&lt;keyword&gt;Gulf of Mexico&lt;/keyword&gt;&lt;keyword&gt;threat&lt;/keyword&gt;&lt;keyword&gt;oyster reef&lt;/keyword&gt;&lt;keyword&gt;Crassostrea virginica&lt;/keyword&gt;&lt;keyword&gt;Louisiana&lt;/keyword&gt;&lt;keyword&gt;Texas&lt;/keyword&gt;&lt;keyword&gt;pollution&lt;/keyword&gt;&lt;keyword&gt;salinity&lt;/keyword&gt;&lt;/keywords&gt;&lt;dates&gt;&lt;year&gt;1955&lt;/year&gt;&lt;/dates&gt;&lt;urls&gt;&lt;related-urls&gt;&lt;url&gt;http://www.jstor.org/stable/211616&lt;/url&gt;&lt;/related-urls&gt;&lt;/urls&gt;&lt;/record&gt;&lt;/Cite&gt;&lt;/EndNote&gt;</w:instrText>
      </w:r>
      <w:r w:rsidR="00E25E17">
        <w:rPr>
          <w:rFonts w:ascii="Cambria" w:eastAsia="Cambria" w:hAnsi="Cambria" w:cs="Times New Roman"/>
          <w:i/>
        </w:rPr>
        <w:fldChar w:fldCharType="separate"/>
      </w:r>
      <w:r w:rsidR="00000422">
        <w:rPr>
          <w:rFonts w:ascii="Cambria" w:eastAsia="Cambria" w:hAnsi="Cambria" w:cs="Times New Roman"/>
          <w:i/>
          <w:noProof/>
        </w:rPr>
        <w:t>(Schlesselman, 1955)</w:t>
      </w:r>
      <w:r w:rsidR="00E25E17">
        <w:rPr>
          <w:rFonts w:ascii="Cambria" w:eastAsia="Cambria" w:hAnsi="Cambria" w:cs="Times New Roman"/>
          <w:i/>
        </w:rPr>
        <w:fldChar w:fldCharType="end"/>
      </w:r>
    </w:p>
    <w:p w14:paraId="218A8D01" w14:textId="77777777" w:rsidR="001D7981" w:rsidRDefault="00E426C6" w:rsidP="001D79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ambria" w:eastAsia="Cambria" w:hAnsi="Cambria" w:cs="Times New Roman"/>
          <w:i/>
        </w:rPr>
      </w:pPr>
      <w:r w:rsidRPr="00E426C6">
        <w:rPr>
          <w:rFonts w:ascii="Cambria" w:eastAsia="Cambria" w:hAnsi="Cambria" w:cs="Times New Roman"/>
          <w:u w:val="single"/>
        </w:rPr>
        <w:t>Texas</w:t>
      </w:r>
      <w:r w:rsidR="00F4047C">
        <w:rPr>
          <w:rFonts w:ascii="Cambria" w:eastAsia="Cambria" w:hAnsi="Cambria" w:cs="Times New Roman"/>
          <w:u w:val="single"/>
        </w:rPr>
        <w:t>:</w:t>
      </w:r>
      <w:r w:rsidR="00F4047C" w:rsidRPr="00F4047C">
        <w:rPr>
          <w:rFonts w:ascii="Cambria" w:eastAsia="Cambria" w:hAnsi="Cambria" w:cs="Times New Roman"/>
        </w:rPr>
        <w:t xml:space="preserve"> </w:t>
      </w:r>
      <w:r w:rsidRPr="00E426C6">
        <w:rPr>
          <w:rFonts w:ascii="Cambria" w:eastAsia="Cambria" w:hAnsi="Cambria" w:cs="Times New Roman"/>
          <w:i/>
        </w:rPr>
        <w:t>“Galveston bay has a greater area of natural oyster beds than any other bay in Texas, but the reefs are not so plentifully supplied with oyster as in some others in the State. This is to some extent due to overfishing.”</w:t>
      </w:r>
      <w:r w:rsidR="00000422">
        <w:rPr>
          <w:rFonts w:ascii="Cambria" w:eastAsia="Cambria" w:hAnsi="Cambria" w:cs="Times New Roman"/>
          <w:i/>
        </w:rPr>
        <w:t xml:space="preserve"> </w:t>
      </w:r>
      <w:r w:rsidR="00E25E17">
        <w:rPr>
          <w:rFonts w:ascii="Cambria" w:eastAsia="Cambria" w:hAnsi="Cambria" w:cs="Times New Roman"/>
          <w:i/>
        </w:rPr>
        <w:fldChar w:fldCharType="begin"/>
      </w:r>
      <w:r w:rsidR="002609DF">
        <w:rPr>
          <w:rFonts w:ascii="Cambria" w:eastAsia="Cambria" w:hAnsi="Cambria" w:cs="Times New Roman"/>
          <w:i/>
        </w:rPr>
        <w:instrText xml:space="preserve"> ADDIN EN.CITE &lt;EndNote&gt;&lt;Cite&gt;&lt;Author&gt;Stevenson&lt;/Author&gt;&lt;Year&gt;1893&lt;/Year&gt;&lt;RecNum&gt;296&lt;/RecNum&gt;&lt;record&gt;&lt;rec-number&gt;296&lt;/rec-number&gt;&lt;foreign-keys&gt;&lt;key app="EN" db-id="waa5vxrvuz0eeoes2wbpsrfs5zezp0z9ewxz"&gt;296&lt;/key&gt;&lt;/foreign-keys&gt;&lt;ref-type name="Book Section"&gt;5&lt;/ref-type&gt;&lt;contributors&gt;&lt;authors&gt;&lt;author&gt;Stevenson, Charles H.&lt;/author&gt;&lt;/authors&gt;&lt;/contributors&gt;&lt;titles&gt;&lt;title&gt;Report on the Coast Fisheries of Texas&lt;/title&gt;&lt;secondary-title&gt;United States Commission of Fish and Fisheries. Report of the Commissioner for 1889 to 1891&lt;/secondary-title&gt;&lt;/titles&gt;&lt;pages&gt; 373-420&lt;/pages&gt;&lt;volume&gt;17&lt;/volume&gt;&lt;keywords&gt;&lt;keyword&gt;USA&lt;/keyword&gt;&lt;keyword&gt;Texas&lt;/keyword&gt;&lt;keyword&gt;historic extent&lt;/keyword&gt;&lt;keyword&gt;reef area&lt;/keyword&gt;&lt;keyword&gt;oyster yeild&lt;/keyword&gt;&lt;keyword&gt;Value&lt;/keyword&gt;&lt;keyword&gt;quantiative&lt;/keyword&gt;&lt;/keywords&gt;&lt;dates&gt;&lt;year&gt;1893&lt;/year&gt;&lt;/dates&gt;&lt;pub-location&gt;Washington D.C.&lt;/pub-location&gt;&lt;publisher&gt;Government Printing Office&lt;/publisher&gt;&lt;urls&gt;&lt;related-urls&gt;&lt;url&gt;http://penbay.org/cof/cof_1889_91.html&lt;/url&gt;&lt;/related-urls&gt;&lt;/urls&gt;&lt;/record&gt;&lt;/Cite&gt;&lt;/EndNote&gt;</w:instrText>
      </w:r>
      <w:r w:rsidR="00E25E17">
        <w:rPr>
          <w:rFonts w:ascii="Cambria" w:eastAsia="Cambria" w:hAnsi="Cambria" w:cs="Times New Roman"/>
          <w:i/>
        </w:rPr>
        <w:fldChar w:fldCharType="separate"/>
      </w:r>
      <w:r>
        <w:rPr>
          <w:rFonts w:ascii="Cambria" w:eastAsia="Cambria" w:hAnsi="Cambria" w:cs="Times New Roman"/>
          <w:i/>
          <w:noProof/>
        </w:rPr>
        <w:t>(Stevenson, 1893)</w:t>
      </w:r>
      <w:r w:rsidR="00E25E17">
        <w:rPr>
          <w:rFonts w:ascii="Cambria" w:eastAsia="Cambria" w:hAnsi="Cambria" w:cs="Times New Roman"/>
          <w:i/>
        </w:rPr>
        <w:fldChar w:fldCharType="end"/>
      </w:r>
    </w:p>
    <w:p w14:paraId="5B5012C3" w14:textId="77777777" w:rsidR="001D7981" w:rsidRDefault="001D7981" w:rsidP="001D79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ambria" w:eastAsia="Cambria" w:hAnsi="Cambria" w:cs="Times New Roman"/>
          <w:i/>
        </w:rPr>
      </w:pPr>
    </w:p>
    <w:p w14:paraId="29ECB3E9" w14:textId="77777777" w:rsidR="00E426C6" w:rsidRDefault="000B5B8D" w:rsidP="001D798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rPr>
          <w:rFonts w:ascii="Cambria" w:eastAsia="Cambria" w:hAnsi="Cambria" w:cs="Times New Roman"/>
          <w:i/>
        </w:rPr>
      </w:pPr>
      <w:r w:rsidRPr="001D7981">
        <w:rPr>
          <w:rFonts w:ascii="Cambria" w:eastAsia="Cambria" w:hAnsi="Cambria" w:cs="Times New Roman"/>
          <w:u w:val="single"/>
        </w:rPr>
        <w:t>Washington:</w:t>
      </w:r>
      <w:r>
        <w:rPr>
          <w:rFonts w:ascii="Cambria" w:eastAsia="Cambria" w:hAnsi="Cambria" w:cs="Times New Roman"/>
          <w:i/>
        </w:rPr>
        <w:t xml:space="preserve"> “The 1870’s ushered in the peak of </w:t>
      </w:r>
      <w:proofErr w:type="spellStart"/>
      <w:r>
        <w:rPr>
          <w:rFonts w:ascii="Cambria" w:eastAsia="Cambria" w:hAnsi="Cambria" w:cs="Times New Roman"/>
          <w:i/>
        </w:rPr>
        <w:t>Oysterville’s</w:t>
      </w:r>
      <w:proofErr w:type="spellEnd"/>
      <w:r>
        <w:rPr>
          <w:rFonts w:ascii="Cambria" w:eastAsia="Cambria" w:hAnsi="Cambria" w:cs="Times New Roman"/>
          <w:i/>
        </w:rPr>
        <w:t xml:space="preserve"> prosperity…</w:t>
      </w:r>
      <w:proofErr w:type="gramStart"/>
      <w:r>
        <w:rPr>
          <w:rFonts w:ascii="Cambria" w:eastAsia="Cambria" w:hAnsi="Cambria" w:cs="Times New Roman"/>
          <w:i/>
        </w:rPr>
        <w:t>.Then</w:t>
      </w:r>
      <w:proofErr w:type="gramEnd"/>
      <w:r>
        <w:rPr>
          <w:rFonts w:ascii="Cambria" w:eastAsia="Cambria" w:hAnsi="Cambria" w:cs="Times New Roman"/>
          <w:i/>
        </w:rPr>
        <w:t xml:space="preserve"> started the decline.</w:t>
      </w:r>
      <w:r w:rsidR="001D7981">
        <w:rPr>
          <w:rFonts w:ascii="Cambria" w:eastAsia="Cambria" w:hAnsi="Cambria" w:cs="Times New Roman"/>
          <w:i/>
        </w:rPr>
        <w:t xml:space="preserve"> </w:t>
      </w:r>
      <w:r>
        <w:rPr>
          <w:rFonts w:ascii="Cambria" w:eastAsia="Cambria" w:hAnsi="Cambria" w:cs="Times New Roman"/>
          <w:i/>
        </w:rPr>
        <w:t>A myst</w:t>
      </w:r>
      <w:r w:rsidR="001D7981">
        <w:rPr>
          <w:rFonts w:ascii="Cambria" w:eastAsia="Cambria" w:hAnsi="Cambria" w:cs="Times New Roman"/>
          <w:i/>
        </w:rPr>
        <w:t>erious oyster malady, slight at first, began to gain headway, starting in 1881.</w:t>
      </w:r>
      <w:r>
        <w:rPr>
          <w:rFonts w:ascii="Cambria" w:eastAsia="Cambria" w:hAnsi="Cambria" w:cs="Times New Roman"/>
          <w:i/>
        </w:rPr>
        <w:t>”</w:t>
      </w:r>
      <w:r w:rsidR="001D7981">
        <w:rPr>
          <w:rFonts w:ascii="Cambria" w:eastAsia="Cambria" w:hAnsi="Cambria" w:cs="Times New Roman"/>
          <w:i/>
        </w:rPr>
        <w:t xml:space="preserve"> </w:t>
      </w:r>
      <w:r w:rsidR="00E25E17">
        <w:rPr>
          <w:rFonts w:ascii="Cambria" w:eastAsia="Cambria" w:hAnsi="Cambria" w:cs="Times New Roman"/>
          <w:i/>
        </w:rPr>
        <w:fldChar w:fldCharType="begin"/>
      </w:r>
      <w:r w:rsidR="002609DF">
        <w:rPr>
          <w:rFonts w:ascii="Cambria" w:eastAsia="Cambria" w:hAnsi="Cambria" w:cs="Times New Roman"/>
          <w:i/>
        </w:rPr>
        <w:instrText xml:space="preserve"> ADDIN EN.CITE &lt;EndNote&gt;&lt;Cite&gt;&lt;Author&gt;Tompkins&lt;/Author&gt;&lt;Year&gt;1932&lt;/Year&gt;&lt;RecNum&gt;1907&lt;/RecNum&gt;&lt;record&gt;&lt;rec-number&gt;1907&lt;/rec-number&gt;&lt;foreign-keys&gt;&lt;key app="EN" db-id="waa5vxrvuz0eeoes2wbpsrfs5zezp0z9ewxz"&gt;1907&lt;/key&gt;&lt;/foreign-keys&gt;&lt;ref-type name="Journal Article"&gt;17&lt;/ref-type&gt;&lt;contributors&gt;&lt;authors&gt;&lt;author&gt;Tompkins, W. A.&lt;/author&gt;&lt;/authors&gt;&lt;/contributors&gt;&lt;titles&gt;&lt;title&gt;Oysterville, 1840-97&lt;/title&gt;&lt;secondary-title&gt;Oregon Historcial Quarterly&lt;/secondary-title&gt;&lt;/titles&gt;&lt;periodical&gt;&lt;full-title&gt;Oregon Historcial Quarterly&lt;/full-title&gt;&lt;/periodical&gt;&lt;pages&gt;160-163&lt;/pages&gt;&lt;volume&gt;33&lt;/volume&gt;&lt;keywords&gt;&lt;keyword&gt;Willapa Bay&lt;/keyword&gt;&lt;keyword&gt;oyster&lt;/keyword&gt;&lt;keyword&gt;Ostrea lurida&lt;/keyword&gt;&lt;keyword&gt;historic data&lt;/keyword&gt;&lt;keyword&gt;qualitative&lt;/keyword&gt;&lt;/keywords&gt;&lt;dates&gt;&lt;year&gt;1932&lt;/year&gt;&lt;/dates&gt;&lt;urls&gt;&lt;related-urls&gt;&lt;url&gt;http://www.jstor.org/stable/20610720&lt;/url&gt;&lt;/related-urls&gt;&lt;/urls&gt;&lt;/record&gt;&lt;/Cite&gt;&lt;/EndNote&gt;</w:instrText>
      </w:r>
      <w:r w:rsidR="00E25E17">
        <w:rPr>
          <w:rFonts w:ascii="Cambria" w:eastAsia="Cambria" w:hAnsi="Cambria" w:cs="Times New Roman"/>
          <w:i/>
        </w:rPr>
        <w:fldChar w:fldCharType="separate"/>
      </w:r>
      <w:r w:rsidR="001D7981">
        <w:rPr>
          <w:rFonts w:ascii="Cambria" w:eastAsia="Cambria" w:hAnsi="Cambria" w:cs="Times New Roman"/>
          <w:i/>
          <w:noProof/>
        </w:rPr>
        <w:t>(Tompkins, 1932)</w:t>
      </w:r>
      <w:r w:rsidR="00E25E17">
        <w:rPr>
          <w:rFonts w:ascii="Cambria" w:eastAsia="Cambria" w:hAnsi="Cambria" w:cs="Times New Roman"/>
          <w:i/>
        </w:rPr>
        <w:fldChar w:fldCharType="end"/>
      </w:r>
    </w:p>
    <w:p w14:paraId="78BEA8CA" w14:textId="77777777" w:rsidR="00DA08CE" w:rsidRPr="00E426C6" w:rsidRDefault="00E426C6" w:rsidP="00E426C6">
      <w:pPr>
        <w:pBdr>
          <w:top w:val="single" w:sz="4" w:space="1" w:color="auto"/>
          <w:left w:val="single" w:sz="4" w:space="4" w:color="auto"/>
          <w:bottom w:val="single" w:sz="4" w:space="1" w:color="auto"/>
          <w:right w:val="single" w:sz="4" w:space="4" w:color="auto"/>
        </w:pBdr>
        <w:rPr>
          <w:rFonts w:ascii="Cambria" w:eastAsia="Cambria" w:hAnsi="Cambria" w:cs="Times New Roman"/>
          <w:i/>
        </w:rPr>
      </w:pPr>
      <w:r>
        <w:rPr>
          <w:rFonts w:ascii="Cambria" w:eastAsia="Cambria" w:hAnsi="Cambria" w:cs="Times New Roman"/>
          <w:i/>
        </w:rPr>
        <w:t>Please see appendix for further examples.</w:t>
      </w:r>
    </w:p>
    <w:p w14:paraId="455E4199" w14:textId="77777777" w:rsidR="00862F6E" w:rsidRDefault="00862F6E" w:rsidP="003209E0">
      <w:pPr>
        <w:rPr>
          <w:ins w:id="79" w:author="1" w:date="2014-07-17T12:37:00Z"/>
          <w:lang w:val="en-GB"/>
        </w:rPr>
      </w:pPr>
    </w:p>
    <w:p w14:paraId="4C0759EE" w14:textId="77777777" w:rsidR="00862F6E" w:rsidRDefault="008C39DC" w:rsidP="003209E0">
      <w:pPr>
        <w:rPr>
          <w:ins w:id="80" w:author="1" w:date="2014-07-17T12:37:00Z"/>
          <w:b/>
          <w:lang w:val="en-GB"/>
        </w:rPr>
      </w:pPr>
      <w:r>
        <w:rPr>
          <w:lang w:val="en-GB"/>
        </w:rPr>
        <w:t xml:space="preserve">This text is just separating these two boxes and can be deleted later. </w:t>
      </w:r>
    </w:p>
    <w:p w14:paraId="5111E703" w14:textId="77777777" w:rsidR="003A77DC" w:rsidRPr="00FC16EC" w:rsidRDefault="003A77DC" w:rsidP="003A77DC">
      <w:pPr>
        <w:pBdr>
          <w:top w:val="single" w:sz="4" w:space="1" w:color="auto"/>
          <w:left w:val="single" w:sz="4" w:space="4" w:color="auto"/>
          <w:bottom w:val="single" w:sz="4" w:space="1" w:color="auto"/>
          <w:right w:val="single" w:sz="4" w:space="4" w:color="auto"/>
        </w:pBdr>
        <w:rPr>
          <w:b/>
          <w:i/>
          <w:lang w:val="en-GB"/>
        </w:rPr>
      </w:pPr>
      <w:r>
        <w:rPr>
          <w:b/>
          <w:i/>
          <w:lang w:val="en-GB"/>
        </w:rPr>
        <w:t>Box 4: Shifted baselines</w:t>
      </w:r>
    </w:p>
    <w:p w14:paraId="36D838FB" w14:textId="77777777" w:rsidR="003A77DC" w:rsidRPr="00FC16EC" w:rsidRDefault="003A77DC" w:rsidP="003A77DC">
      <w:pPr>
        <w:pBdr>
          <w:top w:val="single" w:sz="4" w:space="1" w:color="auto"/>
          <w:left w:val="single" w:sz="4" w:space="4" w:color="auto"/>
          <w:bottom w:val="single" w:sz="4" w:space="1" w:color="auto"/>
          <w:right w:val="single" w:sz="4" w:space="4" w:color="auto"/>
        </w:pBdr>
        <w:rPr>
          <w:i/>
          <w:lang w:val="en-GB"/>
        </w:rPr>
      </w:pPr>
      <w:r w:rsidRPr="00FC16EC">
        <w:rPr>
          <w:i/>
          <w:lang w:val="en-GB"/>
        </w:rPr>
        <w:t xml:space="preserve">Human exploitation of coastal seas has a long history, as evidenced by </w:t>
      </w:r>
      <w:proofErr w:type="spellStart"/>
      <w:r w:rsidRPr="00FC16EC">
        <w:rPr>
          <w:i/>
          <w:lang w:val="en-GB"/>
        </w:rPr>
        <w:t>middens</w:t>
      </w:r>
      <w:proofErr w:type="spellEnd"/>
      <w:r w:rsidRPr="00FC16EC">
        <w:rPr>
          <w:i/>
          <w:lang w:val="en-GB"/>
        </w:rPr>
        <w:t xml:space="preserve"> and other archaeological sites </w:t>
      </w:r>
      <w:r w:rsidR="00E25E17" w:rsidRPr="00FC16EC">
        <w:rPr>
          <w:i/>
          <w:lang w:val="en-GB"/>
        </w:rPr>
        <w:fldChar w:fldCharType="begin"/>
      </w:r>
      <w:r w:rsidR="002609DF">
        <w:rPr>
          <w:i/>
          <w:lang w:val="en-GB"/>
        </w:rPr>
        <w:instrText xml:space="preserve"> ADDIN EN.CITE &lt;EndNote&gt;&lt;Cite&gt;&lt;Author&gt;Rick&lt;/Author&gt;&lt;Year&gt;2009&lt;/Year&gt;&lt;RecNum&gt;1244&lt;/RecNum&gt;&lt;record&gt;&lt;rec-number&gt;1244&lt;/rec-number&gt;&lt;foreign-keys&gt;&lt;key app="EN" db-id="waa5vxrvuz0eeoes2wbpsrfs5zezp0z9ewxz"&gt;1244&lt;/key&gt;&lt;/foreign-keys&gt;&lt;ref-type name="Journal Article"&gt;17&lt;/ref-type&gt;&lt;contributors&gt;&lt;authors&gt;&lt;author&gt;Rick, T. C.&lt;/author&gt;&lt;author&gt;Erlandson, Jon M.&lt;/author&gt;&lt;/authors&gt;&lt;/contributors&gt;&lt;titles&gt;&lt;title&gt;Coastal exploitation&lt;/title&gt;&lt;secondary-title&gt;Science&lt;/secondary-title&gt;&lt;/titles&gt;&lt;periodical&gt;&lt;full-title&gt;Science&lt;/full-title&gt;&lt;/periodical&gt;&lt;pages&gt;325-326&lt;/pages&gt;&lt;volume&gt;952&lt;/volume&gt;&lt;keywords&gt;&lt;keyword&gt;historical data&lt;/keyword&gt;&lt;keyword&gt;over exploitation&lt;/keyword&gt;&lt;keyword&gt;Estuaries&lt;/keyword&gt;&lt;keyword&gt;Shellfish&lt;/keyword&gt;&lt;/keywords&gt;&lt;dates&gt;&lt;year&gt;2009&lt;/year&gt;&lt;/dates&gt;&lt;urls&gt;&lt;/urls&gt;&lt;electronic-resource-num&gt;10.1126/science.1178539&lt;/electronic-resource-num&gt;&lt;/record&gt;&lt;/Cite&gt;&lt;/EndNote&gt;</w:instrText>
      </w:r>
      <w:r w:rsidR="00E25E17" w:rsidRPr="00FC16EC">
        <w:rPr>
          <w:i/>
          <w:lang w:val="en-GB"/>
        </w:rPr>
        <w:fldChar w:fldCharType="separate"/>
      </w:r>
      <w:r w:rsidRPr="00FC16EC">
        <w:rPr>
          <w:i/>
          <w:noProof/>
          <w:lang w:val="en-GB"/>
        </w:rPr>
        <w:t>(Rick and Erlandson, 2009)</w:t>
      </w:r>
      <w:r w:rsidR="00E25E17" w:rsidRPr="00FC16EC">
        <w:rPr>
          <w:i/>
          <w:lang w:val="en-GB"/>
        </w:rPr>
        <w:fldChar w:fldCharType="end"/>
      </w:r>
      <w:r w:rsidRPr="00FC16EC">
        <w:rPr>
          <w:i/>
          <w:lang w:val="en-GB"/>
        </w:rPr>
        <w:t xml:space="preserve">. From studies of such sites it is clear that exploitation may have impacted populations long before modern extraction techniques. As the seas were generally historically viewed as being too vast to impact, and the resources were therefore also considered to be limitless, no surveys were made of marine resources until the 1800’s, when it become clear that exploitation was indeed impacting supply. As a result there are virtually no quantitative baseline data for pristine marine and coastal systems </w:t>
      </w:r>
      <w:r w:rsidR="00E25E17" w:rsidRPr="00FC16EC">
        <w:rPr>
          <w:i/>
          <w:lang w:val="en-GB"/>
        </w:rPr>
        <w:fldChar w:fldCharType="begin"/>
      </w:r>
      <w:r w:rsidR="002609DF">
        <w:rPr>
          <w:i/>
          <w:lang w:val="en-GB"/>
        </w:rPr>
        <w:instrText xml:space="preserve"> ADDIN EN.CITE &lt;EndNote&gt;&lt;Cite&gt;&lt;Author&gt;Roberts&lt;/Author&gt;&lt;Year&gt;2007&lt;/Year&gt;&lt;RecNum&gt;1367&lt;/RecNum&gt;&lt;record&gt;&lt;rec-number&gt;1367&lt;/rec-number&gt;&lt;foreign-keys&gt;&lt;key app="EN" db-id="waa5vxrvuz0eeoes2wbpsrfs5zezp0z9ewxz"&gt;1367&lt;/key&gt;&lt;/foreign-keys&gt;&lt;ref-type name="Book"&gt;6&lt;/ref-type&gt;&lt;contributors&gt;&lt;authors&gt;&lt;author&gt;Roberts, Callum M.&lt;/author&gt;&lt;/authors&gt;&lt;/contributors&gt;&lt;titles&gt;&lt;title&gt;The Unnatural History of the Sea. The past and future of humanity and fishing&lt;/title&gt;&lt;/titles&gt;&lt;pages&gt;392&lt;/pages&gt;&lt;dates&gt;&lt;year&gt;2007&lt;/year&gt;&lt;/dates&gt;&lt;pub-location&gt;London&lt;/pub-location&gt;&lt;publisher&gt;Gaia&lt;/publisher&gt;&lt;urls&gt;&lt;/urls&gt;&lt;/record&gt;&lt;/Cite&gt;&lt;/EndNote&gt;</w:instrText>
      </w:r>
      <w:r w:rsidR="00E25E17" w:rsidRPr="00FC16EC">
        <w:rPr>
          <w:i/>
          <w:lang w:val="en-GB"/>
        </w:rPr>
        <w:fldChar w:fldCharType="separate"/>
      </w:r>
      <w:r w:rsidRPr="00FC16EC">
        <w:rPr>
          <w:i/>
          <w:noProof/>
          <w:lang w:val="en-GB"/>
        </w:rPr>
        <w:t>(Roberts, 2007)</w:t>
      </w:r>
      <w:r w:rsidR="00E25E17" w:rsidRPr="00FC16EC">
        <w:rPr>
          <w:i/>
          <w:lang w:val="en-GB"/>
        </w:rPr>
        <w:fldChar w:fldCharType="end"/>
      </w:r>
      <w:r w:rsidRPr="00FC16EC">
        <w:rPr>
          <w:i/>
          <w:lang w:val="en-GB"/>
        </w:rPr>
        <w:t xml:space="preserve">. Under these circumstances it is important to be aware of the risk of assessing all subsequent change relative to a shifted baseline. The shifting baseline syndrome refers to situations when assessments of change are made relative to a baseline that may itself represent substantial change from pristine. Shifting baselines are frequently encountered in fisheries due to the late start in collecting relevant biological data, and has been shown to be present even over the period of a life </w:t>
      </w:r>
      <w:r w:rsidRPr="00FC16EC">
        <w:rPr>
          <w:i/>
          <w:lang w:val="en-GB"/>
        </w:rPr>
        <w:lastRenderedPageBreak/>
        <w:t xml:space="preserve">time. Even quantitative baselines should therefore be utilised with caution and an understanding of the limitations the baseline presents. </w:t>
      </w:r>
    </w:p>
    <w:p w14:paraId="200EB553" w14:textId="77777777" w:rsidR="003A77DC" w:rsidRDefault="003A77DC" w:rsidP="003A77DC">
      <w:pPr>
        <w:pBdr>
          <w:top w:val="single" w:sz="4" w:space="1" w:color="auto"/>
          <w:left w:val="single" w:sz="4" w:space="4" w:color="auto"/>
          <w:bottom w:val="single" w:sz="4" w:space="1" w:color="auto"/>
          <w:right w:val="single" w:sz="4" w:space="4" w:color="auto"/>
        </w:pBdr>
        <w:rPr>
          <w:lang w:val="en-GB"/>
        </w:rPr>
      </w:pPr>
      <w:r w:rsidRPr="00FC16EC">
        <w:rPr>
          <w:i/>
          <w:lang w:val="en-GB"/>
        </w:rPr>
        <w:t xml:space="preserve">In the case of oysters, early surveys represent perhaps the best historic record of any marine habitat </w:t>
      </w:r>
      <w:r w:rsidR="00E25E17" w:rsidRPr="00FC16EC">
        <w:rPr>
          <w:i/>
          <w:lang w:val="en-GB"/>
        </w:rPr>
        <w:fldChar w:fldCharType="begin"/>
      </w:r>
      <w:r w:rsidR="002609DF">
        <w:rPr>
          <w:i/>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sidRPr="00FC16EC">
        <w:rPr>
          <w:i/>
          <w:lang w:val="en-GB"/>
        </w:rPr>
        <w:fldChar w:fldCharType="separate"/>
      </w:r>
      <w:r w:rsidRPr="00FC16EC">
        <w:rPr>
          <w:i/>
          <w:noProof/>
          <w:lang w:val="en-GB"/>
        </w:rPr>
        <w:t>(zu Ermgassen et al., 2012)</w:t>
      </w:r>
      <w:r w:rsidR="00E25E17" w:rsidRPr="00FC16EC">
        <w:rPr>
          <w:i/>
          <w:lang w:val="en-GB"/>
        </w:rPr>
        <w:fldChar w:fldCharType="end"/>
      </w:r>
      <w:r w:rsidRPr="00FC16EC">
        <w:rPr>
          <w:i/>
          <w:lang w:val="en-GB"/>
        </w:rPr>
        <w:t xml:space="preserve">. The available records, however, are not complete, neither do they represent habitat at a universal stage of exploitation. As the overexploitation of oysters appeared to spread down the coasts away from major urban centres </w:t>
      </w:r>
      <w:r w:rsidR="00E25E17" w:rsidRPr="00FC16EC">
        <w:rPr>
          <w:i/>
          <w:lang w:val="en-GB"/>
        </w:rPr>
        <w:fldChar w:fldCharType="begin"/>
      </w:r>
      <w:r w:rsidR="002609DF">
        <w:rPr>
          <w:i/>
          <w:lang w:val="en-GB"/>
        </w:rPr>
        <w:instrText xml:space="preserve"> ADDIN EN.CITE &lt;EndNote&gt;&lt;Cite&gt;&lt;Author&gt;Kirby&lt;/Author&gt;&lt;Year&gt;2004&lt;/Year&gt;&lt;RecNum&gt;297&lt;/RecNum&gt;&lt;record&gt;&lt;rec-number&gt;297&lt;/rec-number&gt;&lt;foreign-keys&gt;&lt;key app="EN" db-id="waa5vxrvuz0eeoes2wbpsrfs5zezp0z9ewxz"&gt;297&lt;/key&gt;&lt;/foreign-keys&gt;&lt;ref-type name="Journal Article"&gt;17&lt;/ref-type&gt;&lt;contributors&gt;&lt;authors&gt;&lt;author&gt;Kirby, Michael&lt;/author&gt;&lt;/authors&gt;&lt;/contributors&gt;&lt;titles&gt;&lt;title&gt;Fishing down the coast: Historical expansion and collapse of oyster fisheries along continental margins&lt;/title&gt;&lt;secondary-title&gt;Proceedings of the National Academy of Sciences&lt;/secondary-title&gt;&lt;/titles&gt;&lt;periodical&gt;&lt;full-title&gt;Proceedings of the National Academy of Sciences&lt;/full-title&gt;&lt;/periodical&gt;&lt;pages&gt;13096-13099&lt;/pages&gt;&lt;volume&gt;101&lt;/volume&gt;&lt;keywords&gt;&lt;keyword&gt;USA&lt;/keyword&gt;&lt;keyword&gt;threat&lt;/keyword&gt;&lt;keyword&gt;over exploitation&lt;/keyword&gt;&lt;keyword&gt;historic extent&lt;/keyword&gt;&lt;keyword&gt;Crassostrea virginica&lt;/keyword&gt;&lt;keyword&gt;Ostrea lurida&lt;/keyword&gt;&lt;/keywords&gt;&lt;dates&gt;&lt;year&gt;2004&lt;/year&gt;&lt;/dates&gt;&lt;urls&gt;&lt;/urls&gt;&lt;electronic-resource-num&gt;10.1073/pnas.0405150101&lt;/electronic-resource-num&gt;&lt;/record&gt;&lt;/Cite&gt;&lt;/EndNote&gt;</w:instrText>
      </w:r>
      <w:r w:rsidR="00E25E17" w:rsidRPr="00FC16EC">
        <w:rPr>
          <w:i/>
          <w:lang w:val="en-GB"/>
        </w:rPr>
        <w:fldChar w:fldCharType="separate"/>
      </w:r>
      <w:r w:rsidRPr="00FC16EC">
        <w:rPr>
          <w:i/>
          <w:noProof/>
          <w:lang w:val="en-GB"/>
        </w:rPr>
        <w:t>(Kirby, 2004)</w:t>
      </w:r>
      <w:r w:rsidR="00E25E17" w:rsidRPr="00FC16EC">
        <w:rPr>
          <w:i/>
          <w:lang w:val="en-GB"/>
        </w:rPr>
        <w:fldChar w:fldCharType="end"/>
      </w:r>
      <w:r w:rsidRPr="00FC16EC">
        <w:rPr>
          <w:i/>
          <w:lang w:val="en-GB"/>
        </w:rPr>
        <w:t xml:space="preserve">, estuaries in the </w:t>
      </w:r>
      <w:proofErr w:type="spellStart"/>
      <w:r w:rsidRPr="00FC16EC">
        <w:rPr>
          <w:i/>
          <w:lang w:val="en-GB"/>
        </w:rPr>
        <w:t>northeastern</w:t>
      </w:r>
      <w:proofErr w:type="spellEnd"/>
      <w:r w:rsidRPr="00FC16EC">
        <w:rPr>
          <w:i/>
          <w:lang w:val="en-GB"/>
        </w:rPr>
        <w:t xml:space="preserve"> Atlantic and near San Francisco on the West coast in particular clearly represent an already shifted baseline </w:t>
      </w:r>
      <w:r w:rsidR="00E25E17" w:rsidRPr="00FC16EC">
        <w:rPr>
          <w:i/>
          <w:lang w:val="en-GB"/>
        </w:rPr>
        <w:fldChar w:fldCharType="begin"/>
      </w:r>
      <w:r w:rsidR="002609DF">
        <w:rPr>
          <w:i/>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sidRPr="00FC16EC">
        <w:rPr>
          <w:i/>
          <w:lang w:val="en-GB"/>
        </w:rPr>
        <w:fldChar w:fldCharType="separate"/>
      </w:r>
      <w:r w:rsidRPr="00FC16EC">
        <w:rPr>
          <w:i/>
          <w:noProof/>
          <w:lang w:val="en-GB"/>
        </w:rPr>
        <w:t>(zu Ermgassen et al., 2012)</w:t>
      </w:r>
      <w:r w:rsidR="00E25E17" w:rsidRPr="00FC16EC">
        <w:rPr>
          <w:i/>
          <w:lang w:val="en-GB"/>
        </w:rPr>
        <w:fldChar w:fldCharType="end"/>
      </w:r>
      <w:r w:rsidRPr="00FC16EC">
        <w:rPr>
          <w:i/>
          <w:lang w:val="en-GB"/>
        </w:rPr>
        <w:t>. This is because the oyster populations were already heavily exploited at the time the surveys were undertaken. Care should therefore be taken in interpreting the historic data available in these estuaries. The likely degree of exploitation at the time historic surveys were undertaken is illustrated by estuary in the Appendix.</w:t>
      </w:r>
    </w:p>
    <w:p w14:paraId="6F4EF735" w14:textId="77777777" w:rsidR="00862F6E" w:rsidRDefault="00862F6E" w:rsidP="003209E0">
      <w:pPr>
        <w:rPr>
          <w:ins w:id="81" w:author="1" w:date="2014-07-17T12:37:00Z"/>
          <w:b/>
          <w:lang w:val="en-GB"/>
        </w:rPr>
      </w:pPr>
    </w:p>
    <w:p w14:paraId="436EA616" w14:textId="77777777" w:rsidR="003209E0" w:rsidRPr="00747F2E" w:rsidRDefault="000870A6" w:rsidP="00611146">
      <w:pPr>
        <w:pStyle w:val="Heading2"/>
        <w:rPr>
          <w:lang w:val="en-GB"/>
        </w:rPr>
      </w:pPr>
      <w:bookmarkStart w:id="82" w:name="_Toc278298110"/>
      <w:r>
        <w:rPr>
          <w:lang w:val="en-GB"/>
        </w:rPr>
        <w:t xml:space="preserve">Restoring </w:t>
      </w:r>
      <w:r w:rsidR="00C4177C">
        <w:rPr>
          <w:lang w:val="en-GB"/>
        </w:rPr>
        <w:t>for improved ecosystem services</w:t>
      </w:r>
      <w:bookmarkEnd w:id="82"/>
    </w:p>
    <w:p w14:paraId="06E68152" w14:textId="77777777" w:rsidR="00366DF6" w:rsidRDefault="0074374C" w:rsidP="00473713">
      <w:pPr>
        <w:rPr>
          <w:lang w:val="en-GB"/>
        </w:rPr>
      </w:pPr>
      <w:r>
        <w:rPr>
          <w:lang w:val="en-GB"/>
        </w:rPr>
        <w:t>Recovery of ec</w:t>
      </w:r>
      <w:r w:rsidR="00F51F8A">
        <w:rPr>
          <w:lang w:val="en-GB"/>
        </w:rPr>
        <w:t>osystem services is frequently the</w:t>
      </w:r>
      <w:r>
        <w:rPr>
          <w:lang w:val="en-GB"/>
        </w:rPr>
        <w:t xml:space="preserve"> primary motivation to restore oyster reef habitats. </w:t>
      </w:r>
      <w:r w:rsidR="00F51F8A">
        <w:rPr>
          <w:lang w:val="en-GB"/>
        </w:rPr>
        <w:t xml:space="preserve">It follows that the established goal of restoration should reflect this motivation. </w:t>
      </w:r>
      <w:r w:rsidR="00BB1AD0">
        <w:rPr>
          <w:lang w:val="en-GB"/>
        </w:rPr>
        <w:t xml:space="preserve">This section outlines the methods for setting a restoration goal on the basis of </w:t>
      </w:r>
      <w:r w:rsidR="00366DF6">
        <w:rPr>
          <w:lang w:val="en-GB"/>
        </w:rPr>
        <w:t xml:space="preserve">one of the following </w:t>
      </w:r>
      <w:r w:rsidR="00BB1AD0">
        <w:rPr>
          <w:lang w:val="en-GB"/>
        </w:rPr>
        <w:t>ecosystem services</w:t>
      </w:r>
      <w:r w:rsidR="00366DF6">
        <w:rPr>
          <w:lang w:val="en-GB"/>
        </w:rPr>
        <w:t xml:space="preserve">: water filtration, non-oyster fisheries, </w:t>
      </w:r>
      <w:r w:rsidR="005E1FF6">
        <w:rPr>
          <w:lang w:val="en-GB"/>
        </w:rPr>
        <w:t xml:space="preserve">nitrogen removal, </w:t>
      </w:r>
      <w:r w:rsidR="00366DF6" w:rsidRPr="00CB3033">
        <w:rPr>
          <w:highlight w:val="yellow"/>
          <w:lang w:val="en-GB"/>
        </w:rPr>
        <w:t>and shoreline protection</w:t>
      </w:r>
      <w:r w:rsidR="00BB1AD0">
        <w:rPr>
          <w:lang w:val="en-GB"/>
        </w:rPr>
        <w:t xml:space="preserve">. Using the methods outlined it is possible to estimate what </w:t>
      </w:r>
      <w:r w:rsidR="005E1FF6">
        <w:rPr>
          <w:lang w:val="en-GB"/>
        </w:rPr>
        <w:t xml:space="preserve">a subset of these </w:t>
      </w:r>
      <w:r w:rsidR="00BB1AD0">
        <w:rPr>
          <w:lang w:val="en-GB"/>
        </w:rPr>
        <w:t xml:space="preserve">services a given area of restoration is predicted to provide, or to </w:t>
      </w:r>
      <w:r w:rsidR="00366DF6">
        <w:rPr>
          <w:lang w:val="en-GB"/>
        </w:rPr>
        <w:t>estimate</w:t>
      </w:r>
      <w:r w:rsidR="00BB1AD0">
        <w:rPr>
          <w:lang w:val="en-GB"/>
        </w:rPr>
        <w:t xml:space="preserve"> the area of restoration needed to achieve a set ecosystem service </w:t>
      </w:r>
      <w:commentRangeStart w:id="83"/>
      <w:commentRangeStart w:id="84"/>
      <w:r w:rsidR="00BB1AD0">
        <w:rPr>
          <w:lang w:val="en-GB"/>
        </w:rPr>
        <w:t>goal</w:t>
      </w:r>
      <w:commentRangeEnd w:id="83"/>
      <w:r w:rsidR="00A41A75">
        <w:rPr>
          <w:rStyle w:val="CommentReference"/>
        </w:rPr>
        <w:commentReference w:id="83"/>
      </w:r>
      <w:commentRangeEnd w:id="84"/>
      <w:r w:rsidR="00C90C00">
        <w:rPr>
          <w:rStyle w:val="CommentReference"/>
          <w:vanish/>
        </w:rPr>
        <w:commentReference w:id="84"/>
      </w:r>
      <w:r w:rsidR="00BB1AD0">
        <w:rPr>
          <w:lang w:val="en-GB"/>
        </w:rPr>
        <w:t>.</w:t>
      </w:r>
      <w:ins w:id="85" w:author="1" w:date="2014-07-17T12:57:00Z">
        <w:r w:rsidR="00A41A75">
          <w:rPr>
            <w:lang w:val="en-GB"/>
          </w:rPr>
          <w:t xml:space="preserve">  </w:t>
        </w:r>
      </w:ins>
    </w:p>
    <w:p w14:paraId="53FBECC5" w14:textId="77777777" w:rsidR="00553291" w:rsidRPr="00553291" w:rsidRDefault="00611146" w:rsidP="00611146">
      <w:pPr>
        <w:pStyle w:val="Heading3"/>
        <w:rPr>
          <w:lang w:val="en-GB"/>
        </w:rPr>
      </w:pPr>
      <w:bookmarkStart w:id="86" w:name="_Toc278298111"/>
      <w:r>
        <w:rPr>
          <w:lang w:val="en-GB"/>
        </w:rPr>
        <w:t>W</w:t>
      </w:r>
      <w:commentRangeStart w:id="87"/>
      <w:r w:rsidR="00553291" w:rsidRPr="00553291">
        <w:rPr>
          <w:lang w:val="en-GB"/>
        </w:rPr>
        <w:t xml:space="preserve">ater </w:t>
      </w:r>
      <w:r>
        <w:rPr>
          <w:lang w:val="en-GB"/>
        </w:rPr>
        <w:t>clari</w:t>
      </w:r>
      <w:r w:rsidR="00553291" w:rsidRPr="00553291">
        <w:rPr>
          <w:lang w:val="en-GB"/>
        </w:rPr>
        <w:t>ty</w:t>
      </w:r>
      <w:commentRangeEnd w:id="87"/>
      <w:r w:rsidR="00275BE2">
        <w:rPr>
          <w:rStyle w:val="CommentReference"/>
        </w:rPr>
        <w:commentReference w:id="87"/>
      </w:r>
      <w:bookmarkEnd w:id="86"/>
    </w:p>
    <w:p w14:paraId="02B7346F" w14:textId="77777777" w:rsidR="00B75FAE" w:rsidRDefault="001E62BD" w:rsidP="00473713">
      <w:pPr>
        <w:rPr>
          <w:lang w:val="en-GB"/>
        </w:rPr>
      </w:pPr>
      <w:r>
        <w:rPr>
          <w:lang w:val="en-GB"/>
        </w:rPr>
        <w:t xml:space="preserve">Oysters are </w:t>
      </w:r>
      <w:proofErr w:type="gramStart"/>
      <w:r>
        <w:rPr>
          <w:lang w:val="en-GB"/>
        </w:rPr>
        <w:t>filter feeding</w:t>
      </w:r>
      <w:proofErr w:type="gramEnd"/>
      <w:r>
        <w:rPr>
          <w:lang w:val="en-GB"/>
        </w:rPr>
        <w:t xml:space="preserve"> bivalves. Like </w:t>
      </w:r>
      <w:r w:rsidR="00B50348">
        <w:rPr>
          <w:lang w:val="en-GB"/>
        </w:rPr>
        <w:t>most</w:t>
      </w:r>
      <w:r>
        <w:rPr>
          <w:lang w:val="en-GB"/>
        </w:rPr>
        <w:t xml:space="preserve"> bivalves, they draw in a current of water by beating a series of small hair</w:t>
      </w:r>
      <w:r w:rsidR="00B50348">
        <w:rPr>
          <w:lang w:val="en-GB"/>
        </w:rPr>
        <w:t xml:space="preserve">s, or cilia, along their gills, which they then use to sort particles encountered in the water column. Particles are efficiently sorted by the cilia and either passed to the mouth or bound in mucus and expelled as </w:t>
      </w:r>
      <w:proofErr w:type="spellStart"/>
      <w:r w:rsidR="00B50348">
        <w:rPr>
          <w:lang w:val="en-GB"/>
        </w:rPr>
        <w:t>pseudofaeces</w:t>
      </w:r>
      <w:proofErr w:type="spellEnd"/>
      <w:r w:rsidR="00B50348">
        <w:rPr>
          <w:lang w:val="en-GB"/>
        </w:rPr>
        <w:t xml:space="preserve">. By removing small particles from the water column and ejecting them as larger faeces or </w:t>
      </w:r>
      <w:proofErr w:type="spellStart"/>
      <w:r w:rsidR="00B50348">
        <w:rPr>
          <w:lang w:val="en-GB"/>
        </w:rPr>
        <w:t>pseudofaeces</w:t>
      </w:r>
      <w:proofErr w:type="spellEnd"/>
      <w:r w:rsidR="00B50348">
        <w:rPr>
          <w:lang w:val="en-GB"/>
        </w:rPr>
        <w:t xml:space="preserve">, oysters can improve water clarity </w:t>
      </w:r>
      <w:r w:rsidR="00E25E17">
        <w:rPr>
          <w:lang w:val="en-GB"/>
        </w:rPr>
        <w:fldChar w:fldCharType="begin">
          <w:fldData xml:space="preserve">PEVuZE5vdGU+PENpdGU+PEF1dGhvcj5XYWxsPC9BdXRob3I+PFllYXI+MjAxMTwvWWVhcj48UmVj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</w:fldData>
        </w:fldChar>
      </w:r>
      <w:r w:rsidR="002609DF">
        <w:rPr>
          <w:lang w:val="en-GB"/>
        </w:rPr>
        <w:instrText xml:space="preserve"> ADDIN EN.CITE </w:instrText>
      </w:r>
      <w:r w:rsidR="002609DF">
        <w:rPr>
          <w:lang w:val="en-GB"/>
        </w:rPr>
        <w:fldChar w:fldCharType="begin">
          <w:fldData xml:space="preserve">PEVuZE5vdGU+PENpdGU+PEF1dGhvcj5XYWxsPC9BdXRob3I+PFllYXI+MjAxMTwvWWVhcj48UmVj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EB5A9F">
        <w:rPr>
          <w:noProof/>
          <w:lang w:val="en-GB"/>
        </w:rPr>
        <w:t>(Wall et al., 2011)</w:t>
      </w:r>
      <w:r w:rsidR="00E25E17">
        <w:rPr>
          <w:lang w:val="en-GB"/>
        </w:rPr>
        <w:fldChar w:fldCharType="end"/>
      </w:r>
      <w:r w:rsidR="00B50348">
        <w:rPr>
          <w:lang w:val="en-GB"/>
        </w:rPr>
        <w:t xml:space="preserve">. </w:t>
      </w:r>
      <w:r w:rsidR="00EB5A9F">
        <w:rPr>
          <w:lang w:val="en-GB"/>
        </w:rPr>
        <w:t xml:space="preserve">The volume of water cleared by an oyster is determined by the species </w:t>
      </w:r>
      <w:r w:rsidR="00E25E17">
        <w:rPr>
          <w:lang w:val="en-GB"/>
        </w:rPr>
        <w:fldChar w:fldCharType="begin"/>
      </w:r>
      <w:r w:rsidR="002609DF">
        <w:rPr>
          <w:lang w:val="en-GB"/>
        </w:rPr>
        <w:instrText xml:space="preserve"> ADDIN EN.CITE &lt;EndNote&gt;&lt;Cite&gt;&lt;Author&gt;Moehlenberg&lt;/Author&gt;&lt;Year&gt;1979&lt;/Year&gt;&lt;RecNum&gt;1588&lt;/RecNum&gt;&lt;record&gt;&lt;rec-number&gt;1588&lt;/rec-number&gt;&lt;foreign-keys&gt;&lt;key app="EN" db-id="waa5vxrvuz0eeoes2wbpsrfs5zezp0z9ewxz"&gt;1588&lt;/key&gt;&lt;/foreign-keys&gt;&lt;ref-type name="Journal Article"&gt;17&lt;/ref-type&gt;&lt;contributors&gt;&lt;authors&gt;&lt;author&gt;Moehlenberg, F.&lt;/author&gt;&lt;author&gt;Riisgaard, H. U.&lt;/author&gt;&lt;/authors&gt;&lt;/contributors&gt;&lt;titles&gt;&lt;title&gt;Filtration rate, using a new indirect technique, in thirteen species of suspension-feeding bivalves&lt;/title&gt;&lt;secondary-title&gt;Marine Biology&lt;/secondary-title&gt;&lt;/titles&gt;&lt;periodical&gt;&lt;full-title&gt;Marine Biology&lt;/full-title&gt;&lt;/periodical&gt;&lt;pages&gt;143-147&lt;/pages&gt;&lt;volume&gt;54&lt;/volume&gt;&lt;keywords&gt;&lt;keyword&gt;filtration&lt;/keyword&gt;&lt;keyword&gt;filter feeder&lt;/keyword&gt;&lt;keyword&gt;Bivalve&lt;/keyword&gt;&lt;keyword&gt;Mytilus edulis&lt;/keyword&gt;&lt;keyword&gt;mussel&lt;/keyword&gt;&lt;keyword&gt;filtration rate&lt;/keyword&gt;&lt;/keywords&gt;&lt;dates&gt;&lt;year&gt;1979&lt;/year&gt;&lt;/dates&gt;&lt;urls&gt;&lt;/urls&gt;&lt;/record&gt;&lt;/Cite&gt;&lt;/EndNote&gt;</w:instrText>
      </w:r>
      <w:r w:rsidR="00E25E17">
        <w:rPr>
          <w:lang w:val="en-GB"/>
        </w:rPr>
        <w:fldChar w:fldCharType="separate"/>
      </w:r>
      <w:r w:rsidR="00B75FAE">
        <w:rPr>
          <w:noProof/>
          <w:lang w:val="en-GB"/>
        </w:rPr>
        <w:t>(Moehlenberg and Riisgaard, 1979)</w:t>
      </w:r>
      <w:r w:rsidR="00E25E17">
        <w:rPr>
          <w:lang w:val="en-GB"/>
        </w:rPr>
        <w:fldChar w:fldCharType="end"/>
      </w:r>
      <w:r w:rsidR="00EB5A9F">
        <w:rPr>
          <w:lang w:val="en-GB"/>
        </w:rPr>
        <w:t xml:space="preserve">, the size of the oyster </w:t>
      </w:r>
      <w:r w:rsidR="00E25E17">
        <w:rPr>
          <w:lang w:val="en-GB"/>
        </w:rPr>
        <w:fldChar w:fldCharType="begin"/>
      </w:r>
      <w:r w:rsidR="002609DF">
        <w:rPr>
          <w:lang w:val="en-GB"/>
        </w:rPr>
        <w:instrText xml:space="preserve"> ADDIN EN.CITE &lt;EndNote&gt;&lt;Cite&gt;&lt;Author&gt;Gerdes&lt;/Author&gt;&lt;Year&gt;1983&lt;/Year&gt;&lt;RecNum&gt;741&lt;/RecNum&gt;&lt;record&gt;&lt;rec-number&gt;741&lt;/rec-number&gt;&lt;foreign-keys&gt;&lt;key app="EN" db-id="waa5vxrvuz0eeoes2wbpsrfs5zezp0z9ewxz"&gt;741&lt;/key&gt;&lt;/foreign-keys&gt;&lt;ref-type name="Journal Article"&gt;17&lt;/ref-type&gt;&lt;contributors&gt;&lt;authors&gt;&lt;author&gt;Gerdes, D.&lt;/author&gt;&lt;/authors&gt;&lt;/contributors&gt;&lt;titles&gt;&lt;title&gt;The Pacific oyster Crassostrea gigas: Part I Feeding behaviour of larvae and adults&lt;/title&gt;&lt;secondary-title&gt;Aquaculture&lt;/secondary-title&gt;&lt;/titles&gt;&lt;periodical&gt;&lt;full-title&gt;Aquaculture&lt;/full-title&gt;&lt;/periodical&gt;&lt;pages&gt;195-219&lt;/pages&gt;&lt;volume&gt;31&lt;/volume&gt;&lt;keywords&gt;&lt;keyword&gt;Crassostrea gigas&lt;/keyword&gt;&lt;keyword&gt;filtration&lt;/keyword&gt;&lt;keyword&gt;Allometry&lt;/keyword&gt;&lt;keyword&gt;quantiative&lt;/keyword&gt;&lt;keyword&gt;Ecosystem services&lt;/keyword&gt;&lt;/keywords&gt;&lt;dates&gt;&lt;year&gt;1983&lt;/year&gt;&lt;/dates&gt;&lt;urls&gt;&lt;/urls&gt;&lt;/record&gt;&lt;/Cite&gt;&lt;/EndNote&gt;</w:instrText>
      </w:r>
      <w:r w:rsidR="00E25E17">
        <w:rPr>
          <w:lang w:val="en-GB"/>
        </w:rPr>
        <w:fldChar w:fldCharType="separate"/>
      </w:r>
      <w:r w:rsidR="00B75FAE">
        <w:rPr>
          <w:noProof/>
          <w:lang w:val="en-GB"/>
        </w:rPr>
        <w:t>(Gerdes, 1983)</w:t>
      </w:r>
      <w:r w:rsidR="00E25E17">
        <w:rPr>
          <w:lang w:val="en-GB"/>
        </w:rPr>
        <w:fldChar w:fldCharType="end"/>
      </w:r>
      <w:r w:rsidR="00EB5A9F">
        <w:rPr>
          <w:lang w:val="en-GB"/>
        </w:rPr>
        <w:t xml:space="preserve">, the temperature </w:t>
      </w:r>
      <w:r w:rsidR="00E25E17">
        <w:rPr>
          <w:lang w:val="en-GB"/>
        </w:rPr>
        <w:fldChar w:fldCharType="begin"/>
      </w:r>
      <w:r w:rsidR="002609DF">
        <w:rPr>
          <w:lang w:val="en-GB"/>
        </w:rPr>
        <w:instrText xml:space="preserve"> ADDIN EN.CITE &lt;EndNote&gt;&lt;Cite&gt;&lt;Author&gt;Haure&lt;/Author&gt;&lt;Year&gt;1998&lt;/Year&gt;&lt;RecNum&gt;737&lt;/RecNum&gt;&lt;record&gt;&lt;rec-number&gt;737&lt;/rec-number&gt;&lt;foreign-keys&gt;&lt;key app="EN" db-id="waa5vxrvuz0eeoes2wbpsrfs5zezp0z9ewxz"&gt;737&lt;/key&gt;&lt;/foreign-keys&gt;&lt;ref-type name="Journal Article"&gt;17&lt;/ref-type&gt;&lt;contributors&gt;&lt;authors&gt;&lt;author&gt;Haure, J.&lt;/author&gt;&lt;author&gt;Penisson, C.&lt;/author&gt;&lt;author&gt;Bougrier, S.&lt;/author&gt;&lt;author&gt;Baud, J. P.&lt;/author&gt;&lt;/authors&gt;&lt;/contributors&gt;&lt;titles&gt;&lt;title&gt;Influence of temperature on clearance and oxygen consumption rates of the flat oyster Ostrea edulis: determination of allometric coefficients&lt;/title&gt;&lt;secondary-title&gt;Aquaculture&lt;/secondary-title&gt;&lt;/titles&gt;&lt;periodical&gt;&lt;full-title&gt;Aquaculture&lt;/full-title&gt;&lt;/periodical&gt;&lt;pages&gt;211-224&lt;/pages&gt;&lt;volume&gt;169&lt;/volume&gt;&lt;number&gt;3-4&lt;/number&gt;&lt;keywords&gt;&lt;keyword&gt;Allometry&lt;/keyword&gt;&lt;keyword&gt;Clearance rate&lt;/keyword&gt;&lt;keyword&gt;Ostrea edulis&lt;/keyword&gt;&lt;keyword&gt;Oxygen consumption rate&lt;/keyword&gt;&lt;keyword&gt;Skeletonema costatum&lt;/keyword&gt;&lt;keyword&gt;Temperature&lt;/keyword&gt;&lt;keyword&gt;filtration&lt;/keyword&gt;&lt;/keywords&gt;&lt;dates&gt;&lt;year&gt;1998&lt;/year&gt;&lt;/dates&gt;&lt;isbn&gt;0044-8486&lt;/isbn&gt;&lt;work-type&gt;doi: DOI: 10.1016/S0044-8486(98)00383-4&lt;/work-type&gt;&lt;urls&gt;&lt;related-urls&gt;&lt;url&gt;http://www.sciencedirect.com/science/article/B6T4D-3V8V0VB-5/2/f720f8396f22f8747b2028a21474f5dc&lt;/url&gt;&lt;/related-urls&gt;&lt;/urls&gt;&lt;/record&gt;&lt;/Cite&gt;&lt;/EndNote&gt;</w:instrText>
      </w:r>
      <w:r w:rsidR="00E25E17">
        <w:rPr>
          <w:lang w:val="en-GB"/>
        </w:rPr>
        <w:fldChar w:fldCharType="separate"/>
      </w:r>
      <w:r w:rsidR="00EB5A9F">
        <w:rPr>
          <w:noProof/>
          <w:lang w:val="en-GB"/>
        </w:rPr>
        <w:t>(Haure et al., 1998)</w:t>
      </w:r>
      <w:r w:rsidR="00E25E17">
        <w:rPr>
          <w:lang w:val="en-GB"/>
        </w:rPr>
        <w:fldChar w:fldCharType="end"/>
      </w:r>
      <w:r w:rsidR="00EB5A9F">
        <w:rPr>
          <w:lang w:val="en-GB"/>
        </w:rPr>
        <w:t xml:space="preserve">, the sediment load </w:t>
      </w:r>
      <w:r w:rsidR="00E25E17">
        <w:rPr>
          <w:lang w:val="en-GB"/>
        </w:rPr>
        <w:fldChar w:fldCharType="begin"/>
      </w:r>
      <w:r w:rsidR="002609DF">
        <w:rPr>
          <w:lang w:val="en-GB"/>
        </w:rPr>
        <w:instrText xml:space="preserve"> ADDIN EN.CITE &lt;EndNote&gt;&lt;Cite&gt;&lt;Author&gt;Barille&lt;/Author&gt;&lt;Year&gt;1997&lt;/Year&gt;&lt;RecNum&gt;732&lt;/RecNum&gt;&lt;record&gt;&lt;rec-number&gt;732&lt;/rec-number&gt;&lt;foreign-keys&gt;&lt;key app="EN" db-id="waa5vxrvuz0eeoes2wbpsrfs5zezp0z9ewxz"&gt;732&lt;/key&gt;&lt;/foreign-keys&gt;&lt;ref-type name="Journal Article"&gt;17&lt;/ref-type&gt;&lt;contributors&gt;&lt;authors&gt;&lt;author&gt;&lt;style face="normal" font="default" size="100%"&gt;Barill&lt;/style&gt;&lt;style face="normal" font="Lucida Grande" size="100%"&gt;e&lt;/style&gt;&lt;style face="normal" font="default" size="100%"&gt;, L.&lt;/style&gt;&lt;/author&gt;&lt;author&gt;Prou, J.&lt;/author&gt;&lt;author&gt;&lt;style face="normal" font="default" size="100%"&gt;H&lt;/style&gt;&lt;style face="normal" font="Lucida Grande" size="100%"&gt;e&lt;/style&gt;&lt;style face="normal" font="default" size="100%"&gt;ral, M.&lt;/style&gt;&lt;/author&gt;&lt;author&gt;Razet, D.&lt;/author&gt;&lt;/authors&gt;&lt;/contributors&gt;&lt;titles&gt;&lt;title&gt;Effects of high natural seston concentrations on the feeding, selection, and absorption of the oyster Crassostrea gigas (Thunberg)&lt;/title&gt;&lt;secondary-title&gt;Journal of Experimental Marine Biology and Ecology&lt;/secondary-title&gt;&lt;/titles&gt;&lt;periodical&gt;&lt;full-title&gt;Journal of Experimental Marine Biology and Ecology&lt;/full-title&gt;&lt;/periodical&gt;&lt;pages&gt;149-172&lt;/pages&gt;&lt;volume&gt;212&lt;/volume&gt;&lt;number&gt;2&lt;/number&gt;&lt;keywords&gt;&lt;keyword&gt;Crassostrea gigas&lt;/keyword&gt;&lt;keyword&gt;Ecophysiology&lt;/keyword&gt;&lt;keyword&gt;Tidal cycle&lt;/keyword&gt;&lt;keyword&gt;Turbidity&lt;/keyword&gt;&lt;keyword&gt;filtration&lt;/keyword&gt;&lt;keyword&gt;quantiative&lt;/keyword&gt;&lt;/keywords&gt;&lt;dates&gt;&lt;year&gt;1997&lt;/year&gt;&lt;/dates&gt;&lt;isbn&gt;0022-0981&lt;/isbn&gt;&lt;work-type&gt;doi: DOI: 10.1016/S0022-0981(96)02756-6&lt;/work-type&gt;&lt;urls&gt;&lt;related-urls&gt;&lt;url&gt;http://www.sciencedirect.com/science/article/B6T8F-3SRHDCF-12/2/b7ff6e6925ea258908e62fedf6d63306&lt;/url&gt;&lt;/related-urls&gt;&lt;/urls&gt;&lt;/record&gt;&lt;/Cite&gt;&lt;/EndNote&gt;</w:instrText>
      </w:r>
      <w:r w:rsidR="00E25E17">
        <w:rPr>
          <w:lang w:val="en-GB"/>
        </w:rPr>
        <w:fldChar w:fldCharType="separate"/>
      </w:r>
      <w:r w:rsidR="00B75FAE">
        <w:rPr>
          <w:noProof/>
          <w:lang w:val="en-GB"/>
        </w:rPr>
        <w:t>(Barill</w:t>
      </w:r>
      <w:r w:rsidR="00B75FAE" w:rsidRPr="00B75FAE">
        <w:rPr>
          <w:rFonts w:ascii="Lucida Grande" w:hAnsi="Lucida Grande"/>
          <w:noProof/>
          <w:lang w:val="en-GB"/>
        </w:rPr>
        <w:t>e</w:t>
      </w:r>
      <w:r w:rsidR="00B75FAE">
        <w:rPr>
          <w:noProof/>
          <w:lang w:val="en-GB"/>
        </w:rPr>
        <w:t xml:space="preserve"> et al., 1997)</w:t>
      </w:r>
      <w:r w:rsidR="00E25E17">
        <w:rPr>
          <w:lang w:val="en-GB"/>
        </w:rPr>
        <w:fldChar w:fldCharType="end"/>
      </w:r>
      <w:r w:rsidR="00EB5A9F">
        <w:rPr>
          <w:lang w:val="en-GB"/>
        </w:rPr>
        <w:t xml:space="preserve">, and salinity </w:t>
      </w:r>
      <w:r w:rsidR="00E25E17">
        <w:rPr>
          <w:lang w:val="en-GB"/>
        </w:rPr>
        <w:fldChar w:fldCharType="begin"/>
      </w:r>
      <w:r w:rsidR="002609DF">
        <w:rPr>
          <w:lang w:val="en-GB"/>
        </w:rPr>
        <w:instrText xml:space="preserve"> ADDIN EN.CITE &lt;EndNote&gt;&lt;Cite&gt;&lt;Author&gt;Hutchinson&lt;/Author&gt;&lt;Year&gt;1992&lt;/Year&gt;&lt;RecNum&gt;861&lt;/RecNum&gt;&lt;record&gt;&lt;rec-number&gt;861&lt;/rec-number&gt;&lt;foreign-keys&gt;&lt;key app="EN" db-id="waa5vxrvuz0eeoes2wbpsrfs5zezp0z9ewxz"&gt;861&lt;/key&gt;&lt;/foreign-keys&gt;&lt;ref-type name="Journal Article"&gt;17&lt;/ref-type&gt;&lt;contributors&gt;&lt;authors&gt;&lt;author&gt;Hutchinson, S.&lt;/author&gt;&lt;author&gt;Hawkins, L. E.&lt;/author&gt;&lt;/authors&gt;&lt;/contributors&gt;&lt;titles&gt;&lt;title&gt;Quantification of the physiological responses of the European flat oyster Ostrea edulis L. to temperature and salinity&lt;/title&gt;&lt;secondary-title&gt;Journal of Molluscan Studies&lt;/secondary-title&gt;&lt;/titles&gt;&lt;periodical&gt;&lt;full-title&gt;Journal of Molluscan Studies&lt;/full-title&gt;&lt;/periodical&gt;&lt;pages&gt;215-226&lt;/pages&gt;&lt;volume&gt;58&lt;/volume&gt;&lt;keywords&gt;&lt;keyword&gt;Ostrea edulis&lt;/keyword&gt;&lt;keyword&gt;oyster&lt;/keyword&gt;&lt;keyword&gt;filtration&lt;/keyword&gt;&lt;keyword&gt;filtration rate&lt;/keyword&gt;&lt;keyword&gt;Temperature&lt;/keyword&gt;&lt;/keywords&gt;&lt;dates&gt;&lt;year&gt;1992&lt;/year&gt;&lt;/dates&gt;&lt;urls&gt;&lt;/urls&gt;&lt;/record&gt;&lt;/Cite&gt;&lt;/EndNote&gt;</w:instrText>
      </w:r>
      <w:r w:rsidR="00E25E17">
        <w:rPr>
          <w:lang w:val="en-GB"/>
        </w:rPr>
        <w:fldChar w:fldCharType="separate"/>
      </w:r>
      <w:r w:rsidR="00EB5A9F">
        <w:rPr>
          <w:noProof/>
          <w:lang w:val="en-GB"/>
        </w:rPr>
        <w:t>(Hutchinson and Hawkins, 1992)</w:t>
      </w:r>
      <w:r w:rsidR="00E25E17">
        <w:rPr>
          <w:lang w:val="en-GB"/>
        </w:rPr>
        <w:fldChar w:fldCharType="end"/>
      </w:r>
      <w:r w:rsidR="00EB5A9F">
        <w:rPr>
          <w:lang w:val="en-GB"/>
        </w:rPr>
        <w:t>.</w:t>
      </w:r>
      <w:r w:rsidR="00B75FAE">
        <w:rPr>
          <w:lang w:val="en-GB"/>
        </w:rPr>
        <w:t xml:space="preserve"> The potential for oyster filtration to have a marked effect on water clarity is therefore dependent both on the abundance of oysters and on local conditions.</w:t>
      </w:r>
    </w:p>
    <w:p w14:paraId="49634B42" w14:textId="77777777" w:rsidR="001E62BD" w:rsidRPr="004709D9" w:rsidRDefault="001E62BD" w:rsidP="00976BD0">
      <w:pPr>
        <w:pStyle w:val="Heading3"/>
        <w:rPr>
          <w:lang w:val="en-GB"/>
        </w:rPr>
      </w:pPr>
      <w:bookmarkStart w:id="88" w:name="_Toc278298112"/>
      <w:r w:rsidRPr="004709D9">
        <w:rPr>
          <w:lang w:val="en-GB"/>
        </w:rPr>
        <w:t>The eastern oyster</w:t>
      </w:r>
      <w:bookmarkEnd w:id="88"/>
    </w:p>
    <w:p w14:paraId="014B0105" w14:textId="77777777" w:rsidR="004709D9" w:rsidRDefault="00EF643D" w:rsidP="00D514AC">
      <w:pPr>
        <w:widowControl w:val="0"/>
        <w:autoSpaceDE w:val="0"/>
        <w:autoSpaceDN w:val="0"/>
        <w:adjustRightInd w:val="0"/>
        <w:spacing w:after="0"/>
        <w:rPr>
          <w:lang w:val="en-GB"/>
        </w:rPr>
      </w:pPr>
      <w:r>
        <w:rPr>
          <w:lang w:val="en-GB"/>
        </w:rPr>
        <w:t xml:space="preserve">Numerous equations quantifying the volume of water filtered by an oyster per unit time have been derived for the eastern oyster </w:t>
      </w:r>
      <w:r w:rsidR="00E25E17">
        <w:rPr>
          <w:lang w:val="en-GB"/>
        </w:rPr>
        <w:fldChar w:fldCharType="begin">
          <w:fldData xml:space="preserve">PEVuZE5vdGU+PENpdGU+PEF1dGhvcj5IYXZlbjwvQXV0aG9yPjxZZWFyPjE5NzA8L1llYXI+PFJl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</w:fldData>
        </w:fldChar>
      </w:r>
      <w:r w:rsidR="002609DF">
        <w:rPr>
          <w:lang w:val="en-GB"/>
        </w:rPr>
        <w:instrText xml:space="preserve"> ADDIN EN.CITE </w:instrText>
      </w:r>
      <w:r w:rsidR="002609DF">
        <w:rPr>
          <w:lang w:val="en-GB"/>
        </w:rPr>
        <w:fldChar w:fldCharType="begin">
          <w:fldData xml:space="preserve">PEVuZE5vdGU+PENpdGU+PEF1dGhvcj5IYXZlbjwvQXV0aG9yPjxZZWFyPjE5NzA8L1llYXI+PFJl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F74D8B">
        <w:rPr>
          <w:noProof/>
          <w:lang w:val="en-GB"/>
        </w:rPr>
        <w:t>(e.g. Haven and Morales-Alamo, 1970, Tenore and Dunstan, 1973, Riisgaard, 1988)</w:t>
      </w:r>
      <w:r w:rsidR="00E25E17">
        <w:rPr>
          <w:lang w:val="en-GB"/>
        </w:rPr>
        <w:fldChar w:fldCharType="end"/>
      </w:r>
      <w:r>
        <w:rPr>
          <w:lang w:val="en-GB"/>
        </w:rPr>
        <w:t xml:space="preserve">. Few of these, however, have been </w:t>
      </w:r>
      <w:proofErr w:type="spellStart"/>
      <w:r>
        <w:rPr>
          <w:lang w:val="en-GB"/>
        </w:rPr>
        <w:t>truthed</w:t>
      </w:r>
      <w:proofErr w:type="spellEnd"/>
      <w:r>
        <w:rPr>
          <w:lang w:val="en-GB"/>
        </w:rPr>
        <w:t xml:space="preserve"> in the field. Adapting laboratory estimates of filtration to the field can be very data intensive, as a large number of variables can influence the rate of filtration. </w:t>
      </w:r>
      <w:r w:rsidR="00D514AC">
        <w:rPr>
          <w:lang w:val="en-GB"/>
        </w:rPr>
        <w:t xml:space="preserve">Laboratory measurements may furthermore, not reflect filtration </w:t>
      </w:r>
      <w:r w:rsidR="00D514AC" w:rsidRPr="00DD286A">
        <w:rPr>
          <w:i/>
          <w:lang w:val="en-GB"/>
        </w:rPr>
        <w:t>in situ</w:t>
      </w:r>
      <w:r w:rsidR="00D514AC">
        <w:rPr>
          <w:lang w:val="en-GB"/>
        </w:rPr>
        <w:t>, where o</w:t>
      </w:r>
      <w:r w:rsidR="00D514AC" w:rsidRPr="00D514AC">
        <w:rPr>
          <w:lang w:val="en-GB"/>
        </w:rPr>
        <w:t>yster populations may</w:t>
      </w:r>
      <w:r w:rsidR="00D514AC">
        <w:rPr>
          <w:lang w:val="en-GB"/>
        </w:rPr>
        <w:t xml:space="preserve"> </w:t>
      </w:r>
      <w:r w:rsidR="00D514AC" w:rsidRPr="00D514AC">
        <w:rPr>
          <w:lang w:val="en-GB"/>
        </w:rPr>
        <w:t>spend a different proportion of time with their valves shut,</w:t>
      </w:r>
      <w:r w:rsidR="00D514AC">
        <w:rPr>
          <w:lang w:val="en-GB"/>
        </w:rPr>
        <w:t xml:space="preserve"> </w:t>
      </w:r>
      <w:r w:rsidR="00D514AC" w:rsidRPr="00D514AC">
        <w:rPr>
          <w:lang w:val="en-GB"/>
        </w:rPr>
        <w:t xml:space="preserve">there is the potential for synergistic </w:t>
      </w:r>
      <w:r w:rsidR="00D514AC" w:rsidRPr="00D514AC">
        <w:rPr>
          <w:lang w:val="en-GB"/>
        </w:rPr>
        <w:lastRenderedPageBreak/>
        <w:t>population-level influences</w:t>
      </w:r>
      <w:r w:rsidR="00D514AC">
        <w:rPr>
          <w:lang w:val="en-GB"/>
        </w:rPr>
        <w:t xml:space="preserve"> </w:t>
      </w:r>
      <w:r w:rsidR="00D514AC" w:rsidRPr="00D514AC">
        <w:rPr>
          <w:lang w:val="en-GB"/>
        </w:rPr>
        <w:t>and re-filtration, and physical attributes of the reef</w:t>
      </w:r>
      <w:r w:rsidR="00D514AC">
        <w:rPr>
          <w:lang w:val="en-GB"/>
        </w:rPr>
        <w:t xml:space="preserve"> </w:t>
      </w:r>
      <w:r w:rsidR="00D514AC" w:rsidRPr="00D514AC">
        <w:rPr>
          <w:lang w:val="en-GB"/>
        </w:rPr>
        <w:t>may influence flow dynamics and hence the uptake of</w:t>
      </w:r>
      <w:r w:rsidR="00D514AC">
        <w:rPr>
          <w:lang w:val="en-GB"/>
        </w:rPr>
        <w:t xml:space="preserve"> </w:t>
      </w:r>
      <w:r w:rsidR="00D514AC" w:rsidRPr="00D514AC">
        <w:rPr>
          <w:lang w:val="en-GB"/>
        </w:rPr>
        <w:t xml:space="preserve">particles </w:t>
      </w:r>
      <w:r w:rsidR="00E25E17" w:rsidRPr="00EC7364">
        <w:rPr>
          <w:highlight w:val="yellow"/>
          <w:lang w:val="en-GB"/>
        </w:rPr>
        <w:fldChar w:fldCharType="begin">
          <w:fldData xml:space="preserve">PEVuZE5vdGU+PENpdGU+PEF1dGhvcj5EYW1lPC9BdXRob3I+PFllYXI+MTk4NDwvWWVhcj48UmVj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</w:fldData>
        </w:fldChar>
      </w:r>
      <w:r w:rsidR="002609DF" w:rsidRPr="00EC7364">
        <w:rPr>
          <w:highlight w:val="yellow"/>
          <w:lang w:val="en-GB"/>
        </w:rPr>
        <w:instrText xml:space="preserve"> ADDIN EN.CITE </w:instrText>
      </w:r>
      <w:r w:rsidR="002609DF" w:rsidRPr="00EC7364">
        <w:rPr>
          <w:highlight w:val="yellow"/>
          <w:lang w:val="en-GB"/>
        </w:rPr>
        <w:fldChar w:fldCharType="begin">
          <w:fldData xml:space="preserve">PEVuZE5vdGU+PENpdGU+PEF1dGhvcj5EYW1lPC9BdXRob3I+PFllYXI+MTk4NDwvWWVhcj48UmVj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</w:fldData>
        </w:fldChar>
      </w:r>
      <w:r w:rsidR="002609DF" w:rsidRPr="00EC7364">
        <w:rPr>
          <w:highlight w:val="yellow"/>
          <w:lang w:val="en-GB"/>
        </w:rPr>
        <w:instrText xml:space="preserve"> ADDIN EN.CITE.DATA </w:instrText>
      </w:r>
      <w:r w:rsidR="002609DF" w:rsidRPr="00EC7364">
        <w:rPr>
          <w:highlight w:val="yellow"/>
          <w:lang w:val="en-GB"/>
        </w:rPr>
      </w:r>
      <w:r w:rsidR="002609DF" w:rsidRPr="00EC7364">
        <w:rPr>
          <w:highlight w:val="yellow"/>
          <w:lang w:val="en-GB"/>
        </w:rPr>
        <w:fldChar w:fldCharType="end"/>
      </w:r>
      <w:r w:rsidR="00E25E17" w:rsidRPr="00EC7364">
        <w:rPr>
          <w:highlight w:val="yellow"/>
          <w:lang w:val="en-GB"/>
        </w:rPr>
      </w:r>
      <w:r w:rsidR="00E25E17" w:rsidRPr="00EC7364">
        <w:rPr>
          <w:highlight w:val="yellow"/>
          <w:lang w:val="en-GB"/>
        </w:rPr>
        <w:fldChar w:fldCharType="separate"/>
      </w:r>
      <w:r w:rsidR="00D514AC" w:rsidRPr="00EC7364">
        <w:rPr>
          <w:noProof/>
          <w:highlight w:val="yellow"/>
          <w:lang w:val="en-GB"/>
        </w:rPr>
        <w:t>(Dame et al., 1984, Harsh and Luckenbach, 1999)</w:t>
      </w:r>
      <w:r w:rsidR="00E25E17" w:rsidRPr="00EC7364">
        <w:rPr>
          <w:highlight w:val="yellow"/>
          <w:lang w:val="en-GB"/>
        </w:rPr>
        <w:fldChar w:fldCharType="end"/>
      </w:r>
      <w:r w:rsidR="00D514AC" w:rsidRPr="00EC7364">
        <w:rPr>
          <w:highlight w:val="yellow"/>
          <w:lang w:val="en-GB"/>
        </w:rPr>
        <w:t>.</w:t>
      </w:r>
      <w:r w:rsidR="00D514AC" w:rsidRPr="00EC7364">
        <w:rPr>
          <w:rFonts w:ascii="Times New Roman" w:hAnsi="Times New Roman" w:cs="Times New Roman"/>
          <w:color w:val="131413"/>
          <w:sz w:val="20"/>
          <w:szCs w:val="20"/>
          <w:highlight w:val="yellow"/>
        </w:rPr>
        <w:t xml:space="preserve"> </w:t>
      </w:r>
      <w:r w:rsidRPr="00EC7364">
        <w:rPr>
          <w:highlight w:val="yellow"/>
          <w:lang w:val="en-GB"/>
        </w:rPr>
        <w:t xml:space="preserve">We therefore recommend that practitioners use the equation derived by </w:t>
      </w:r>
      <w:proofErr w:type="spellStart"/>
      <w:r w:rsidRPr="00EC7364">
        <w:rPr>
          <w:highlight w:val="yellow"/>
          <w:lang w:val="en-GB"/>
        </w:rPr>
        <w:t>zu</w:t>
      </w:r>
      <w:proofErr w:type="spellEnd"/>
      <w:r w:rsidRPr="00EC7364">
        <w:rPr>
          <w:highlight w:val="yellow"/>
          <w:lang w:val="en-GB"/>
        </w:rPr>
        <w:t xml:space="preserve"> </w:t>
      </w:r>
      <w:proofErr w:type="spellStart"/>
      <w:r w:rsidRPr="00EC7364">
        <w:rPr>
          <w:highlight w:val="yellow"/>
          <w:lang w:val="en-GB"/>
        </w:rPr>
        <w:t>Ermgassen</w:t>
      </w:r>
      <w:proofErr w:type="spellEnd"/>
      <w:r w:rsidRPr="00EC7364">
        <w:rPr>
          <w:highlight w:val="yellow"/>
          <w:lang w:val="en-GB"/>
        </w:rPr>
        <w:t xml:space="preserve"> et al. </w:t>
      </w:r>
      <w:r w:rsidR="00E25E17" w:rsidRPr="00EC7364">
        <w:rPr>
          <w:highlight w:val="yellow"/>
          <w:lang w:val="en-GB"/>
        </w:rPr>
        <w:fldChar w:fldCharType="begin"/>
      </w:r>
      <w:r w:rsidR="002609DF" w:rsidRPr="00EC7364">
        <w:rPr>
          <w:highlight w:val="yellow"/>
          <w:lang w:val="en-GB"/>
        </w:rPr>
        <w:instrText xml:space="preserve"> ADDIN EN.CITE &lt;EndNote&gt;&lt;Cite ExcludeAuth="1"&gt;&lt;Author&gt;zu Ermgassen&lt;/Author&gt;&lt;Year&gt;2013&lt;/Year&gt;&lt;RecNum&gt;1953&lt;/RecNum&gt;&lt;record&gt;&lt;rec-number&gt;1953&lt;/rec-number&gt;&lt;foreign-keys&gt;&lt;key app="EN" db-id="waa5vxrvuz0eeoes2wbpsrfs5zezp0z9ewxz"&gt;1953&lt;/key&gt;&lt;/foreign-keys&gt;&lt;ref-type name="Journal Article"&gt;17&lt;/ref-type&gt;&lt;contributors&gt;&lt;authors&gt;&lt;author&gt;zu Ermgassen, PhilineS E.&lt;/author&gt;&lt;author&gt;Spalding, MarkD&lt;/author&gt;&lt;author&gt;Grizzle, RaymondE&lt;/author&gt;&lt;author&gt;Brumbaugh, RobertD&lt;/author&gt;&lt;/authors&gt;&lt;/contributors&gt;&lt;titles&gt;&lt;title&gt;Quantifying the Loss of a Marine Ecosystem Service: Filtration by the Eastern Oyster in US Estuaries&lt;/title&gt;&lt;secondary-title&gt;Estuaries and Coasts&lt;/secondary-title&gt;&lt;alt-title&gt;Estuaries and Coasts&lt;/alt-title&gt;&lt;/titles&gt;&lt;periodical&gt;&lt;full-title&gt;Estuaries and Coasts&lt;/full-title&gt;&lt;/periodical&gt;&lt;alt-periodical&gt;&lt;full-title&gt;Estuaries and Coasts&lt;/full-title&gt;&lt;/alt-periodical&gt;&lt;pages&gt;36-43&lt;/pages&gt;&lt;volume&gt;36&lt;/volume&gt;&lt;number&gt;1&lt;/number&gt;&lt;keywords&gt;&lt;keyword&gt;Crassostrea virginica&lt;/keyword&gt;&lt;keyword&gt;USA&lt;/keyword&gt;&lt;keyword&gt;Restoration&lt;/keyword&gt;&lt;keyword&gt;Estuarine habitat&lt;/keyword&gt;&lt;keyword&gt;Historical ecology&lt;/keyword&gt;&lt;keyword&gt;Water quality&lt;/keyword&gt;&lt;/keywords&gt;&lt;dates&gt;&lt;year&gt;2013&lt;/year&gt;&lt;pub-dates&gt;&lt;date&gt;2013/01/01&lt;/date&gt;&lt;/pub-dates&gt;&lt;/dates&gt;&lt;publisher&gt;Springer-Verlag&lt;/publisher&gt;&lt;isbn&gt;1559-2723&lt;/isbn&gt;&lt;urls&gt;&lt;related-urls&gt;&lt;url&gt;http://dx.doi.org/10.1007/s12237-012-9559-y&lt;/url&gt;&lt;/related-urls&gt;&lt;/urls&gt;&lt;electronic-resource-num&gt;10.1007/s12237-012-9559-y&lt;/electronic-resource-num&gt;&lt;language&gt;English&lt;/language&gt;&lt;/record&gt;&lt;/Cite&gt;&lt;/EndNote&gt;</w:instrText>
      </w:r>
      <w:r w:rsidR="00E25E17" w:rsidRPr="00EC7364">
        <w:rPr>
          <w:highlight w:val="yellow"/>
          <w:lang w:val="en-GB"/>
        </w:rPr>
        <w:fldChar w:fldCharType="separate"/>
      </w:r>
      <w:r w:rsidR="008E0061" w:rsidRPr="00EC7364">
        <w:rPr>
          <w:noProof/>
          <w:highlight w:val="yellow"/>
          <w:lang w:val="en-GB"/>
        </w:rPr>
        <w:t>(2013a)</w:t>
      </w:r>
      <w:r w:rsidR="00E25E17" w:rsidRPr="00EC7364">
        <w:rPr>
          <w:highlight w:val="yellow"/>
          <w:lang w:val="en-GB"/>
        </w:rPr>
        <w:fldChar w:fldCharType="end"/>
      </w:r>
      <w:r w:rsidRPr="00EC7364">
        <w:rPr>
          <w:highlight w:val="yellow"/>
          <w:lang w:val="en-GB"/>
        </w:rPr>
        <w:t xml:space="preserve">, which is fitted to data collected on oyster reefs </w:t>
      </w:r>
      <w:r w:rsidRPr="00EC7364">
        <w:rPr>
          <w:i/>
          <w:highlight w:val="yellow"/>
          <w:lang w:val="en-GB"/>
        </w:rPr>
        <w:t>in situ</w:t>
      </w:r>
      <w:r w:rsidRPr="00EC7364">
        <w:rPr>
          <w:highlight w:val="yellow"/>
          <w:lang w:val="en-GB"/>
        </w:rPr>
        <w:t>.</w:t>
      </w:r>
      <w:r>
        <w:rPr>
          <w:lang w:val="en-GB"/>
        </w:rPr>
        <w:t xml:space="preserve"> </w:t>
      </w:r>
      <w:r w:rsidR="00F74D8B">
        <w:rPr>
          <w:lang w:val="en-GB"/>
        </w:rPr>
        <w:t>Equation 1 (below) can be used to estimate the volume of water filtered by eastern oysters under known water temperature conditions and where the mean mass and density of oysters is known. Where oyster lengths are know</w:t>
      </w:r>
      <w:r w:rsidR="00693CB9">
        <w:rPr>
          <w:lang w:val="en-GB"/>
        </w:rPr>
        <w:t>n</w:t>
      </w:r>
      <w:r w:rsidR="00F74D8B">
        <w:rPr>
          <w:lang w:val="en-GB"/>
        </w:rPr>
        <w:t xml:space="preserve">, they can be converted to mass using the conversions outlined in </w:t>
      </w:r>
      <w:r w:rsidR="005C7E98">
        <w:rPr>
          <w:lang w:val="en-GB"/>
        </w:rPr>
        <w:t>Appendix 2</w:t>
      </w:r>
      <w:r w:rsidR="00F74D8B">
        <w:rPr>
          <w:lang w:val="en-GB"/>
        </w:rPr>
        <w:t xml:space="preserve">. </w:t>
      </w:r>
    </w:p>
    <w:p w14:paraId="3572BF5C" w14:textId="77777777" w:rsidR="004709D9" w:rsidRDefault="004709D9" w:rsidP="001E62BD">
      <w:pPr>
        <w:rPr>
          <w:lang w:val="en-GB"/>
        </w:rPr>
      </w:pPr>
      <w:r>
        <w:rPr>
          <w:lang w:val="en-GB"/>
        </w:rPr>
        <w:t>Equation 1</w:t>
      </w:r>
      <w:r w:rsidR="00DD286A">
        <w:rPr>
          <w:lang w:val="en-GB"/>
        </w:rPr>
        <w:t>, filtration rate of the eastern oyster</w:t>
      </w:r>
      <w:r>
        <w:rPr>
          <w:lang w:val="en-GB"/>
        </w:rPr>
        <w:t xml:space="preserve">: </w:t>
      </w:r>
    </w:p>
    <w:p w14:paraId="0E23FC26" w14:textId="77777777" w:rsidR="004709D9" w:rsidRDefault="004709D9" w:rsidP="001E62BD">
      <w:pPr>
        <w:rPr>
          <w:lang w:val="en-GB"/>
        </w:rPr>
      </w:pPr>
      <w:r>
        <w:rPr>
          <w:lang w:val="en-GB"/>
        </w:rPr>
        <w:t>Filtration rate (L hr</w:t>
      </w:r>
      <w:r w:rsidRPr="004709D9">
        <w:rPr>
          <w:vertAlign w:val="superscript"/>
          <w:lang w:val="en-GB"/>
        </w:rPr>
        <w:t>-1</w:t>
      </w:r>
      <w:r w:rsidR="008E0061">
        <w:rPr>
          <w:lang w:val="en-GB"/>
        </w:rPr>
        <w:t xml:space="preserve"> m</w:t>
      </w:r>
      <w:r w:rsidR="008E0061" w:rsidRPr="008E0061">
        <w:rPr>
          <w:vertAlign w:val="superscript"/>
          <w:lang w:val="en-GB"/>
        </w:rPr>
        <w:t>-2</w:t>
      </w:r>
      <w:r w:rsidR="008E0061">
        <w:rPr>
          <w:lang w:val="en-GB"/>
        </w:rPr>
        <w:t>)</w:t>
      </w:r>
      <w:r>
        <w:rPr>
          <w:lang w:val="en-GB"/>
        </w:rPr>
        <w:t>=</w:t>
      </w:r>
      <w:r w:rsidR="00D02C70">
        <w:rPr>
          <w:noProof/>
          <w:position w:val="-6"/>
        </w:rPr>
        <w:drawing>
          <wp:inline distT="0" distB="0" distL="0" distR="0" wp14:anchorId="4903417C" wp14:editId="1CF41B19">
            <wp:extent cx="1498600" cy="222250"/>
            <wp:effectExtent l="0" t="0" r="6350" b="63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8600" cy="222250"/>
                    </a:xfrm>
                    <a:prstGeom prst="rect">
                      <a:avLst/>
                    </a:prstGeom>
                    <a:noFill/>
                    <a:ln>
                      <a:noFill/>
                    </a:ln>
                  </pic:spPr>
                </pic:pic>
              </a:graphicData>
            </a:graphic>
          </wp:inline>
        </w:drawing>
      </w:r>
    </w:p>
    <w:p w14:paraId="158D06F0" w14:textId="77777777" w:rsidR="00F74D8B" w:rsidRDefault="004709D9" w:rsidP="004709D9">
      <w:pPr>
        <w:ind w:firstLine="720"/>
        <w:rPr>
          <w:lang w:val="en-GB"/>
        </w:rPr>
      </w:pPr>
      <w:proofErr w:type="gramStart"/>
      <w:r>
        <w:rPr>
          <w:lang w:val="en-GB"/>
        </w:rPr>
        <w:t>where</w:t>
      </w:r>
      <w:proofErr w:type="gramEnd"/>
      <w:r>
        <w:rPr>
          <w:lang w:val="en-GB"/>
        </w:rPr>
        <w:t xml:space="preserve"> </w:t>
      </w:r>
      <w:r w:rsidR="008E0061" w:rsidRPr="008E0061">
        <w:rPr>
          <w:i/>
          <w:lang w:val="en-GB"/>
        </w:rPr>
        <w:t>N</w:t>
      </w:r>
      <w:r w:rsidR="008E0061">
        <w:rPr>
          <w:lang w:val="en-GB"/>
        </w:rPr>
        <w:t xml:space="preserve"> is the density of oysters per m</w:t>
      </w:r>
      <w:r w:rsidR="008E0061" w:rsidRPr="008E0061">
        <w:rPr>
          <w:vertAlign w:val="superscript"/>
          <w:lang w:val="en-GB"/>
        </w:rPr>
        <w:t>2</w:t>
      </w:r>
      <w:r w:rsidR="008E0061">
        <w:rPr>
          <w:lang w:val="en-GB"/>
        </w:rPr>
        <w:t xml:space="preserve">, </w:t>
      </w:r>
      <w:r w:rsidRPr="008E0061">
        <w:rPr>
          <w:lang w:val="en-GB"/>
        </w:rPr>
        <w:t>W</w:t>
      </w:r>
      <w:r>
        <w:rPr>
          <w:lang w:val="en-GB"/>
        </w:rPr>
        <w:t xml:space="preserve"> is </w:t>
      </w:r>
      <w:r w:rsidR="004B1972">
        <w:rPr>
          <w:lang w:val="en-GB"/>
        </w:rPr>
        <w:t xml:space="preserve">the dry tissue </w:t>
      </w:r>
      <w:r>
        <w:rPr>
          <w:lang w:val="en-GB"/>
        </w:rPr>
        <w:t xml:space="preserve">weight in g and T is temperature in </w:t>
      </w:r>
      <w:r>
        <w:rPr>
          <w:rFonts w:ascii="Cambria" w:hAnsi="Cambria"/>
          <w:lang w:val="en-GB"/>
        </w:rPr>
        <w:t>°</w:t>
      </w:r>
      <w:r>
        <w:rPr>
          <w:lang w:val="en-GB"/>
        </w:rPr>
        <w:t>C</w:t>
      </w:r>
      <w:r w:rsidR="00B507EF">
        <w:rPr>
          <w:lang w:val="en-GB"/>
        </w:rPr>
        <w:t>.</w:t>
      </w:r>
    </w:p>
    <w:p w14:paraId="5E4FE374" w14:textId="77777777" w:rsidR="00F74D8B" w:rsidRPr="004709D9" w:rsidRDefault="00F74D8B" w:rsidP="00976BD0">
      <w:pPr>
        <w:pStyle w:val="Heading4"/>
        <w:rPr>
          <w:lang w:val="en-GB"/>
        </w:rPr>
      </w:pPr>
      <w:r w:rsidRPr="004709D9">
        <w:rPr>
          <w:lang w:val="en-GB"/>
        </w:rPr>
        <w:t>Estimating population level filtration</w:t>
      </w:r>
    </w:p>
    <w:p w14:paraId="39D5B0CF" w14:textId="77777777" w:rsidR="003B6AC5" w:rsidRDefault="00276291" w:rsidP="001E62BD">
      <w:pPr>
        <w:rPr>
          <w:lang w:val="en-GB"/>
        </w:rPr>
      </w:pPr>
      <w:r>
        <w:rPr>
          <w:lang w:val="en-GB"/>
        </w:rPr>
        <w:t xml:space="preserve">Population level filtration can be estimated with </w:t>
      </w:r>
      <w:r w:rsidRPr="00967DBF">
        <w:rPr>
          <w:color w:val="FF0000"/>
          <w:lang w:val="en-GB"/>
        </w:rPr>
        <w:t>as little information as mean oyster size, density and water temperature.</w:t>
      </w:r>
      <w:r>
        <w:rPr>
          <w:lang w:val="en-GB"/>
        </w:rPr>
        <w:t xml:space="preserve"> </w:t>
      </w:r>
      <w:r w:rsidR="00F74D8B">
        <w:rPr>
          <w:lang w:val="en-GB"/>
        </w:rPr>
        <w:t xml:space="preserve">Where oyster population size class and density information is available, more accurate estimates of the volume of water filtered per unit time can be </w:t>
      </w:r>
      <w:r w:rsidR="004709D9">
        <w:rPr>
          <w:lang w:val="en-GB"/>
        </w:rPr>
        <w:t xml:space="preserve">determined by deriving </w:t>
      </w:r>
      <w:r w:rsidR="004709D9" w:rsidRPr="00967DBF">
        <w:rPr>
          <w:color w:val="FF0000"/>
          <w:lang w:val="en-GB"/>
        </w:rPr>
        <w:t>size class specific estimates</w:t>
      </w:r>
      <w:r w:rsidR="005B7A7F" w:rsidRPr="00967DBF">
        <w:rPr>
          <w:color w:val="FF0000"/>
          <w:lang w:val="en-GB"/>
        </w:rPr>
        <w:t xml:space="preserve"> using equation 1</w:t>
      </w:r>
      <w:r w:rsidR="00836F1E" w:rsidRPr="00967DBF">
        <w:rPr>
          <w:color w:val="FF0000"/>
          <w:lang w:val="en-GB"/>
        </w:rPr>
        <w:t>,</w:t>
      </w:r>
      <w:r w:rsidR="004709D9" w:rsidRPr="00967DBF">
        <w:rPr>
          <w:color w:val="FF0000"/>
          <w:lang w:val="en-GB"/>
        </w:rPr>
        <w:t xml:space="preserve"> and summing the total volume filtered.</w:t>
      </w:r>
      <w:r w:rsidR="003B6AC5">
        <w:rPr>
          <w:lang w:val="en-GB"/>
        </w:rPr>
        <w:t xml:space="preserve"> A worked example is given below.</w:t>
      </w:r>
      <w:r w:rsidR="004709D9">
        <w:rPr>
          <w:lang w:val="en-GB"/>
        </w:rPr>
        <w:t xml:space="preserve"> </w:t>
      </w:r>
      <w:r w:rsidR="00836F1E">
        <w:rPr>
          <w:lang w:val="en-GB"/>
        </w:rPr>
        <w:t xml:space="preserve">For details </w:t>
      </w:r>
      <w:r w:rsidR="00DD286A">
        <w:rPr>
          <w:lang w:val="en-GB"/>
        </w:rPr>
        <w:t>on</w:t>
      </w:r>
      <w:r w:rsidR="00836F1E">
        <w:rPr>
          <w:lang w:val="en-GB"/>
        </w:rPr>
        <w:t xml:space="preserve"> how best to determine the oyster population metrics necessary to estimate population level filtration see Bagget</w:t>
      </w:r>
      <w:r w:rsidR="00D514AC">
        <w:rPr>
          <w:lang w:val="en-GB"/>
        </w:rPr>
        <w:t>t</w:t>
      </w:r>
      <w:r w:rsidR="00836F1E">
        <w:rPr>
          <w:lang w:val="en-GB"/>
        </w:rPr>
        <w:t xml:space="preserve"> et al. (2014).</w:t>
      </w:r>
    </w:p>
    <w:p w14:paraId="55ECBC9B" w14:textId="77777777" w:rsidR="005C7B16" w:rsidRDefault="005C7B16" w:rsidP="001E62BD">
      <w:pPr>
        <w:rPr>
          <w:lang w:val="en-GB"/>
        </w:rPr>
      </w:pPr>
      <w:r>
        <w:rPr>
          <w:lang w:val="en-GB"/>
        </w:rPr>
        <w:t>Case study: Great Bay, New Hampshire</w:t>
      </w:r>
    </w:p>
    <w:p w14:paraId="760C641E" w14:textId="77777777" w:rsidR="002757AD" w:rsidRDefault="005C7B16" w:rsidP="001E62BD">
      <w:pPr>
        <w:rPr>
          <w:lang w:val="en-GB"/>
        </w:rPr>
      </w:pPr>
      <w:r>
        <w:rPr>
          <w:lang w:val="en-GB"/>
        </w:rPr>
        <w:t xml:space="preserve">Current </w:t>
      </w:r>
      <w:r w:rsidR="002B55BD">
        <w:rPr>
          <w:lang w:val="en-GB"/>
        </w:rPr>
        <w:t>mapping efforts in Great Bay New Hampshire have identified 87ha of oyster reefs with a mean density of 287 oysters per m</w:t>
      </w:r>
      <w:r w:rsidR="002B55BD" w:rsidRPr="002B55BD">
        <w:rPr>
          <w:vertAlign w:val="superscript"/>
          <w:lang w:val="en-GB"/>
        </w:rPr>
        <w:t>2</w:t>
      </w:r>
      <w:r w:rsidR="002B55BD">
        <w:rPr>
          <w:lang w:val="en-GB"/>
        </w:rPr>
        <w:t xml:space="preserve"> and an average size of 55mm shell height</w:t>
      </w:r>
      <w:r w:rsidR="002757AD">
        <w:rPr>
          <w:lang w:val="en-GB"/>
        </w:rPr>
        <w:t xml:space="preserve"> (SH)</w:t>
      </w:r>
      <w:r w:rsidR="002B55BD">
        <w:rPr>
          <w:lang w:val="en-GB"/>
        </w:rPr>
        <w:t xml:space="preserve"> </w:t>
      </w:r>
      <w:r w:rsidR="00E25E17">
        <w:rPr>
          <w:lang w:val="en-GB"/>
        </w:rPr>
        <w:fldChar w:fldCharType="begin"/>
      </w:r>
      <w:r w:rsidR="002609DF">
        <w:rPr>
          <w:lang w:val="en-GB"/>
        </w:rPr>
        <w:instrText xml:space="preserve"> ADDIN EN.CITE &lt;EndNote&gt;&lt;Cite&gt;&lt;Author&gt;Grizzle&lt;/Author&gt;&lt;Year&gt;2004&lt;/Year&gt;&lt;RecNum&gt;678&lt;/RecNum&gt;&lt;record&gt;&lt;rec-number&gt;678&lt;/rec-number&gt;&lt;foreign-keys&gt;&lt;key app="EN" db-id="waa5vxrvuz0eeoes2wbpsrfs5zezp0z9ewxz"&gt;678&lt;/key&gt;&lt;/foreign-keys&gt;&lt;ref-type name="Report"&gt;27&lt;/ref-type&gt;&lt;contributors&gt;&lt;authors&gt;&lt;author&gt;Grizzle, R. E.&lt;/author&gt;&lt;author&gt;Brodeur, Melissa&lt;/author&gt;&lt;/authors&gt;&lt;/contributors&gt;&lt;titles&gt;&lt;title&gt;&lt;style face="normal" font="default" size="100%"&gt;Oyster (&lt;/style&gt;&lt;style face="italic" font="default" size="100%"&gt;Crassostrea virginica&lt;/style&gt;&lt;style face="normal" font="default" size="100%"&gt;) reef mapping in the Great Bay Estuary, New Hampshire - 2003&lt;/style&gt;&lt;/title&gt;&lt;/titles&gt;&lt;pages&gt;19&lt;/pages&gt;&lt;keywords&gt;&lt;keyword&gt;USA&lt;/keyword&gt;&lt;keyword&gt;New Hampshire&lt;/keyword&gt;&lt;keyword&gt;Great Bay&lt;/keyword&gt;&lt;keyword&gt;present extent&lt;/keyword&gt;&lt;keyword&gt;oyster density&lt;/keyword&gt;&lt;/keywords&gt;&lt;dates&gt;&lt;year&gt;2004&lt;/year&gt;&lt;/dates&gt;&lt;pub-location&gt;Durham NH&lt;/pub-location&gt;&lt;publisher&gt;The New Hampshire Estuaries Project&lt;/publisher&gt;&lt;urls&gt;&lt;/urls&gt;&lt;/record&gt;&lt;/Cite&gt;&lt;Cite&gt;&lt;Author&gt;Grizzle&lt;/Author&gt;&lt;Year&gt;2009&lt;/Year&gt;&lt;RecNum&gt;1041&lt;/RecNum&gt;&lt;record&gt;&lt;rec-number&gt;1041&lt;/rec-number&gt;&lt;foreign-keys&gt;&lt;key app="EN" db-id="waa5vxrvuz0eeoes2wbpsrfs5zezp0z9ewxz"&gt;1041&lt;/key&gt;&lt;/foreign-keys&gt;&lt;ref-type name="Report"&gt;27&lt;/ref-type&gt;&lt;contributors&gt;&lt;authors&gt;&lt;author&gt;Grizzle, R. E.&lt;/author&gt;&lt;author&gt;Ward, Krystin&lt;/author&gt;&lt;/authors&gt;&lt;/contributors&gt;&lt;titles&gt;&lt;title&gt;Video-Based Mapping of Oyster Bottom in the Upper Piscataqua River, Sturgeon Creek, and Spruce Creek&lt;/title&gt;&lt;/titles&gt;&lt;pages&gt;10&lt;/pages&gt;&lt;keywords&gt;&lt;keyword&gt;USA&lt;/keyword&gt;&lt;keyword&gt;New Hampshire&lt;/keyword&gt;&lt;keyword&gt;Great Bay&lt;/keyword&gt;&lt;keyword&gt;present extent&lt;/keyword&gt;&lt;keyword&gt;quantiative&lt;/keyword&gt;&lt;/keywords&gt;&lt;dates&gt;&lt;year&gt;2009&lt;/year&gt;&lt;/dates&gt;&lt;publisher&gt;University of New Hampshire&lt;/publisher&gt;&lt;urls&gt;&lt;/urls&gt;&lt;/record&gt;&lt;/Cite&gt;&lt;/EndNote&gt;</w:instrText>
      </w:r>
      <w:r w:rsidR="00E25E17">
        <w:rPr>
          <w:lang w:val="en-GB"/>
        </w:rPr>
        <w:fldChar w:fldCharType="separate"/>
      </w:r>
      <w:r w:rsidR="002B55BD">
        <w:rPr>
          <w:noProof/>
          <w:lang w:val="en-GB"/>
        </w:rPr>
        <w:t>(Grizzle and Brodeur, 2004, Grizzle and Ward, 2009)</w:t>
      </w:r>
      <w:r w:rsidR="00E25E17">
        <w:rPr>
          <w:lang w:val="en-GB"/>
        </w:rPr>
        <w:fldChar w:fldCharType="end"/>
      </w:r>
      <w:r w:rsidR="002B55BD">
        <w:rPr>
          <w:lang w:val="en-GB"/>
        </w:rPr>
        <w:t xml:space="preserve">. </w:t>
      </w:r>
      <w:r w:rsidR="002757AD">
        <w:rPr>
          <w:lang w:val="en-GB"/>
        </w:rPr>
        <w:t>The shell height to biomass conversion with the nearest geographical location is 0.00003 x SH</w:t>
      </w:r>
      <w:r w:rsidR="002757AD">
        <w:rPr>
          <w:vertAlign w:val="superscript"/>
          <w:lang w:val="en-GB"/>
        </w:rPr>
        <w:t>2.45</w:t>
      </w:r>
      <w:r w:rsidR="002757AD" w:rsidRPr="002757AD">
        <w:rPr>
          <w:lang w:val="en-GB"/>
        </w:rPr>
        <w:t xml:space="preserve"> (</w:t>
      </w:r>
      <w:proofErr w:type="spellStart"/>
      <w:r w:rsidR="002757AD" w:rsidRPr="002757AD">
        <w:rPr>
          <w:lang w:val="en-GB"/>
        </w:rPr>
        <w:t>Bushek</w:t>
      </w:r>
      <w:proofErr w:type="spellEnd"/>
      <w:r w:rsidR="002757AD" w:rsidRPr="002757AD">
        <w:rPr>
          <w:lang w:val="en-GB"/>
        </w:rPr>
        <w:t xml:space="preserve"> et al. unpublished data) from Delaware Bay, NJ</w:t>
      </w:r>
      <w:r w:rsidR="00DD286A">
        <w:rPr>
          <w:lang w:val="en-GB"/>
        </w:rPr>
        <w:t xml:space="preserve"> (Appendix 2)</w:t>
      </w:r>
      <w:r w:rsidR="002757AD" w:rsidRPr="002757AD">
        <w:rPr>
          <w:lang w:val="en-GB"/>
        </w:rPr>
        <w:t>.</w:t>
      </w:r>
      <w:r w:rsidR="002757AD">
        <w:rPr>
          <w:lang w:val="en-GB"/>
        </w:rPr>
        <w:t xml:space="preserve"> The mean June water temperature in Great Bay is 18.2</w:t>
      </w:r>
      <w:r w:rsidR="002757AD">
        <w:rPr>
          <w:rFonts w:ascii="Cambria" w:hAnsi="Cambria"/>
          <w:lang w:val="en-GB"/>
        </w:rPr>
        <w:t>°</w:t>
      </w:r>
      <w:r w:rsidR="002757AD">
        <w:rPr>
          <w:lang w:val="en-GB"/>
        </w:rPr>
        <w:t>C, as recorded by the National Estuarine Research Reserve network. The population level filtration rate in June can therefore be calculated as follows</w:t>
      </w:r>
    </w:p>
    <w:p w14:paraId="5469BC9F" w14:textId="77777777" w:rsidR="002757AD" w:rsidRDefault="002757AD" w:rsidP="001E62BD">
      <w:pPr>
        <w:rPr>
          <w:lang w:val="en-GB"/>
        </w:rPr>
      </w:pPr>
      <w:r>
        <w:rPr>
          <w:lang w:val="en-GB"/>
        </w:rPr>
        <w:t>Where the mean dry tissue mass of each oyster is equal to 0.00003x55</w:t>
      </w:r>
      <w:r>
        <w:rPr>
          <w:vertAlign w:val="superscript"/>
          <w:lang w:val="en-GB"/>
        </w:rPr>
        <w:t>2.45</w:t>
      </w:r>
      <w:r w:rsidRPr="002757AD">
        <w:rPr>
          <w:lang w:val="en-GB"/>
        </w:rPr>
        <w:t xml:space="preserve"> </w:t>
      </w:r>
      <w:r>
        <w:rPr>
          <w:lang w:val="en-GB"/>
        </w:rPr>
        <w:t xml:space="preserve"> =0.55g</w:t>
      </w:r>
    </w:p>
    <w:p w14:paraId="777604FD" w14:textId="77777777" w:rsidR="000A0325" w:rsidRPr="000A0325" w:rsidRDefault="002757AD" w:rsidP="001E62BD">
      <w:pPr>
        <w:rPr>
          <w:lang w:val="en-GB"/>
        </w:rPr>
      </w:pPr>
      <w:r>
        <w:rPr>
          <w:lang w:val="en-GB"/>
        </w:rPr>
        <w:t>Therefore</w:t>
      </w:r>
      <w:r w:rsidR="000A0325">
        <w:rPr>
          <w:lang w:val="en-GB"/>
        </w:rPr>
        <w:t xml:space="preserve"> the whole population filters approximately:</w:t>
      </w:r>
      <w:r>
        <w:rPr>
          <w:lang w:val="en-GB"/>
        </w:rPr>
        <w:t xml:space="preserve"> </w:t>
      </w:r>
      <w:r w:rsidR="00D02C70">
        <w:rPr>
          <w:noProof/>
          <w:position w:val="-6"/>
        </w:rPr>
        <w:drawing>
          <wp:inline distT="0" distB="0" distL="0" distR="0" wp14:anchorId="5BC05AE2" wp14:editId="7D6B70E8">
            <wp:extent cx="2228850" cy="222250"/>
            <wp:effectExtent l="0" t="0" r="0" b="635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8850" cy="222250"/>
                    </a:xfrm>
                    <a:prstGeom prst="rect">
                      <a:avLst/>
                    </a:prstGeom>
                    <a:noFill/>
                    <a:ln>
                      <a:noFill/>
                    </a:ln>
                  </pic:spPr>
                </pic:pic>
              </a:graphicData>
            </a:graphic>
          </wp:inline>
        </w:drawing>
      </w:r>
      <w:r w:rsidR="000A0325">
        <w:rPr>
          <w:lang w:val="en-GB"/>
        </w:rPr>
        <w:t xml:space="preserve"> = </w:t>
      </w:r>
      <w:r w:rsidR="000A0325" w:rsidRPr="000A0325">
        <w:rPr>
          <w:lang w:val="en-GB"/>
        </w:rPr>
        <w:t>4.3 x 10</w:t>
      </w:r>
      <w:r w:rsidR="000A0325" w:rsidRPr="000A0325">
        <w:rPr>
          <w:vertAlign w:val="superscript"/>
          <w:lang w:val="en-GB"/>
        </w:rPr>
        <w:t>8</w:t>
      </w:r>
      <w:r w:rsidR="000A0325" w:rsidRPr="000A0325">
        <w:rPr>
          <w:lang w:val="en-GB"/>
        </w:rPr>
        <w:t xml:space="preserve"> </w:t>
      </w:r>
      <w:r w:rsidR="000A0325">
        <w:rPr>
          <w:lang w:val="en-GB"/>
        </w:rPr>
        <w:t xml:space="preserve">litres per </w:t>
      </w:r>
      <w:r w:rsidR="000A0325" w:rsidRPr="000A0325">
        <w:rPr>
          <w:lang w:val="en-GB"/>
        </w:rPr>
        <w:t>h</w:t>
      </w:r>
      <w:r w:rsidR="000A0325">
        <w:rPr>
          <w:lang w:val="en-GB"/>
        </w:rPr>
        <w:t>our</w:t>
      </w:r>
    </w:p>
    <w:p w14:paraId="05AA46F7" w14:textId="77777777" w:rsidR="00F74D8B" w:rsidRPr="004709D9" w:rsidRDefault="00F74D8B" w:rsidP="00976BD0">
      <w:pPr>
        <w:pStyle w:val="Heading4"/>
        <w:rPr>
          <w:lang w:val="en-GB"/>
        </w:rPr>
      </w:pPr>
      <w:r w:rsidRPr="004709D9">
        <w:rPr>
          <w:lang w:val="en-GB"/>
        </w:rPr>
        <w:t>Setting goals based on filtration</w:t>
      </w:r>
    </w:p>
    <w:p w14:paraId="70711851" w14:textId="77777777" w:rsidR="00276291" w:rsidRDefault="00276291" w:rsidP="001E62BD">
      <w:pPr>
        <w:rPr>
          <w:lang w:val="en-GB"/>
        </w:rPr>
      </w:pPr>
      <w:r>
        <w:rPr>
          <w:lang w:val="en-GB"/>
        </w:rPr>
        <w:t xml:space="preserve">Restoration goals can be set on a number of scales. </w:t>
      </w:r>
      <w:r w:rsidR="00836F1E">
        <w:rPr>
          <w:lang w:val="en-GB"/>
        </w:rPr>
        <w:t xml:space="preserve">Using equation 1 it is possible to </w:t>
      </w:r>
      <w:r w:rsidR="00836F1E" w:rsidRPr="00967DBF">
        <w:rPr>
          <w:color w:val="FF0000"/>
          <w:lang w:val="en-GB"/>
        </w:rPr>
        <w:t>estimate th</w:t>
      </w:r>
      <w:r w:rsidR="00BC765C" w:rsidRPr="00967DBF">
        <w:rPr>
          <w:color w:val="FF0000"/>
          <w:lang w:val="en-GB"/>
        </w:rPr>
        <w:t>e volume of water filtered by an existing or planned restoration effort, as long as the actual or expected oyster density, size and water temperature is known in addition to the area of oyster reef restored.</w:t>
      </w:r>
      <w:r w:rsidR="00BC765C">
        <w:rPr>
          <w:lang w:val="en-GB"/>
        </w:rPr>
        <w:t xml:space="preserve"> A </w:t>
      </w:r>
      <w:proofErr w:type="gramStart"/>
      <w:r w:rsidR="00BC765C">
        <w:rPr>
          <w:lang w:val="en-GB"/>
        </w:rPr>
        <w:t>small scale</w:t>
      </w:r>
      <w:proofErr w:type="gramEnd"/>
      <w:r w:rsidR="00BC765C">
        <w:rPr>
          <w:lang w:val="en-GB"/>
        </w:rPr>
        <w:t xml:space="preserve"> goal can be established with the aim of restoring an oyster population capable of filtering a given volume of water at a given time of year. </w:t>
      </w:r>
      <w:r w:rsidR="00BC765C" w:rsidRPr="00967DBF">
        <w:rPr>
          <w:color w:val="FF0000"/>
          <w:lang w:val="en-GB"/>
        </w:rPr>
        <w:t xml:space="preserve">Water temperature has a strong influence on filtration rate. </w:t>
      </w:r>
      <w:r w:rsidR="00BC765C">
        <w:rPr>
          <w:lang w:val="en-GB"/>
        </w:rPr>
        <w:t xml:space="preserve">The appropriate seasonal temperature should therefore be used in this calculation. Mean monthly water </w:t>
      </w:r>
      <w:r w:rsidR="00BC765C">
        <w:rPr>
          <w:lang w:val="en-GB"/>
        </w:rPr>
        <w:lastRenderedPageBreak/>
        <w:t>temperatures representative of large bay units can be found in the appendix. Water temperature can, however, vary substantially within an estuary</w:t>
      </w:r>
      <w:r w:rsidR="00CC080B">
        <w:rPr>
          <w:lang w:val="en-GB"/>
        </w:rPr>
        <w:t xml:space="preserve"> and a</w:t>
      </w:r>
      <w:r w:rsidR="003A5915">
        <w:rPr>
          <w:lang w:val="en-GB"/>
        </w:rPr>
        <w:t>t</w:t>
      </w:r>
      <w:r w:rsidR="00CC080B">
        <w:rPr>
          <w:lang w:val="en-GB"/>
        </w:rPr>
        <w:t xml:space="preserve"> varying depths</w:t>
      </w:r>
      <w:r w:rsidR="00BC765C">
        <w:rPr>
          <w:lang w:val="en-GB"/>
        </w:rPr>
        <w:t xml:space="preserve">. </w:t>
      </w:r>
      <w:r w:rsidR="00BC765C" w:rsidRPr="00967DBF">
        <w:rPr>
          <w:color w:val="FF0000"/>
          <w:lang w:val="en-GB"/>
        </w:rPr>
        <w:t>Where possible, therefore, temperature at the restoration site should be used to derive estimates of volume filtered.</w:t>
      </w:r>
    </w:p>
    <w:p w14:paraId="3DBECA2C" w14:textId="77777777" w:rsidR="00836F1E" w:rsidRDefault="00BC765C" w:rsidP="001E62BD">
      <w:pPr>
        <w:rPr>
          <w:lang w:val="en-GB"/>
        </w:rPr>
      </w:pPr>
      <w:r>
        <w:rPr>
          <w:lang w:val="en-GB"/>
        </w:rPr>
        <w:t>Larger scale goals can be set on the basis of achieving full estuary filtration (see below for details). Where as this approach is not appropriate for small restoration activities within a large estuary (although it can form the long term goal for many smaller restoration activities)</w:t>
      </w:r>
      <w:r w:rsidR="00712DC2">
        <w:rPr>
          <w:lang w:val="en-GB"/>
        </w:rPr>
        <w:t xml:space="preserve">, it may be appropriate for smaller restoration efforts in more contained settings, such as a creek. Estimating the degree of restoration necessary to achieve full estuary filtration relies on knowledge of the residence time of the water in the </w:t>
      </w:r>
      <w:proofErr w:type="spellStart"/>
      <w:r w:rsidR="00712DC2">
        <w:rPr>
          <w:lang w:val="en-GB"/>
        </w:rPr>
        <w:t>waterbody</w:t>
      </w:r>
      <w:proofErr w:type="spellEnd"/>
      <w:r w:rsidR="00712DC2">
        <w:rPr>
          <w:lang w:val="en-GB"/>
        </w:rPr>
        <w:t xml:space="preserve">. </w:t>
      </w:r>
      <w:r>
        <w:rPr>
          <w:lang w:val="en-GB"/>
        </w:rPr>
        <w:t xml:space="preserve">Where the </w:t>
      </w:r>
      <w:r w:rsidR="002537D2">
        <w:rPr>
          <w:lang w:val="en-GB"/>
        </w:rPr>
        <w:t>relevant data are</w:t>
      </w:r>
      <w:r>
        <w:rPr>
          <w:lang w:val="en-GB"/>
        </w:rPr>
        <w:t xml:space="preserve"> known, it is possible to derive your own estimate of residence time at the scale most appropriate to you using</w:t>
      </w:r>
      <w:r w:rsidR="002537D2">
        <w:rPr>
          <w:lang w:val="en-GB"/>
        </w:rPr>
        <w:t xml:space="preserve"> the methodology outlined in </w:t>
      </w:r>
      <w:hyperlink r:id="rId12" w:history="1">
        <w:r w:rsidR="00DD286A" w:rsidRPr="006A556A">
          <w:rPr>
            <w:rStyle w:val="Hyperlink"/>
            <w:lang w:val="en-GB"/>
          </w:rPr>
          <w:t>http://ccrm.vi</w:t>
        </w:r>
        <w:r w:rsidR="00DD286A" w:rsidRPr="006A556A">
          <w:rPr>
            <w:rStyle w:val="Hyperlink"/>
            <w:lang w:val="en-GB"/>
          </w:rPr>
          <w:t>m</w:t>
        </w:r>
        <w:r w:rsidR="00DD286A" w:rsidRPr="006A556A">
          <w:rPr>
            <w:rStyle w:val="Hyperlink"/>
            <w:lang w:val="en-GB"/>
          </w:rPr>
          <w:t>s.edu/research/water_sediments/tidal_flushing/TidFlush_final.pdf</w:t>
        </w:r>
      </w:hyperlink>
      <w:r>
        <w:rPr>
          <w:lang w:val="en-GB"/>
        </w:rPr>
        <w:t>.</w:t>
      </w:r>
      <w:r w:rsidR="00DD286A">
        <w:rPr>
          <w:lang w:val="en-GB"/>
        </w:rPr>
        <w:t xml:space="preserve"> Residence times of whole estuaries can be found in Appendix X.</w:t>
      </w:r>
    </w:p>
    <w:p w14:paraId="5B5EBF71" w14:textId="77777777" w:rsidR="002537D2" w:rsidRPr="002537D2" w:rsidRDefault="002537D2" w:rsidP="00976BD0">
      <w:pPr>
        <w:pStyle w:val="Heading4"/>
        <w:rPr>
          <w:lang w:val="en-GB"/>
        </w:rPr>
      </w:pPr>
      <w:r w:rsidRPr="002537D2">
        <w:rPr>
          <w:lang w:val="en-GB"/>
        </w:rPr>
        <w:t>Full estuary filtration as a goal</w:t>
      </w:r>
    </w:p>
    <w:p w14:paraId="5CE33A80" w14:textId="77777777" w:rsidR="006C0626" w:rsidRDefault="002537D2" w:rsidP="005B7A7F">
      <w:pPr>
        <w:widowControl w:val="0"/>
        <w:autoSpaceDE w:val="0"/>
        <w:autoSpaceDN w:val="0"/>
        <w:adjustRightInd w:val="0"/>
        <w:spacing w:after="0"/>
        <w:rPr>
          <w:lang w:val="en-GB"/>
        </w:rPr>
      </w:pPr>
      <w:r>
        <w:rPr>
          <w:lang w:val="en-GB"/>
        </w:rPr>
        <w:t>Full estuary filtration is defined as “</w:t>
      </w:r>
      <w:r w:rsidRPr="002537D2">
        <w:rPr>
          <w:lang w:val="en-GB"/>
        </w:rPr>
        <w:t>filtering a volume</w:t>
      </w:r>
      <w:r>
        <w:rPr>
          <w:lang w:val="en-GB"/>
        </w:rPr>
        <w:t xml:space="preserve"> </w:t>
      </w:r>
      <w:r w:rsidRPr="002537D2">
        <w:rPr>
          <w:lang w:val="en-GB"/>
        </w:rPr>
        <w:t>equivalent or larger than the entire estuary volume</w:t>
      </w:r>
      <w:r>
        <w:rPr>
          <w:lang w:val="en-GB"/>
        </w:rPr>
        <w:t xml:space="preserve"> </w:t>
      </w:r>
      <w:r w:rsidRPr="002537D2">
        <w:rPr>
          <w:lang w:val="en-GB"/>
        </w:rPr>
        <w:t>within the residence time of the water</w:t>
      </w:r>
      <w:r>
        <w:rPr>
          <w:lang w:val="en-GB"/>
        </w:rPr>
        <w:t xml:space="preserve">”. Eastern oyster populations were historically capable of achieving full estuary filtration throughout much of their range </w:t>
      </w:r>
      <w:r w:rsidR="00E25E17">
        <w:rPr>
          <w:lang w:val="en-GB"/>
        </w:rPr>
        <w:fldChar w:fldCharType="begin"/>
      </w:r>
      <w:r w:rsidR="002609DF">
        <w:rPr>
          <w:lang w:val="en-GB"/>
        </w:rPr>
        <w:instrText xml:space="preserve"> ADDIN EN.CITE &lt;EndNote&gt;&lt;Cite&gt;&lt;Author&gt;zu Ermgassen&lt;/Author&gt;&lt;Year&gt;2013&lt;/Year&gt;&lt;RecNum&gt;1953&lt;/RecNum&gt;&lt;record&gt;&lt;rec-number&gt;1953&lt;/rec-number&gt;&lt;foreign-keys&gt;&lt;key app="EN" db-id="waa5vxrvuz0eeoes2wbpsrfs5zezp0z9ewxz"&gt;1953&lt;/key&gt;&lt;/foreign-keys&gt;&lt;ref-type name="Journal Article"&gt;17&lt;/ref-type&gt;&lt;contributors&gt;&lt;authors&gt;&lt;author&gt;zu Ermgassen, PhilineS E.&lt;/author&gt;&lt;author&gt;Spalding, MarkD&lt;/author&gt;&lt;author&gt;Grizzle, RaymondE&lt;/author&gt;&lt;author&gt;Brumbaugh, RobertD&lt;/author&gt;&lt;/authors&gt;&lt;/contributors&gt;&lt;titles&gt;&lt;title&gt;Quantifying the Loss of a Marine Ecosystem Service: Filtration by the Eastern Oyster in US Estuaries&lt;/title&gt;&lt;secondary-title&gt;Estuaries and Coasts&lt;/secondary-title&gt;&lt;alt-title&gt;Estuaries and Coasts&lt;/alt-title&gt;&lt;/titles&gt;&lt;periodical&gt;&lt;full-title&gt;Estuaries and Coasts&lt;/full-title&gt;&lt;/periodical&gt;&lt;alt-periodical&gt;&lt;full-title&gt;Estuaries and Coasts&lt;/full-title&gt;&lt;/alt-periodical&gt;&lt;pages&gt;36-43&lt;/pages&gt;&lt;volume&gt;36&lt;/volume&gt;&lt;number&gt;1&lt;/number&gt;&lt;keywords&gt;&lt;keyword&gt;Crassostrea virginica&lt;/keyword&gt;&lt;keyword&gt;USA&lt;/keyword&gt;&lt;keyword&gt;Restoration&lt;/keyword&gt;&lt;keyword&gt;Estuarine habitat&lt;/keyword&gt;&lt;keyword&gt;Historical ecology&lt;/keyword&gt;&lt;keyword&gt;Water quality&lt;/keyword&gt;&lt;/keywords&gt;&lt;dates&gt;&lt;year&gt;2013&lt;/year&gt;&lt;pub-dates&gt;&lt;date&gt;2013/01/01&lt;/date&gt;&lt;/pub-dates&gt;&lt;/dates&gt;&lt;publisher&gt;Springer-Verlag&lt;/publisher&gt;&lt;isbn&gt;1559-2723&lt;/isbn&gt;&lt;urls&gt;&lt;related-urls&gt;&lt;url&gt;http://dx.doi.org/10.1007/s12237-012-9559-y&lt;/url&gt;&lt;/related-urls&gt;&lt;/urls&gt;&lt;electronic-resource-num&gt;10.1007/s12237-012-9559-y&lt;/electronic-resource-num&gt;&lt;language&gt;English&lt;/language&gt;&lt;/record&gt;&lt;/Cite&gt;&lt;/EndNote&gt;</w:instrText>
      </w:r>
      <w:r w:rsidR="00E25E17">
        <w:rPr>
          <w:lang w:val="en-GB"/>
        </w:rPr>
        <w:fldChar w:fldCharType="separate"/>
      </w:r>
      <w:r w:rsidR="008E0061">
        <w:rPr>
          <w:noProof/>
          <w:lang w:val="en-GB"/>
        </w:rPr>
        <w:t>(zu Ermgassen et al., 2013a)</w:t>
      </w:r>
      <w:r w:rsidR="00E25E17">
        <w:rPr>
          <w:lang w:val="en-GB"/>
        </w:rPr>
        <w:fldChar w:fldCharType="end"/>
      </w:r>
      <w:r>
        <w:rPr>
          <w:lang w:val="en-GB"/>
        </w:rPr>
        <w:t xml:space="preserve">. </w:t>
      </w:r>
      <w:r w:rsidR="00B84DBB">
        <w:rPr>
          <w:lang w:val="en-GB"/>
        </w:rPr>
        <w:t xml:space="preserve">Full estuary </w:t>
      </w:r>
      <w:r w:rsidR="00C673CB">
        <w:rPr>
          <w:lang w:val="en-GB"/>
        </w:rPr>
        <w:t xml:space="preserve">filtration </w:t>
      </w:r>
      <w:r w:rsidR="005B7A7F" w:rsidRPr="00C673CB">
        <w:rPr>
          <w:lang w:val="en-GB"/>
        </w:rPr>
        <w:t xml:space="preserve">does not </w:t>
      </w:r>
      <w:r w:rsidR="00C673CB" w:rsidRPr="00C673CB">
        <w:rPr>
          <w:lang w:val="en-GB"/>
        </w:rPr>
        <w:t xml:space="preserve">actually </w:t>
      </w:r>
      <w:r w:rsidR="005B7A7F" w:rsidRPr="00C673CB">
        <w:rPr>
          <w:lang w:val="en-GB"/>
        </w:rPr>
        <w:t>equate to complete filtration of all estuarine</w:t>
      </w:r>
      <w:r w:rsidR="00C673CB" w:rsidRPr="00C673CB">
        <w:rPr>
          <w:lang w:val="en-GB"/>
        </w:rPr>
        <w:t xml:space="preserve"> </w:t>
      </w:r>
      <w:r w:rsidR="005B7A7F" w:rsidRPr="00C673CB">
        <w:rPr>
          <w:lang w:val="en-GB"/>
        </w:rPr>
        <w:t xml:space="preserve">waters </w:t>
      </w:r>
      <w:r w:rsidR="00C673CB" w:rsidRPr="00C673CB">
        <w:rPr>
          <w:lang w:val="en-GB"/>
        </w:rPr>
        <w:t>as this rough calculation assumes that the estuary is perfectly mixed, which is never the case. Furthermore, it</w:t>
      </w:r>
      <w:r w:rsidR="005B7A7F" w:rsidRPr="00C673CB">
        <w:rPr>
          <w:lang w:val="en-GB"/>
        </w:rPr>
        <w:t xml:space="preserve"> does not accou</w:t>
      </w:r>
      <w:r w:rsidR="00C673CB" w:rsidRPr="00C673CB">
        <w:rPr>
          <w:lang w:val="en-GB"/>
        </w:rPr>
        <w:t>nt for phytoplankton production. Full estuary filtration nevertheless</w:t>
      </w:r>
      <w:r w:rsidR="005B7A7F" w:rsidRPr="00C673CB">
        <w:rPr>
          <w:lang w:val="en-GB"/>
        </w:rPr>
        <w:t xml:space="preserve"> provides a useful</w:t>
      </w:r>
      <w:r w:rsidR="00C673CB" w:rsidRPr="00C673CB">
        <w:rPr>
          <w:lang w:val="en-GB"/>
        </w:rPr>
        <w:t xml:space="preserve"> </w:t>
      </w:r>
      <w:r w:rsidR="005B7A7F" w:rsidRPr="00C673CB">
        <w:rPr>
          <w:lang w:val="en-GB"/>
        </w:rPr>
        <w:t xml:space="preserve">indicator of the </w:t>
      </w:r>
      <w:r w:rsidR="00C673CB" w:rsidRPr="00C673CB">
        <w:rPr>
          <w:lang w:val="en-GB"/>
        </w:rPr>
        <w:t>rate</w:t>
      </w:r>
      <w:r w:rsidR="005B7A7F" w:rsidRPr="00C673CB">
        <w:rPr>
          <w:lang w:val="en-GB"/>
        </w:rPr>
        <w:t xml:space="preserve"> of filtration relative to water flow</w:t>
      </w:r>
      <w:r w:rsidR="00C673CB" w:rsidRPr="00C673CB">
        <w:rPr>
          <w:lang w:val="en-GB"/>
        </w:rPr>
        <w:t xml:space="preserve">, which in turn is an indicator of the potential for filtration to have a large scale impact on the ecology of the estuary </w:t>
      </w:r>
      <w:r w:rsidR="00E25E17">
        <w:rPr>
          <w:lang w:val="en-GB"/>
        </w:rPr>
        <w:fldChar w:fldCharType="begin"/>
      </w:r>
      <w:r w:rsidR="002609DF">
        <w:rPr>
          <w:lang w:val="en-GB"/>
        </w:rPr>
        <w:instrText xml:space="preserve"> ADDIN EN.CITE &lt;EndNote&gt;&lt;Cite&gt;&lt;Author&gt;Smaal&lt;/Author&gt;&lt;Year&gt;1993&lt;/Year&gt;&lt;RecNum&gt;1717&lt;/RecNum&gt;&lt;record&gt;&lt;rec-number&gt;1717&lt;/rec-number&gt;&lt;foreign-keys&gt;&lt;key app="EN" db-id="waa5vxrvuz0eeoes2wbpsrfs5zezp0z9ewxz"&gt;1717&lt;/key&gt;&lt;/foreign-keys&gt;&lt;ref-type name="Book Section"&gt;5&lt;/ref-type&gt;&lt;contributors&gt;&lt;authors&gt;&lt;author&gt;Smaal, A. C.&lt;/author&gt;&lt;author&gt;Prins, Theo C.&lt;/author&gt;&lt;/authors&gt;&lt;secondary-authors&gt;&lt;author&gt;Dame, R. F.&lt;/author&gt;&lt;/secondary-authors&gt;&lt;/contributors&gt;&lt;titles&gt;&lt;title&gt;The uptake of organic matter and the release of inorganic nutrients by bivalve suspension feeder beds&lt;/title&gt;&lt;secondary-title&gt;Bivalve filter feeders in estuarine and coastal ecosystem processes&lt;/secondary-title&gt;&lt;/titles&gt;&lt;pages&gt;273-298&lt;/pages&gt;&lt;keywords&gt;&lt;keyword&gt;filter feeder&lt;/keyword&gt;&lt;keyword&gt;residence time&lt;/keyword&gt;&lt;keyword&gt;Carrying capacity&lt;/keyword&gt;&lt;keyword&gt;mussel&lt;/keyword&gt;&lt;keyword&gt;oyster&lt;/keyword&gt;&lt;/keywords&gt;&lt;dates&gt;&lt;year&gt;1993&lt;/year&gt;&lt;/dates&gt;&lt;pub-location&gt;Heidelberg&lt;/pub-location&gt;&lt;publisher&gt;Springer-Verlag&lt;/publisher&gt;&lt;urls&gt;&lt;/urls&gt;&lt;/record&gt;&lt;/Cite&gt;&lt;Cite&gt;&lt;Author&gt;Dame&lt;/Author&gt;&lt;Year&gt;2011&lt;/Year&gt;&lt;RecNum&gt;1516&lt;/RecNum&gt;&lt;record&gt;&lt;rec-number&gt;1516&lt;/rec-number&gt;&lt;foreign-keys&gt;&lt;key app="EN" db-id="waa5vxrvuz0eeoes2wbpsrfs5zezp0z9ewxz"&gt;1516&lt;/key&gt;&lt;/foreign-keys&gt;&lt;ref-type name="Book"&gt;6&lt;/ref-type&gt;&lt;contributors&gt;&lt;authors&gt;&lt;author&gt;Dame, R. F.&lt;/author&gt;&lt;/authors&gt;&lt;/contributors&gt;&lt;titles&gt;&lt;title&gt;Ecology of Marine Bivalves: an ecosystem approach&lt;/title&gt;&lt;/titles&gt;&lt;pages&gt;254&lt;/pages&gt;&lt;keywords&gt;&lt;keyword&gt;BIVALVES&lt;/keyword&gt;&lt;keyword&gt;SHELLFISH&lt;/keyword&gt;&lt;keyword&gt;REEF&lt;/keyword&gt;&lt;keyword&gt;Oyster reefs&lt;/keyword&gt;&lt;/keywords&gt;&lt;dates&gt;&lt;year&gt;2011&lt;/year&gt;&lt;/dates&gt;&lt;pub-location&gt;Boca Raton, FL&lt;/pub-location&gt;&lt;publisher&gt;CRC Press&lt;/publisher&gt;&lt;urls&gt;&lt;/urls&gt;&lt;/record&gt;&lt;/Cite&gt;&lt;/EndNote&gt;</w:instrText>
      </w:r>
      <w:r w:rsidR="00E25E17">
        <w:rPr>
          <w:lang w:val="en-GB"/>
        </w:rPr>
        <w:fldChar w:fldCharType="separate"/>
      </w:r>
      <w:r w:rsidR="00C673CB">
        <w:rPr>
          <w:noProof/>
          <w:lang w:val="en-GB"/>
        </w:rPr>
        <w:t>(Smaal and Prins, 1993, Dame, 2011)</w:t>
      </w:r>
      <w:r w:rsidR="00E25E17">
        <w:rPr>
          <w:lang w:val="en-GB"/>
        </w:rPr>
        <w:fldChar w:fldCharType="end"/>
      </w:r>
      <w:r w:rsidR="005B7A7F" w:rsidRPr="00C673CB">
        <w:rPr>
          <w:lang w:val="en-GB"/>
        </w:rPr>
        <w:t>.</w:t>
      </w:r>
      <w:r w:rsidR="00C673CB">
        <w:rPr>
          <w:lang w:val="en-GB"/>
        </w:rPr>
        <w:t xml:space="preserve"> It should be noted that</w:t>
      </w:r>
      <w:r w:rsidR="005B7A7F" w:rsidRPr="00C673CB">
        <w:rPr>
          <w:lang w:val="en-GB"/>
        </w:rPr>
        <w:t xml:space="preserve"> </w:t>
      </w:r>
      <w:r w:rsidR="00C673CB" w:rsidRPr="00C673CB">
        <w:rPr>
          <w:lang w:val="en-GB"/>
        </w:rPr>
        <w:t xml:space="preserve">increasing oyster populations to the point at which they achieve full estuary filtration is </w:t>
      </w:r>
      <w:r w:rsidR="005B7A7F" w:rsidRPr="00C673CB">
        <w:rPr>
          <w:lang w:val="en-GB"/>
        </w:rPr>
        <w:t>unlikely to</w:t>
      </w:r>
      <w:r w:rsidR="00C673CB" w:rsidRPr="00C673CB">
        <w:rPr>
          <w:lang w:val="en-GB"/>
        </w:rPr>
        <w:t xml:space="preserve"> </w:t>
      </w:r>
      <w:r w:rsidR="005B7A7F" w:rsidRPr="00C673CB">
        <w:rPr>
          <w:lang w:val="en-GB"/>
        </w:rPr>
        <w:t>resolve the water quality concerns of many US estuaries</w:t>
      </w:r>
      <w:r w:rsidR="00C673CB" w:rsidRPr="00C673CB">
        <w:rPr>
          <w:lang w:val="en-GB"/>
        </w:rPr>
        <w:t xml:space="preserve"> on its own </w:t>
      </w:r>
      <w:r w:rsidR="00E25E17">
        <w:rPr>
          <w:lang w:val="en-GB"/>
        </w:rPr>
        <w:fldChar w:fldCharType="begin"/>
      </w:r>
      <w:r w:rsidR="002609DF">
        <w:rPr>
          <w:lang w:val="en-GB"/>
        </w:rPr>
        <w:instrText xml:space="preserve"> ADDIN EN.CITE &lt;EndNote&gt;&lt;Cite&gt;&lt;Author&gt;Cerco&lt;/Author&gt;&lt;Year&gt;2007&lt;/Year&gt;&lt;RecNum&gt;207&lt;/RecNum&gt;&lt;record&gt;&lt;rec-number&gt;207&lt;/rec-number&gt;&lt;foreign-keys&gt;&lt;key app="EN" db-id="waa5vxrvuz0eeoes2wbpsrfs5zezp0z9ewxz"&gt;207&lt;/key&gt;&lt;/foreign-keys&gt;&lt;ref-type name="Journal Article"&gt;17&lt;/ref-type&gt;&lt;contributors&gt;&lt;authors&gt;&lt;author&gt;Cerco, C. F.&lt;/author&gt;&lt;author&gt;Noel, M. R.&lt;/author&gt;&lt;/authors&gt;&lt;/contributors&gt;&lt;titles&gt;&lt;title&gt;Can oyster restoration reverse cultural eutrophication in Chesapeake Bay?&lt;/title&gt;&lt;secondary-title&gt;Estuaries and Coasts&lt;/secondary-title&gt;&lt;/titles&gt;&lt;periodical&gt;&lt;full-title&gt;Estuaries and Coasts&lt;/full-title&gt;&lt;/periodical&gt;&lt;pages&gt;331-343&lt;/pages&gt;&lt;volume&gt;30&lt;/volume&gt;&lt;number&gt;2&lt;/number&gt;&lt;keywords&gt;&lt;keyword&gt;USA&lt;/keyword&gt;&lt;keyword&gt;Chesapeake Bay&lt;/keyword&gt;&lt;keyword&gt;Virginia&lt;/keyword&gt;&lt;keyword&gt;Maryland&lt;/keyword&gt;&lt;keyword&gt;Regulating service&lt;/keyword&gt;&lt;keyword&gt;nitrogen sink&lt;/keyword&gt;&lt;keyword&gt;quantiative&lt;/keyword&gt;&lt;keyword&gt;spatial model&lt;/keyword&gt;&lt;keyword&gt;oyster restoration&lt;/keyword&gt;&lt;keyword&gt;quantiative&lt;/keyword&gt;&lt;/keywords&gt;&lt;dates&gt;&lt;year&gt;2007&lt;/year&gt;&lt;/dates&gt;&lt;isbn&gt;1559-2723&lt;/isbn&gt;&lt;accession-num&gt;WOS:000247075600012&lt;/accession-num&gt;&lt;urls&gt;&lt;related-urls&gt;&lt;url&gt;&amp;lt;Go to ISI&amp;gt;://WOS:000247075600012 &lt;/url&gt;&lt;/related-urls&gt;&lt;/urls&gt;&lt;/record&gt;&lt;/Cite&gt;&lt;/EndNote&gt;</w:instrText>
      </w:r>
      <w:r w:rsidR="00E25E17">
        <w:rPr>
          <w:lang w:val="en-GB"/>
        </w:rPr>
        <w:fldChar w:fldCharType="separate"/>
      </w:r>
      <w:r w:rsidR="00C673CB">
        <w:rPr>
          <w:noProof/>
          <w:lang w:val="en-GB"/>
        </w:rPr>
        <w:t>(Cerco and Noel, 2007)</w:t>
      </w:r>
      <w:r w:rsidR="00E25E17">
        <w:rPr>
          <w:lang w:val="en-GB"/>
        </w:rPr>
        <w:fldChar w:fldCharType="end"/>
      </w:r>
      <w:r w:rsidR="00C673CB">
        <w:rPr>
          <w:lang w:val="en-GB"/>
        </w:rPr>
        <w:t xml:space="preserve">, but could meaningfully contribute to a system wide approach. </w:t>
      </w:r>
      <w:r w:rsidR="00DD286A">
        <w:rPr>
          <w:lang w:val="en-GB"/>
        </w:rPr>
        <w:t xml:space="preserve"> </w:t>
      </w:r>
    </w:p>
    <w:p w14:paraId="14482249" w14:textId="77777777" w:rsidR="006C0626" w:rsidRDefault="006C0626" w:rsidP="002537D2">
      <w:pPr>
        <w:widowControl w:val="0"/>
        <w:autoSpaceDE w:val="0"/>
        <w:autoSpaceDN w:val="0"/>
        <w:adjustRightInd w:val="0"/>
        <w:spacing w:after="0"/>
        <w:rPr>
          <w:lang w:val="en-GB"/>
        </w:rPr>
      </w:pPr>
    </w:p>
    <w:p w14:paraId="2E57FF92" w14:textId="77777777" w:rsidR="006C0626" w:rsidRDefault="002537D2" w:rsidP="002537D2">
      <w:pPr>
        <w:widowControl w:val="0"/>
        <w:autoSpaceDE w:val="0"/>
        <w:autoSpaceDN w:val="0"/>
        <w:adjustRightInd w:val="0"/>
        <w:spacing w:after="0"/>
        <w:rPr>
          <w:lang w:val="en-GB"/>
        </w:rPr>
      </w:pPr>
      <w:r>
        <w:rPr>
          <w:lang w:val="en-GB"/>
        </w:rPr>
        <w:t xml:space="preserve">Restoring the capacity to once again achieve </w:t>
      </w:r>
      <w:r w:rsidR="006C0626">
        <w:rPr>
          <w:lang w:val="en-GB"/>
        </w:rPr>
        <w:t xml:space="preserve">full estuary filtration may represent a suitable </w:t>
      </w:r>
      <w:proofErr w:type="gramStart"/>
      <w:r w:rsidR="006C0626">
        <w:rPr>
          <w:lang w:val="en-GB"/>
        </w:rPr>
        <w:t>long term</w:t>
      </w:r>
      <w:proofErr w:type="gramEnd"/>
      <w:r w:rsidR="006C0626">
        <w:rPr>
          <w:lang w:val="en-GB"/>
        </w:rPr>
        <w:t xml:space="preserve"> large</w:t>
      </w:r>
      <w:r w:rsidR="00E624DA">
        <w:rPr>
          <w:lang w:val="en-GB"/>
        </w:rPr>
        <w:t xml:space="preserve"> scale goal in </w:t>
      </w:r>
      <w:r w:rsidR="00146DF7">
        <w:rPr>
          <w:lang w:val="en-GB"/>
        </w:rPr>
        <w:t xml:space="preserve">many </w:t>
      </w:r>
      <w:r w:rsidR="00E624DA">
        <w:rPr>
          <w:lang w:val="en-GB"/>
        </w:rPr>
        <w:t xml:space="preserve">estuaries. </w:t>
      </w:r>
      <w:r w:rsidR="00E624DA" w:rsidRPr="00C227D3">
        <w:rPr>
          <w:color w:val="FF0000"/>
          <w:lang w:val="en-GB"/>
        </w:rPr>
        <w:t>To determine t</w:t>
      </w:r>
      <w:r w:rsidR="006C0626" w:rsidRPr="00C227D3">
        <w:rPr>
          <w:color w:val="FF0000"/>
          <w:lang w:val="en-GB"/>
        </w:rPr>
        <w:t>he area and density of oyster required to achieve full estuary</w:t>
      </w:r>
      <w:r w:rsidR="00146DF7" w:rsidRPr="00C227D3">
        <w:rPr>
          <w:color w:val="FF0000"/>
          <w:lang w:val="en-GB"/>
        </w:rPr>
        <w:t xml:space="preserve"> filtration</w:t>
      </w:r>
      <w:r w:rsidR="006C0626" w:rsidRPr="00C227D3">
        <w:rPr>
          <w:color w:val="FF0000"/>
          <w:lang w:val="en-GB"/>
        </w:rPr>
        <w:t xml:space="preserve"> </w:t>
      </w:r>
      <w:r w:rsidR="00E624DA" w:rsidRPr="00C227D3">
        <w:rPr>
          <w:color w:val="FF0000"/>
          <w:lang w:val="en-GB"/>
        </w:rPr>
        <w:t>the rate of filtration required on the estuary scale must be calculated.</w:t>
      </w:r>
      <w:r w:rsidR="00E624DA">
        <w:rPr>
          <w:lang w:val="en-GB"/>
        </w:rPr>
        <w:t xml:space="preserve"> This is estimated by assuming a </w:t>
      </w:r>
      <w:proofErr w:type="gramStart"/>
      <w:r w:rsidR="00E624DA">
        <w:rPr>
          <w:lang w:val="en-GB"/>
        </w:rPr>
        <w:t>well mixed</w:t>
      </w:r>
      <w:proofErr w:type="gramEnd"/>
      <w:r w:rsidR="00E624DA">
        <w:rPr>
          <w:lang w:val="en-GB"/>
        </w:rPr>
        <w:t xml:space="preserve"> estuary, then by </w:t>
      </w:r>
      <w:r w:rsidR="00E624DA" w:rsidRPr="00C227D3">
        <w:rPr>
          <w:color w:val="FF0000"/>
          <w:lang w:val="en-GB"/>
        </w:rPr>
        <w:t>dividing the volume by the residence time.</w:t>
      </w:r>
      <w:r w:rsidR="00E624DA">
        <w:rPr>
          <w:lang w:val="en-GB"/>
        </w:rPr>
        <w:t xml:space="preserve"> Residence time is usually reported in days. This calculation therefore yields the </w:t>
      </w:r>
      <w:r w:rsidR="00E624DA" w:rsidRPr="00C227D3">
        <w:rPr>
          <w:color w:val="FF0000"/>
          <w:lang w:val="en-GB"/>
        </w:rPr>
        <w:t xml:space="preserve">total volume that needs to be filtered within a </w:t>
      </w:r>
      <w:proofErr w:type="gramStart"/>
      <w:r w:rsidR="00E624DA" w:rsidRPr="00C227D3">
        <w:rPr>
          <w:color w:val="FF0000"/>
          <w:lang w:val="en-GB"/>
        </w:rPr>
        <w:t>24 hour</w:t>
      </w:r>
      <w:proofErr w:type="gramEnd"/>
      <w:r w:rsidR="00E624DA" w:rsidRPr="00C227D3">
        <w:rPr>
          <w:color w:val="FF0000"/>
          <w:lang w:val="en-GB"/>
        </w:rPr>
        <w:t xml:space="preserve"> period</w:t>
      </w:r>
      <w:r w:rsidR="00E624DA">
        <w:rPr>
          <w:lang w:val="en-GB"/>
        </w:rPr>
        <w:t xml:space="preserve"> in order to achieve full estuary filtration. </w:t>
      </w:r>
      <w:proofErr w:type="gramStart"/>
      <w:r w:rsidR="00E624DA">
        <w:rPr>
          <w:lang w:val="en-GB"/>
        </w:rPr>
        <w:t>This volume can be achieved by a) increasing the area of oyster reef, b) increasing the density of oysters or c) increasing the mean size of oysters</w:t>
      </w:r>
      <w:proofErr w:type="gramEnd"/>
      <w:r w:rsidR="00E624DA">
        <w:rPr>
          <w:lang w:val="en-GB"/>
        </w:rPr>
        <w:t xml:space="preserve">. Options </w:t>
      </w:r>
      <w:proofErr w:type="gramStart"/>
      <w:r w:rsidR="00E624DA">
        <w:rPr>
          <w:lang w:val="en-GB"/>
        </w:rPr>
        <w:t>a and</w:t>
      </w:r>
      <w:proofErr w:type="gramEnd"/>
      <w:r w:rsidR="00E624DA">
        <w:rPr>
          <w:lang w:val="en-GB"/>
        </w:rPr>
        <w:t xml:space="preserve"> b will yield far greater returns as regards total filtration than option c. </w:t>
      </w:r>
      <w:commentRangeStart w:id="89"/>
      <w:r w:rsidR="00B84DBB">
        <w:rPr>
          <w:lang w:val="en-GB"/>
        </w:rPr>
        <w:t>To</w:t>
      </w:r>
      <w:commentRangeEnd w:id="89"/>
      <w:r w:rsidR="00A97191">
        <w:rPr>
          <w:rStyle w:val="CommentReference"/>
          <w:vanish/>
        </w:rPr>
        <w:commentReference w:id="89"/>
      </w:r>
      <w:r w:rsidR="00B84DBB">
        <w:rPr>
          <w:lang w:val="en-GB"/>
        </w:rPr>
        <w:t xml:space="preserve"> set a goal, one can therefore either use the known</w:t>
      </w:r>
      <w:r w:rsidR="00E624DA">
        <w:rPr>
          <w:lang w:val="en-GB"/>
        </w:rPr>
        <w:t xml:space="preserve"> or planned density of oysters on the restored site</w:t>
      </w:r>
      <w:r w:rsidR="00B84DBB">
        <w:rPr>
          <w:lang w:val="en-GB"/>
        </w:rPr>
        <w:t xml:space="preserve"> to calculate the volume filtered per unit area, then divide the total volume by the calculated volume filtered to get an estimate of the area required. Or one</w:t>
      </w:r>
      <w:r w:rsidR="00E624DA">
        <w:rPr>
          <w:lang w:val="en-GB"/>
        </w:rPr>
        <w:t xml:space="preserve"> can</w:t>
      </w:r>
      <w:r w:rsidR="00B84DBB">
        <w:rPr>
          <w:lang w:val="en-GB"/>
        </w:rPr>
        <w:t xml:space="preserve"> assume a fixed area of oyster reef and </w:t>
      </w:r>
      <w:r w:rsidR="00E624DA">
        <w:rPr>
          <w:lang w:val="en-GB"/>
        </w:rPr>
        <w:t xml:space="preserve">determine </w:t>
      </w:r>
      <w:r w:rsidR="00B84DBB">
        <w:rPr>
          <w:lang w:val="en-GB"/>
        </w:rPr>
        <w:t xml:space="preserve">what the target density should be in order to </w:t>
      </w:r>
      <w:r w:rsidR="00E624DA">
        <w:rPr>
          <w:lang w:val="en-GB"/>
        </w:rPr>
        <w:t>achieve full estuary filtration.</w:t>
      </w:r>
      <w:r w:rsidR="00B84DBB">
        <w:rPr>
          <w:lang w:val="en-GB"/>
        </w:rPr>
        <w:t xml:space="preserve"> In either case it is necessary to decide in advance in which season full estuary filtration is most desirable. The season or monthly average </w:t>
      </w:r>
      <w:r w:rsidR="00B84DBB">
        <w:rPr>
          <w:lang w:val="en-GB"/>
        </w:rPr>
        <w:lastRenderedPageBreak/>
        <w:t>temperature can then be used in equation 1.</w:t>
      </w:r>
    </w:p>
    <w:p w14:paraId="00F44E99" w14:textId="77777777" w:rsidR="002537D2" w:rsidRDefault="002537D2" w:rsidP="002537D2">
      <w:pPr>
        <w:widowControl w:val="0"/>
        <w:autoSpaceDE w:val="0"/>
        <w:autoSpaceDN w:val="0"/>
        <w:adjustRightInd w:val="0"/>
        <w:spacing w:after="0"/>
        <w:rPr>
          <w:lang w:val="en-GB"/>
        </w:rPr>
      </w:pPr>
    </w:p>
    <w:p w14:paraId="3777ECCB" w14:textId="77777777" w:rsidR="005C7B16" w:rsidRDefault="00836F1E" w:rsidP="001E62BD">
      <w:pPr>
        <w:rPr>
          <w:lang w:val="en-GB"/>
        </w:rPr>
      </w:pPr>
      <w:r w:rsidRPr="00C227D3">
        <w:rPr>
          <w:color w:val="FF0000"/>
          <w:lang w:val="en-GB"/>
        </w:rPr>
        <w:t xml:space="preserve">The volume of water </w:t>
      </w:r>
      <w:r w:rsidR="008C66A9" w:rsidRPr="00C227D3">
        <w:rPr>
          <w:color w:val="FF0000"/>
          <w:lang w:val="en-GB"/>
        </w:rPr>
        <w:t>that passed through (is filtered</w:t>
      </w:r>
      <w:r w:rsidRPr="00C227D3">
        <w:rPr>
          <w:color w:val="FF0000"/>
          <w:lang w:val="en-GB"/>
        </w:rPr>
        <w:t xml:space="preserve"> by</w:t>
      </w:r>
      <w:r w:rsidR="008C66A9" w:rsidRPr="00C227D3">
        <w:rPr>
          <w:color w:val="FF0000"/>
          <w:lang w:val="en-GB"/>
        </w:rPr>
        <w:t>)</w:t>
      </w:r>
      <w:r w:rsidRPr="00C227D3">
        <w:rPr>
          <w:color w:val="FF0000"/>
          <w:lang w:val="en-GB"/>
        </w:rPr>
        <w:t xml:space="preserve"> oysters does not equal the volume of water cleared </w:t>
      </w:r>
      <w:r w:rsidR="008C66A9" w:rsidRPr="00C227D3">
        <w:rPr>
          <w:color w:val="FF0000"/>
          <w:lang w:val="en-GB"/>
        </w:rPr>
        <w:t>of</w:t>
      </w:r>
      <w:r w:rsidRPr="00C227D3">
        <w:rPr>
          <w:color w:val="FF0000"/>
          <w:lang w:val="en-GB"/>
        </w:rPr>
        <w:t xml:space="preserve"> particles</w:t>
      </w:r>
      <w:r w:rsidR="008C66A9" w:rsidRPr="00C227D3">
        <w:rPr>
          <w:color w:val="FF0000"/>
          <w:lang w:val="en-GB"/>
        </w:rPr>
        <w:t xml:space="preserve">. </w:t>
      </w:r>
      <w:r w:rsidR="008C66A9">
        <w:rPr>
          <w:lang w:val="en-GB"/>
        </w:rPr>
        <w:t>Oysters do not filter efficiently across all size classes, and their ef</w:t>
      </w:r>
      <w:r w:rsidR="00B5269C">
        <w:rPr>
          <w:lang w:val="en-GB"/>
        </w:rPr>
        <w:t>ficiency can vary with under suboptimal conditions, such as high sediment loads</w:t>
      </w:r>
      <w:r>
        <w:rPr>
          <w:lang w:val="en-GB"/>
        </w:rPr>
        <w:t xml:space="preserve">. As the filtration rate in equation 1 was derived from the volume of water cleared </w:t>
      </w:r>
      <w:r w:rsidRPr="00836F1E">
        <w:rPr>
          <w:i/>
          <w:lang w:val="en-GB"/>
        </w:rPr>
        <w:t>in situ</w:t>
      </w:r>
      <w:r w:rsidR="006C0626">
        <w:rPr>
          <w:lang w:val="en-GB"/>
        </w:rPr>
        <w:t xml:space="preserve"> </w:t>
      </w:r>
      <w:r>
        <w:rPr>
          <w:lang w:val="en-GB"/>
        </w:rPr>
        <w:t>it can</w:t>
      </w:r>
      <w:r w:rsidR="006C0626">
        <w:rPr>
          <w:lang w:val="en-GB"/>
        </w:rPr>
        <w:t>, however,</w:t>
      </w:r>
      <w:r>
        <w:rPr>
          <w:lang w:val="en-GB"/>
        </w:rPr>
        <w:t xml:space="preserve"> be used as a good estimate of the potential volume o</w:t>
      </w:r>
      <w:r w:rsidR="00B5269C">
        <w:rPr>
          <w:lang w:val="en-GB"/>
        </w:rPr>
        <w:t>f water cleared. Particles may nevertheless</w:t>
      </w:r>
      <w:r>
        <w:rPr>
          <w:lang w:val="en-GB"/>
        </w:rPr>
        <w:t xml:space="preserve"> become </w:t>
      </w:r>
      <w:proofErr w:type="spellStart"/>
      <w:r>
        <w:rPr>
          <w:lang w:val="en-GB"/>
        </w:rPr>
        <w:t>resuspended</w:t>
      </w:r>
      <w:proofErr w:type="spellEnd"/>
      <w:r>
        <w:rPr>
          <w:lang w:val="en-GB"/>
        </w:rPr>
        <w:t xml:space="preserve"> by water movement and wave action. It can therefore not be assumed that full estuary filtration will necessarily result in clear water across </w:t>
      </w:r>
      <w:proofErr w:type="gramStart"/>
      <w:r>
        <w:rPr>
          <w:lang w:val="en-GB"/>
        </w:rPr>
        <w:t>the</w:t>
      </w:r>
      <w:proofErr w:type="gramEnd"/>
      <w:r w:rsidR="00B5269C">
        <w:rPr>
          <w:lang w:val="en-GB"/>
        </w:rPr>
        <w:t xml:space="preserve"> whole of the bay or estuary. This approach</w:t>
      </w:r>
      <w:r>
        <w:rPr>
          <w:lang w:val="en-GB"/>
        </w:rPr>
        <w:t xml:space="preserve"> provide</w:t>
      </w:r>
      <w:r w:rsidR="00B5269C">
        <w:rPr>
          <w:lang w:val="en-GB"/>
        </w:rPr>
        <w:t>s</w:t>
      </w:r>
      <w:r>
        <w:rPr>
          <w:lang w:val="en-GB"/>
        </w:rPr>
        <w:t xml:space="preserve"> a conceptual framework for estimating when a system-wide effect may be expected, and hence how much restoration may be necessary to see large scale impacts on water clarity.</w:t>
      </w:r>
    </w:p>
    <w:p w14:paraId="0EC3FDD8" w14:textId="77777777" w:rsidR="005C7B16" w:rsidRDefault="005C7B16" w:rsidP="001E62BD">
      <w:pPr>
        <w:rPr>
          <w:lang w:val="en-GB"/>
        </w:rPr>
      </w:pPr>
      <w:r>
        <w:rPr>
          <w:lang w:val="en-GB"/>
        </w:rPr>
        <w:t>Case study: Matagorda Bay, Texas</w:t>
      </w:r>
    </w:p>
    <w:p w14:paraId="0FEDFB19" w14:textId="77777777" w:rsidR="005212C7" w:rsidRDefault="000A0325" w:rsidP="001E62BD">
      <w:pPr>
        <w:rPr>
          <w:lang w:val="en-GB"/>
        </w:rPr>
      </w:pPr>
      <w:r>
        <w:rPr>
          <w:lang w:val="en-GB"/>
        </w:rPr>
        <w:t xml:space="preserve">Historically Matagorda Bay </w:t>
      </w:r>
      <w:r w:rsidR="00880C57">
        <w:rPr>
          <w:lang w:val="en-GB"/>
        </w:rPr>
        <w:t xml:space="preserve">was home to </w:t>
      </w:r>
      <w:r w:rsidR="00C57412">
        <w:rPr>
          <w:lang w:val="en-GB"/>
        </w:rPr>
        <w:t>around 16679ha of oyster reef with a mean density of 58 oysters m</w:t>
      </w:r>
      <w:r w:rsidR="00C57412">
        <w:rPr>
          <w:vertAlign w:val="superscript"/>
          <w:lang w:val="en-GB"/>
        </w:rPr>
        <w:t>-2</w:t>
      </w:r>
      <w:r w:rsidR="00C57412">
        <w:rPr>
          <w:lang w:val="en-GB"/>
        </w:rPr>
        <w:t xml:space="preserve">. Current estimates suggest that only 2229ha remain with an average density of </w:t>
      </w:r>
      <w:commentRangeStart w:id="90"/>
      <w:r w:rsidR="00C57412">
        <w:rPr>
          <w:lang w:val="en-GB"/>
        </w:rPr>
        <w:t>10</w:t>
      </w:r>
      <w:commentRangeEnd w:id="90"/>
      <w:r w:rsidR="00A97191">
        <w:rPr>
          <w:rStyle w:val="CommentReference"/>
          <w:vanish/>
        </w:rPr>
        <w:commentReference w:id="90"/>
      </w:r>
      <w:r w:rsidR="00C57412">
        <w:rPr>
          <w:lang w:val="en-GB"/>
        </w:rPr>
        <w:t xml:space="preserve"> oysters m</w:t>
      </w:r>
      <w:r w:rsidR="00C57412">
        <w:rPr>
          <w:vertAlign w:val="superscript"/>
          <w:lang w:val="en-GB"/>
        </w:rPr>
        <w:t>-2</w:t>
      </w:r>
      <w:r w:rsidR="00C57412">
        <w:rPr>
          <w:lang w:val="en-GB"/>
        </w:rPr>
        <w:t xml:space="preserve"> </w:t>
      </w:r>
      <w:r w:rsidR="00E25E17">
        <w:rPr>
          <w:lang w:val="en-GB"/>
        </w:rPr>
        <w:fldChar w:fldCharType="begin"/>
      </w:r>
      <w:r w:rsidR="002609DF">
        <w:rPr>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Pr>
          <w:lang w:val="en-GB"/>
        </w:rPr>
        <w:fldChar w:fldCharType="separate"/>
      </w:r>
      <w:r w:rsidR="00C57412">
        <w:rPr>
          <w:noProof/>
          <w:lang w:val="en-GB"/>
        </w:rPr>
        <w:t>(zu Ermgassen et al., 2012)</w:t>
      </w:r>
      <w:r w:rsidR="00E25E17">
        <w:rPr>
          <w:lang w:val="en-GB"/>
        </w:rPr>
        <w:fldChar w:fldCharType="end"/>
      </w:r>
      <w:r w:rsidR="00C57412">
        <w:rPr>
          <w:lang w:val="en-GB"/>
        </w:rPr>
        <w:t xml:space="preserve">. </w:t>
      </w:r>
      <w:r w:rsidR="005212C7">
        <w:rPr>
          <w:lang w:val="en-GB"/>
        </w:rPr>
        <w:t xml:space="preserve">Using the equations outlined above, it was determined that </w:t>
      </w:r>
      <w:r w:rsidR="00C57412">
        <w:rPr>
          <w:lang w:val="en-GB"/>
        </w:rPr>
        <w:t xml:space="preserve">the population was </w:t>
      </w:r>
      <w:r w:rsidR="005212C7">
        <w:rPr>
          <w:lang w:val="en-GB"/>
        </w:rPr>
        <w:t xml:space="preserve">historically </w:t>
      </w:r>
      <w:r w:rsidR="00C57412">
        <w:rPr>
          <w:lang w:val="en-GB"/>
        </w:rPr>
        <w:t>capable of filtering fifty times the volume of the estuary (1.6 x 10</w:t>
      </w:r>
      <w:r w:rsidR="00C57412" w:rsidRPr="00C57412">
        <w:rPr>
          <w:vertAlign w:val="superscript"/>
          <w:lang w:val="en-GB"/>
        </w:rPr>
        <w:t>9</w:t>
      </w:r>
      <w:r w:rsidR="00C57412">
        <w:rPr>
          <w:lang w:val="en-GB"/>
        </w:rPr>
        <w:t xml:space="preserve"> m</w:t>
      </w:r>
      <w:r w:rsidR="00C57412" w:rsidRPr="00C57412">
        <w:rPr>
          <w:vertAlign w:val="superscript"/>
          <w:lang w:val="en-GB"/>
        </w:rPr>
        <w:t>3</w:t>
      </w:r>
      <w:r w:rsidR="00C57412">
        <w:rPr>
          <w:lang w:val="en-GB"/>
        </w:rPr>
        <w:t>) within the estuary’</w:t>
      </w:r>
      <w:r w:rsidR="005212C7">
        <w:rPr>
          <w:lang w:val="en-GB"/>
        </w:rPr>
        <w:t>s 3</w:t>
      </w:r>
      <w:r w:rsidR="00C57412">
        <w:rPr>
          <w:lang w:val="en-GB"/>
        </w:rPr>
        <w:t xml:space="preserve">8 day residence time during summer months </w:t>
      </w:r>
      <w:r w:rsidR="00E25E17">
        <w:rPr>
          <w:lang w:val="en-GB"/>
        </w:rPr>
        <w:fldChar w:fldCharType="begin"/>
      </w:r>
      <w:r w:rsidR="002609DF">
        <w:rPr>
          <w:lang w:val="en-GB"/>
        </w:rPr>
        <w:instrText xml:space="preserve"> ADDIN EN.CITE &lt;EndNote&gt;&lt;Cite&gt;&lt;Author&gt;zu Ermgassen&lt;/Author&gt;&lt;Year&gt;2013&lt;/Year&gt;&lt;RecNum&gt;1953&lt;/RecNum&gt;&lt;record&gt;&lt;rec-number&gt;1953&lt;/rec-number&gt;&lt;foreign-keys&gt;&lt;key app="EN" db-id="waa5vxrvuz0eeoes2wbpsrfs5zezp0z9ewxz"&gt;1953&lt;/key&gt;&lt;/foreign-keys&gt;&lt;ref-type name="Journal Article"&gt;17&lt;/ref-type&gt;&lt;contributors&gt;&lt;authors&gt;&lt;author&gt;zu Ermgassen, PhilineS E.&lt;/author&gt;&lt;author&gt;Spalding, MarkD&lt;/author&gt;&lt;author&gt;Grizzle, RaymondE&lt;/author&gt;&lt;author&gt;Brumbaugh, RobertD&lt;/author&gt;&lt;/authors&gt;&lt;/contributors&gt;&lt;titles&gt;&lt;title&gt;Quantifying the Loss of a Marine Ecosystem Service: Filtration by the Eastern Oyster in US Estuaries&lt;/title&gt;&lt;secondary-title&gt;Estuaries and Coasts&lt;/secondary-title&gt;&lt;alt-title&gt;Estuaries and Coasts&lt;/alt-title&gt;&lt;/titles&gt;&lt;periodical&gt;&lt;full-title&gt;Estuaries and Coasts&lt;/full-title&gt;&lt;/periodical&gt;&lt;alt-periodical&gt;&lt;full-title&gt;Estuaries and Coasts&lt;/full-title&gt;&lt;/alt-periodical&gt;&lt;pages&gt;36-43&lt;/pages&gt;&lt;volume&gt;36&lt;/volume&gt;&lt;number&gt;1&lt;/number&gt;&lt;keywords&gt;&lt;keyword&gt;Crassostrea virginica&lt;/keyword&gt;&lt;keyword&gt;USA&lt;/keyword&gt;&lt;keyword&gt;Restoration&lt;/keyword&gt;&lt;keyword&gt;Estuarine habitat&lt;/keyword&gt;&lt;keyword&gt;Historical ecology&lt;/keyword&gt;&lt;keyword&gt;Water quality&lt;/keyword&gt;&lt;/keywords&gt;&lt;dates&gt;&lt;year&gt;2013&lt;/year&gt;&lt;pub-dates&gt;&lt;date&gt;2013/01/01&lt;/date&gt;&lt;/pub-dates&gt;&lt;/dates&gt;&lt;publisher&gt;Springer-Verlag&lt;/publisher&gt;&lt;isbn&gt;1559-2723&lt;/isbn&gt;&lt;urls&gt;&lt;related-urls&gt;&lt;url&gt;http://dx.doi.org/10.1007/s12237-012-9559-y&lt;/url&gt;&lt;/related-urls&gt;&lt;/urls&gt;&lt;electronic-resource-num&gt;10.1007/s12237-012-9559-y&lt;/electronic-resource-num&gt;&lt;language&gt;English&lt;/language&gt;&lt;/record&gt;&lt;/Cite&gt;&lt;/EndNote&gt;</w:instrText>
      </w:r>
      <w:r w:rsidR="00E25E17">
        <w:rPr>
          <w:lang w:val="en-GB"/>
        </w:rPr>
        <w:fldChar w:fldCharType="separate"/>
      </w:r>
      <w:r w:rsidR="00C57412">
        <w:rPr>
          <w:noProof/>
          <w:lang w:val="en-GB"/>
        </w:rPr>
        <w:t>(zu Ermgassen et al., 2013a)</w:t>
      </w:r>
      <w:r w:rsidR="00E25E17">
        <w:rPr>
          <w:lang w:val="en-GB"/>
        </w:rPr>
        <w:fldChar w:fldCharType="end"/>
      </w:r>
      <w:r w:rsidR="00C57412">
        <w:rPr>
          <w:lang w:val="en-GB"/>
        </w:rPr>
        <w:t xml:space="preserve">. </w:t>
      </w:r>
      <w:r w:rsidR="00C57412" w:rsidRPr="007E6E51">
        <w:rPr>
          <w:color w:val="FF0000"/>
          <w:lang w:val="en-GB"/>
        </w:rPr>
        <w:t>In other words, the historic population was more than ample to achieve full estuary filtration</w:t>
      </w:r>
      <w:r w:rsidR="00C57412">
        <w:rPr>
          <w:lang w:val="en-GB"/>
        </w:rPr>
        <w:t xml:space="preserve">. </w:t>
      </w:r>
      <w:r w:rsidR="00A97191">
        <w:rPr>
          <w:lang w:val="en-GB"/>
        </w:rPr>
        <w:t xml:space="preserve">The current population only has the capacity to filter around one third of the estuary’s volume within its residence time. </w:t>
      </w:r>
      <w:r w:rsidR="00C57412">
        <w:rPr>
          <w:lang w:val="en-GB"/>
        </w:rPr>
        <w:t xml:space="preserve">Full estuary filtration may therefore be a suitable </w:t>
      </w:r>
      <w:proofErr w:type="gramStart"/>
      <w:r w:rsidR="00C57412">
        <w:rPr>
          <w:lang w:val="en-GB"/>
        </w:rPr>
        <w:t>long term</w:t>
      </w:r>
      <w:proofErr w:type="gramEnd"/>
      <w:r w:rsidR="00C57412">
        <w:rPr>
          <w:lang w:val="en-GB"/>
        </w:rPr>
        <w:t xml:space="preserve"> restoration goal in this case.</w:t>
      </w:r>
    </w:p>
    <w:p w14:paraId="37C6A754" w14:textId="77777777" w:rsidR="007E1DCE" w:rsidRDefault="005212C7" w:rsidP="001E62BD">
      <w:pPr>
        <w:rPr>
          <w:lang w:val="en-GB"/>
        </w:rPr>
      </w:pPr>
      <w:r>
        <w:rPr>
          <w:lang w:val="en-GB"/>
        </w:rPr>
        <w:t xml:space="preserve">In order to determine how much restoration may be necessary to achieve full estuary filtration, the following steps must be taken. </w:t>
      </w:r>
    </w:p>
    <w:p w14:paraId="5B0E12A9" w14:textId="77777777" w:rsidR="007E1DCE" w:rsidRDefault="007E1DCE" w:rsidP="001E62BD">
      <w:pPr>
        <w:rPr>
          <w:lang w:val="en-GB"/>
        </w:rPr>
      </w:pPr>
      <w:r>
        <w:rPr>
          <w:lang w:val="en-GB"/>
        </w:rPr>
        <w:t>The following data are required for the calculation:</w:t>
      </w:r>
    </w:p>
    <w:p w14:paraId="45EED2BB" w14:textId="77777777" w:rsidR="007E1DCE" w:rsidRDefault="007E1DCE" w:rsidP="001E62BD">
      <w:pPr>
        <w:rPr>
          <w:lang w:val="en-GB"/>
        </w:rPr>
      </w:pPr>
      <w:r>
        <w:rPr>
          <w:lang w:val="en-GB"/>
        </w:rPr>
        <w:t>Estuary related data:</w:t>
      </w:r>
    </w:p>
    <w:tbl>
      <w:tblPr>
        <w:tblStyle w:val="TableGrid"/>
        <w:tblW w:w="0" w:type="auto"/>
        <w:tblLook w:val="00A0" w:firstRow="1" w:lastRow="0" w:firstColumn="1" w:lastColumn="0" w:noHBand="0" w:noVBand="0"/>
      </w:tblPr>
      <w:tblGrid>
        <w:gridCol w:w="2160"/>
        <w:gridCol w:w="2192"/>
        <w:gridCol w:w="2016"/>
        <w:gridCol w:w="2148"/>
      </w:tblGrid>
      <w:tr w:rsidR="007E1DCE" w14:paraId="7B507215" w14:textId="77777777">
        <w:tc>
          <w:tcPr>
            <w:tcW w:w="2160" w:type="dxa"/>
          </w:tcPr>
          <w:p w14:paraId="76173B01" w14:textId="77777777" w:rsidR="007E1DCE" w:rsidRDefault="007E1DCE" w:rsidP="001E62BD">
            <w:pPr>
              <w:rPr>
                <w:lang w:val="en-GB"/>
              </w:rPr>
            </w:pPr>
            <w:r>
              <w:rPr>
                <w:lang w:val="en-GB"/>
              </w:rPr>
              <w:t>Data type</w:t>
            </w:r>
          </w:p>
        </w:tc>
        <w:tc>
          <w:tcPr>
            <w:tcW w:w="2192" w:type="dxa"/>
          </w:tcPr>
          <w:p w14:paraId="743F84DB" w14:textId="77777777" w:rsidR="007E1DCE" w:rsidRDefault="007E1DCE" w:rsidP="001E62BD">
            <w:pPr>
              <w:rPr>
                <w:lang w:val="en-GB"/>
              </w:rPr>
            </w:pPr>
            <w:r>
              <w:rPr>
                <w:lang w:val="en-GB"/>
              </w:rPr>
              <w:t>Value</w:t>
            </w:r>
          </w:p>
        </w:tc>
        <w:tc>
          <w:tcPr>
            <w:tcW w:w="2016" w:type="dxa"/>
          </w:tcPr>
          <w:p w14:paraId="43D8AA30" w14:textId="77777777" w:rsidR="007E1DCE" w:rsidRDefault="007E1DCE" w:rsidP="001E62BD">
            <w:pPr>
              <w:rPr>
                <w:lang w:val="en-GB"/>
              </w:rPr>
            </w:pPr>
            <w:r>
              <w:rPr>
                <w:lang w:val="en-GB"/>
              </w:rPr>
              <w:t>Unit</w:t>
            </w:r>
          </w:p>
        </w:tc>
        <w:tc>
          <w:tcPr>
            <w:tcW w:w="2148" w:type="dxa"/>
          </w:tcPr>
          <w:p w14:paraId="6A05CB2D" w14:textId="77777777" w:rsidR="007E1DCE" w:rsidRDefault="007E1DCE" w:rsidP="001E62BD">
            <w:pPr>
              <w:rPr>
                <w:lang w:val="en-GB"/>
              </w:rPr>
            </w:pPr>
            <w:r>
              <w:rPr>
                <w:lang w:val="en-GB"/>
              </w:rPr>
              <w:t>Reference</w:t>
            </w:r>
          </w:p>
        </w:tc>
      </w:tr>
      <w:tr w:rsidR="007E1DCE" w14:paraId="04181010" w14:textId="77777777">
        <w:tc>
          <w:tcPr>
            <w:tcW w:w="2160" w:type="dxa"/>
          </w:tcPr>
          <w:p w14:paraId="58358FAE" w14:textId="77777777" w:rsidR="007E1DCE" w:rsidRDefault="007E1DCE" w:rsidP="001E62BD">
            <w:pPr>
              <w:rPr>
                <w:lang w:val="en-GB"/>
              </w:rPr>
            </w:pPr>
            <w:r>
              <w:rPr>
                <w:lang w:val="en-GB"/>
              </w:rPr>
              <w:t>Estuary volume</w:t>
            </w:r>
          </w:p>
        </w:tc>
        <w:tc>
          <w:tcPr>
            <w:tcW w:w="2192" w:type="dxa"/>
          </w:tcPr>
          <w:p w14:paraId="19D5F063" w14:textId="77777777" w:rsidR="007E1DCE" w:rsidRDefault="00E4721B" w:rsidP="007E6E51">
            <w:pPr>
              <w:rPr>
                <w:lang w:val="en-GB"/>
              </w:rPr>
            </w:pPr>
            <w:r>
              <w:rPr>
                <w:lang w:val="en-GB"/>
              </w:rPr>
              <w:t>1572150</w:t>
            </w:r>
            <w:r w:rsidR="007E6E51">
              <w:rPr>
                <w:lang w:val="en-GB"/>
              </w:rPr>
              <w:t xml:space="preserve"> </w:t>
            </w:r>
            <w:r w:rsidR="00E445DE">
              <w:rPr>
                <w:color w:val="FF0000"/>
                <w:lang w:val="en-GB"/>
              </w:rPr>
              <w:t>(J</w:t>
            </w:r>
            <w:r w:rsidR="007E6E51" w:rsidRPr="007E6E51">
              <w:rPr>
                <w:color w:val="FF0000"/>
                <w:lang w:val="en-GB"/>
              </w:rPr>
              <w:t>)</w:t>
            </w:r>
          </w:p>
        </w:tc>
        <w:tc>
          <w:tcPr>
            <w:tcW w:w="2016" w:type="dxa"/>
          </w:tcPr>
          <w:p w14:paraId="3F73C834" w14:textId="77777777" w:rsidR="007E1DCE" w:rsidRDefault="00E4721B" w:rsidP="001E62BD">
            <w:pPr>
              <w:rPr>
                <w:lang w:val="en-GB"/>
              </w:rPr>
            </w:pPr>
            <w:r>
              <w:rPr>
                <w:lang w:val="en-GB"/>
              </w:rPr>
              <w:t>1000xm</w:t>
            </w:r>
            <w:r w:rsidRPr="00E4721B">
              <w:rPr>
                <w:vertAlign w:val="superscript"/>
                <w:lang w:val="en-GB"/>
              </w:rPr>
              <w:t>3</w:t>
            </w:r>
          </w:p>
        </w:tc>
        <w:tc>
          <w:tcPr>
            <w:tcW w:w="2148" w:type="dxa"/>
          </w:tcPr>
          <w:p w14:paraId="57D43C3F" w14:textId="77777777" w:rsidR="007E1DCE" w:rsidRDefault="00E25E17" w:rsidP="00E4721B">
            <w:pPr>
              <w:rPr>
                <w:lang w:val="en-GB"/>
              </w:rPr>
            </w:pPr>
            <w:r>
              <w:rPr>
                <w:lang w:val="en-GB"/>
              </w:rPr>
              <w:fldChar w:fldCharType="begin"/>
            </w:r>
            <w:r w:rsidR="002609DF">
              <w:rPr>
                <w:lang w:val="en-GB"/>
              </w:rPr>
              <w:instrText xml:space="preserve"> ADDIN EN.CITE &lt;EndNote&gt;&lt;Cite&gt;&lt;Author&gt;Bricker&lt;/Author&gt;&lt;Year&gt;2007&lt;/Year&gt;&lt;RecNum&gt;295&lt;/RecNum&gt;&lt;record&gt;&lt;rec-number&gt;295&lt;/rec-number&gt;&lt;foreign-keys&gt;&lt;key app="EN" db-id="waa5vxrvuz0eeoes2wbpsrfs5zezp0z9ewxz"&gt;295&lt;/key&gt;&lt;/foreign-keys&gt;&lt;ref-type name="Book"&gt;6&lt;/ref-type&gt;&lt;contributors&gt;&lt;authors&gt;&lt;author&gt;Bricker, S&lt;/author&gt;&lt;author&gt;Longstaff, B&lt;/author&gt;&lt;author&gt;Dennison, W.&lt;/author&gt;&lt;author&gt;Jones, A. &lt;/author&gt;&lt;author&gt;Boicourt, K. &lt;/author&gt;&lt;author&gt;Wicks, C. &lt;/author&gt;&lt;author&gt;Woerner, J. &lt;/author&gt;&lt;/authors&gt;&lt;/contributors&gt;&lt;titles&gt;&lt;title&gt;Effects of nutrient enrichment in the nation&amp;apos;s estuaries: A decade of change&lt;/title&gt;&lt;secondary-title&gt;NOAA Coastal Ocean Program Decision Analysis Series&lt;/secondary-title&gt;&lt;/titles&gt;&lt;pages&gt;328&lt;/pages&gt;&lt;number&gt;26&lt;/number&gt;&lt;dates&gt;&lt;year&gt;2007&lt;/year&gt;&lt;/dates&gt;&lt;pub-location&gt;Silver Spring, MD&lt;/pub-location&gt;&lt;publisher&gt;National Centers for Coastal Ocean Science&lt;/publisher&gt;&lt;urls&gt;&lt;/urls&gt;&lt;/record&gt;&lt;/Cite&gt;&lt;/EndNote&gt;</w:instrText>
            </w:r>
            <w:r>
              <w:rPr>
                <w:lang w:val="en-GB"/>
              </w:rPr>
              <w:fldChar w:fldCharType="separate"/>
            </w:r>
            <w:r w:rsidR="00E4721B">
              <w:rPr>
                <w:noProof/>
                <w:lang w:val="en-GB"/>
              </w:rPr>
              <w:t>(Bricker et al., 2007)</w:t>
            </w:r>
            <w:r>
              <w:rPr>
                <w:lang w:val="en-GB"/>
              </w:rPr>
              <w:fldChar w:fldCharType="end"/>
            </w:r>
          </w:p>
        </w:tc>
      </w:tr>
      <w:tr w:rsidR="007E1DCE" w14:paraId="59385487" w14:textId="77777777">
        <w:tc>
          <w:tcPr>
            <w:tcW w:w="2160" w:type="dxa"/>
          </w:tcPr>
          <w:p w14:paraId="2A2CDAC1" w14:textId="77777777" w:rsidR="007E1DCE" w:rsidRDefault="007E1DCE" w:rsidP="001E62BD">
            <w:pPr>
              <w:rPr>
                <w:lang w:val="en-GB"/>
              </w:rPr>
            </w:pPr>
            <w:r>
              <w:rPr>
                <w:lang w:val="en-GB"/>
              </w:rPr>
              <w:t>Estuary residence time</w:t>
            </w:r>
          </w:p>
        </w:tc>
        <w:tc>
          <w:tcPr>
            <w:tcW w:w="2192" w:type="dxa"/>
          </w:tcPr>
          <w:p w14:paraId="15D0E6A6" w14:textId="77777777" w:rsidR="007E1DCE" w:rsidRDefault="00803197" w:rsidP="001E62BD">
            <w:pPr>
              <w:rPr>
                <w:lang w:val="en-GB"/>
              </w:rPr>
            </w:pPr>
            <w:r>
              <w:rPr>
                <w:lang w:val="en-GB"/>
              </w:rPr>
              <w:t>38</w:t>
            </w:r>
            <w:r w:rsidR="007E6E51">
              <w:rPr>
                <w:lang w:val="en-GB"/>
              </w:rPr>
              <w:t xml:space="preserve"> </w:t>
            </w:r>
            <w:r w:rsidR="00E445DE">
              <w:rPr>
                <w:color w:val="FF0000"/>
                <w:lang w:val="en-GB"/>
              </w:rPr>
              <w:t>(</w:t>
            </w:r>
            <w:r w:rsidR="007E6E51" w:rsidRPr="007E6E51">
              <w:rPr>
                <w:color w:val="FF0000"/>
                <w:lang w:val="en-GB"/>
              </w:rPr>
              <w:t>K)</w:t>
            </w:r>
          </w:p>
        </w:tc>
        <w:tc>
          <w:tcPr>
            <w:tcW w:w="2016" w:type="dxa"/>
          </w:tcPr>
          <w:p w14:paraId="0A2D1B31" w14:textId="77777777" w:rsidR="007E1DCE" w:rsidRDefault="00803197" w:rsidP="001E62BD">
            <w:pPr>
              <w:rPr>
                <w:lang w:val="en-GB"/>
              </w:rPr>
            </w:pPr>
            <w:proofErr w:type="gramStart"/>
            <w:r>
              <w:rPr>
                <w:lang w:val="en-GB"/>
              </w:rPr>
              <w:t>days</w:t>
            </w:r>
            <w:proofErr w:type="gramEnd"/>
          </w:p>
        </w:tc>
        <w:tc>
          <w:tcPr>
            <w:tcW w:w="2148" w:type="dxa"/>
          </w:tcPr>
          <w:p w14:paraId="7F78D2B5" w14:textId="77777777" w:rsidR="007E1DCE" w:rsidRDefault="00E25E17" w:rsidP="00E4721B">
            <w:pPr>
              <w:rPr>
                <w:lang w:val="en-GB"/>
              </w:rPr>
            </w:pPr>
            <w:r>
              <w:rPr>
                <w:lang w:val="en-GB"/>
              </w:rPr>
              <w:fldChar w:fldCharType="begin"/>
            </w:r>
            <w:r w:rsidR="002609DF">
              <w:rPr>
                <w:lang w:val="en-GB"/>
              </w:rPr>
              <w:instrText xml:space="preserve"> ADDIN EN.CITE &lt;EndNote&gt;&lt;Cite&gt;&lt;Author&gt;Bricker&lt;/Author&gt;&lt;Year&gt;2007&lt;/Year&gt;&lt;RecNum&gt;295&lt;/RecNum&gt;&lt;record&gt;&lt;rec-number&gt;295&lt;/rec-number&gt;&lt;foreign-keys&gt;&lt;key app="EN" db-id="waa5vxrvuz0eeoes2wbpsrfs5zezp0z9ewxz"&gt;295&lt;/key&gt;&lt;/foreign-keys&gt;&lt;ref-type name="Book"&gt;6&lt;/ref-type&gt;&lt;contributors&gt;&lt;authors&gt;&lt;author&gt;Bricker, S&lt;/author&gt;&lt;author&gt;Longstaff, B&lt;/author&gt;&lt;author&gt;Dennison, W.&lt;/author&gt;&lt;author&gt;Jones, A. &lt;/author&gt;&lt;author&gt;Boicourt, K. &lt;/author&gt;&lt;author&gt;Wicks, C. &lt;/author&gt;&lt;author&gt;Woerner, J. &lt;/author&gt;&lt;/authors&gt;&lt;/contributors&gt;&lt;titles&gt;&lt;title&gt;Effects of nutrient enrichment in the nation&amp;apos;s estuaries: A decade of change&lt;/title&gt;&lt;secondary-title&gt;NOAA Coastal Ocean Program Decision Analysis Series&lt;/secondary-title&gt;&lt;/titles&gt;&lt;pages&gt;328&lt;/pages&gt;&lt;number&gt;26&lt;/number&gt;&lt;dates&gt;&lt;year&gt;2007&lt;/year&gt;&lt;/dates&gt;&lt;pub-location&gt;Silver Spring, MD&lt;/pub-location&gt;&lt;publisher&gt;National Centers for Coastal Ocean Science&lt;/publisher&gt;&lt;urls&gt;&lt;/urls&gt;&lt;/record&gt;&lt;/Cite&gt;&lt;/EndNote&gt;</w:instrText>
            </w:r>
            <w:r>
              <w:rPr>
                <w:lang w:val="en-GB"/>
              </w:rPr>
              <w:fldChar w:fldCharType="separate"/>
            </w:r>
            <w:r w:rsidR="00E4721B">
              <w:rPr>
                <w:noProof/>
                <w:lang w:val="en-GB"/>
              </w:rPr>
              <w:t>(Bricker et al., 2007)</w:t>
            </w:r>
            <w:r>
              <w:rPr>
                <w:lang w:val="en-GB"/>
              </w:rPr>
              <w:fldChar w:fldCharType="end"/>
            </w:r>
          </w:p>
        </w:tc>
      </w:tr>
      <w:tr w:rsidR="007E1DCE" w14:paraId="424E10F3" w14:textId="77777777">
        <w:tc>
          <w:tcPr>
            <w:tcW w:w="2160" w:type="dxa"/>
          </w:tcPr>
          <w:p w14:paraId="610F92BC" w14:textId="77777777" w:rsidR="007E1DCE" w:rsidRDefault="007E1DCE" w:rsidP="001E62BD">
            <w:pPr>
              <w:rPr>
                <w:lang w:val="en-GB"/>
              </w:rPr>
            </w:pPr>
            <w:r>
              <w:rPr>
                <w:lang w:val="en-GB"/>
              </w:rPr>
              <w:t>Mean summer temperature*</w:t>
            </w:r>
          </w:p>
        </w:tc>
        <w:tc>
          <w:tcPr>
            <w:tcW w:w="2192" w:type="dxa"/>
          </w:tcPr>
          <w:p w14:paraId="2D7D3261" w14:textId="77777777" w:rsidR="007E1DCE" w:rsidRDefault="00E4721B" w:rsidP="001E62BD">
            <w:pPr>
              <w:rPr>
                <w:lang w:val="en-GB"/>
              </w:rPr>
            </w:pPr>
            <w:r>
              <w:rPr>
                <w:lang w:val="en-GB"/>
              </w:rPr>
              <w:t>30.7</w:t>
            </w:r>
            <w:r w:rsidR="007E6E51">
              <w:rPr>
                <w:lang w:val="en-GB"/>
              </w:rPr>
              <w:t xml:space="preserve"> </w:t>
            </w:r>
            <w:r w:rsidR="00E445DE">
              <w:rPr>
                <w:color w:val="FF0000"/>
                <w:lang w:val="en-GB"/>
              </w:rPr>
              <w:t>(AN-AP</w:t>
            </w:r>
            <w:r w:rsidR="007E6E51" w:rsidRPr="007E6E51">
              <w:rPr>
                <w:color w:val="FF0000"/>
                <w:lang w:val="en-GB"/>
              </w:rPr>
              <w:t>)</w:t>
            </w:r>
          </w:p>
        </w:tc>
        <w:tc>
          <w:tcPr>
            <w:tcW w:w="2016" w:type="dxa"/>
          </w:tcPr>
          <w:p w14:paraId="37028549" w14:textId="77777777" w:rsidR="007E1DCE" w:rsidRDefault="00803197" w:rsidP="001E62BD">
            <w:pPr>
              <w:rPr>
                <w:lang w:val="en-GB"/>
              </w:rPr>
            </w:pPr>
            <w:r>
              <w:rPr>
                <w:rFonts w:ascii="Cambria" w:hAnsi="Cambria"/>
                <w:lang w:val="en-GB"/>
              </w:rPr>
              <w:t>°</w:t>
            </w:r>
            <w:r>
              <w:rPr>
                <w:lang w:val="en-GB"/>
              </w:rPr>
              <w:t>C</w:t>
            </w:r>
          </w:p>
        </w:tc>
        <w:tc>
          <w:tcPr>
            <w:tcW w:w="2148" w:type="dxa"/>
          </w:tcPr>
          <w:p w14:paraId="76C01762" w14:textId="77777777" w:rsidR="007E1DCE" w:rsidRDefault="00E4721B" w:rsidP="001E62BD">
            <w:pPr>
              <w:rPr>
                <w:lang w:val="en-GB"/>
              </w:rPr>
            </w:pPr>
            <w:r>
              <w:rPr>
                <w:lang w:val="en-GB"/>
              </w:rPr>
              <w:t>NOAA</w:t>
            </w:r>
          </w:p>
        </w:tc>
      </w:tr>
    </w:tbl>
    <w:p w14:paraId="47ED07FA" w14:textId="77777777" w:rsidR="007E1DCE" w:rsidRDefault="007E1DCE" w:rsidP="001E62BD">
      <w:pPr>
        <w:rPr>
          <w:lang w:val="en-GB"/>
        </w:rPr>
      </w:pPr>
      <w:r>
        <w:rPr>
          <w:lang w:val="en-GB"/>
        </w:rPr>
        <w:t>*NB. The temperature does not need to be mean summer temperature, but should be selected based on when the stakeholders most value the filtration service. This is being used for illustrative purposes only.</w:t>
      </w:r>
    </w:p>
    <w:p w14:paraId="6B57E985" w14:textId="77777777" w:rsidR="007E1DCE" w:rsidRDefault="007E1DCE" w:rsidP="001E62BD">
      <w:pPr>
        <w:rPr>
          <w:lang w:val="en-GB"/>
        </w:rPr>
      </w:pPr>
      <w:r>
        <w:rPr>
          <w:lang w:val="en-GB"/>
        </w:rPr>
        <w:t>Oyster data:</w:t>
      </w:r>
    </w:p>
    <w:tbl>
      <w:tblPr>
        <w:tblStyle w:val="TableGrid"/>
        <w:tblW w:w="0" w:type="auto"/>
        <w:tblLook w:val="00A0" w:firstRow="1" w:lastRow="0" w:firstColumn="1" w:lastColumn="0" w:noHBand="0" w:noVBand="0"/>
      </w:tblPr>
      <w:tblGrid>
        <w:gridCol w:w="2129"/>
        <w:gridCol w:w="2129"/>
        <w:gridCol w:w="2129"/>
        <w:gridCol w:w="2129"/>
      </w:tblGrid>
      <w:tr w:rsidR="00803197" w14:paraId="4E13166E" w14:textId="77777777">
        <w:tc>
          <w:tcPr>
            <w:tcW w:w="2129" w:type="dxa"/>
          </w:tcPr>
          <w:p w14:paraId="26A67C25" w14:textId="77777777" w:rsidR="00803197" w:rsidRDefault="00803197" w:rsidP="001E62BD">
            <w:pPr>
              <w:rPr>
                <w:lang w:val="en-GB"/>
              </w:rPr>
            </w:pPr>
            <w:r>
              <w:rPr>
                <w:lang w:val="en-GB"/>
              </w:rPr>
              <w:t>Data type</w:t>
            </w:r>
          </w:p>
        </w:tc>
        <w:tc>
          <w:tcPr>
            <w:tcW w:w="2129" w:type="dxa"/>
          </w:tcPr>
          <w:p w14:paraId="5BF54F69" w14:textId="77777777" w:rsidR="00803197" w:rsidRDefault="00803197" w:rsidP="001E62BD">
            <w:pPr>
              <w:rPr>
                <w:lang w:val="en-GB"/>
              </w:rPr>
            </w:pPr>
            <w:r>
              <w:rPr>
                <w:lang w:val="en-GB"/>
              </w:rPr>
              <w:t>Value</w:t>
            </w:r>
          </w:p>
        </w:tc>
        <w:tc>
          <w:tcPr>
            <w:tcW w:w="2129" w:type="dxa"/>
          </w:tcPr>
          <w:p w14:paraId="6CF46348" w14:textId="77777777" w:rsidR="00803197" w:rsidRDefault="00803197" w:rsidP="001E62BD">
            <w:pPr>
              <w:rPr>
                <w:lang w:val="en-GB"/>
              </w:rPr>
            </w:pPr>
            <w:r>
              <w:rPr>
                <w:lang w:val="en-GB"/>
              </w:rPr>
              <w:t>Unit</w:t>
            </w:r>
          </w:p>
        </w:tc>
        <w:tc>
          <w:tcPr>
            <w:tcW w:w="2129" w:type="dxa"/>
          </w:tcPr>
          <w:p w14:paraId="7691AFD3" w14:textId="77777777" w:rsidR="00803197" w:rsidRDefault="00803197" w:rsidP="001E62BD">
            <w:pPr>
              <w:rPr>
                <w:lang w:val="en-GB"/>
              </w:rPr>
            </w:pPr>
            <w:r>
              <w:rPr>
                <w:lang w:val="en-GB"/>
              </w:rPr>
              <w:t>Reference</w:t>
            </w:r>
          </w:p>
        </w:tc>
      </w:tr>
      <w:tr w:rsidR="00803197" w14:paraId="40052083" w14:textId="77777777">
        <w:tc>
          <w:tcPr>
            <w:tcW w:w="2129" w:type="dxa"/>
          </w:tcPr>
          <w:p w14:paraId="4D505FA3" w14:textId="77777777" w:rsidR="00803197" w:rsidRDefault="00803197" w:rsidP="001E62BD">
            <w:pPr>
              <w:rPr>
                <w:lang w:val="en-GB"/>
              </w:rPr>
            </w:pPr>
            <w:r>
              <w:rPr>
                <w:lang w:val="en-GB"/>
              </w:rPr>
              <w:t>Extent oyster habitat</w:t>
            </w:r>
          </w:p>
        </w:tc>
        <w:tc>
          <w:tcPr>
            <w:tcW w:w="2129" w:type="dxa"/>
          </w:tcPr>
          <w:p w14:paraId="1F71DCB7" w14:textId="77777777" w:rsidR="00803197" w:rsidRDefault="00E4721B" w:rsidP="001E62BD">
            <w:pPr>
              <w:rPr>
                <w:lang w:val="en-GB"/>
              </w:rPr>
            </w:pPr>
            <w:r>
              <w:rPr>
                <w:lang w:val="en-GB"/>
              </w:rPr>
              <w:t>2229</w:t>
            </w:r>
            <w:r w:rsidR="00E445DE">
              <w:rPr>
                <w:lang w:val="en-GB"/>
              </w:rPr>
              <w:t xml:space="preserve"> </w:t>
            </w:r>
            <w:r w:rsidR="00E445DE">
              <w:rPr>
                <w:color w:val="FF0000"/>
                <w:lang w:val="en-GB"/>
              </w:rPr>
              <w:t>(S</w:t>
            </w:r>
            <w:r w:rsidR="00E445DE" w:rsidRPr="00E445DE">
              <w:rPr>
                <w:color w:val="FF0000"/>
                <w:lang w:val="en-GB"/>
              </w:rPr>
              <w:t>)</w:t>
            </w:r>
          </w:p>
        </w:tc>
        <w:tc>
          <w:tcPr>
            <w:tcW w:w="2129" w:type="dxa"/>
          </w:tcPr>
          <w:p w14:paraId="6E2D0C8E" w14:textId="77777777" w:rsidR="00803197" w:rsidRDefault="00803197" w:rsidP="001E62BD">
            <w:pPr>
              <w:rPr>
                <w:lang w:val="en-GB"/>
              </w:rPr>
            </w:pPr>
            <w:proofErr w:type="gramStart"/>
            <w:r>
              <w:rPr>
                <w:lang w:val="en-GB"/>
              </w:rPr>
              <w:t>ha</w:t>
            </w:r>
            <w:proofErr w:type="gramEnd"/>
          </w:p>
        </w:tc>
        <w:tc>
          <w:tcPr>
            <w:tcW w:w="2129" w:type="dxa"/>
          </w:tcPr>
          <w:p w14:paraId="514786A4" w14:textId="77777777" w:rsidR="00803197" w:rsidRDefault="00E25E17" w:rsidP="00E4721B">
            <w:pPr>
              <w:rPr>
                <w:lang w:val="en-GB"/>
              </w:rPr>
            </w:pPr>
            <w:r>
              <w:rPr>
                <w:lang w:val="en-GB"/>
              </w:rPr>
              <w:fldChar w:fldCharType="begin"/>
            </w:r>
            <w:r w:rsidR="002609DF">
              <w:rPr>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Pr>
                <w:lang w:val="en-GB"/>
              </w:rPr>
              <w:fldChar w:fldCharType="separate"/>
            </w:r>
            <w:r w:rsidR="00E4721B">
              <w:rPr>
                <w:noProof/>
                <w:lang w:val="en-GB"/>
              </w:rPr>
              <w:t>(zu Ermgassen et al., 2012)</w:t>
            </w:r>
            <w:r>
              <w:rPr>
                <w:lang w:val="en-GB"/>
              </w:rPr>
              <w:fldChar w:fldCharType="end"/>
            </w:r>
          </w:p>
        </w:tc>
      </w:tr>
      <w:tr w:rsidR="00803197" w14:paraId="6B1CB0B3" w14:textId="77777777">
        <w:tc>
          <w:tcPr>
            <w:tcW w:w="2129" w:type="dxa"/>
          </w:tcPr>
          <w:p w14:paraId="1FBD20C0" w14:textId="77777777" w:rsidR="00803197" w:rsidRDefault="00803197" w:rsidP="001E46F9">
            <w:pPr>
              <w:spacing w:before="2" w:after="2"/>
              <w:rPr>
                <w:lang w:val="en-GB"/>
              </w:rPr>
            </w:pPr>
            <w:r>
              <w:rPr>
                <w:lang w:val="en-GB"/>
              </w:rPr>
              <w:lastRenderedPageBreak/>
              <w:t>Mean market oyster density</w:t>
            </w:r>
          </w:p>
        </w:tc>
        <w:tc>
          <w:tcPr>
            <w:tcW w:w="2129" w:type="dxa"/>
          </w:tcPr>
          <w:p w14:paraId="359E3374" w14:textId="77777777" w:rsidR="00803197" w:rsidRDefault="000F6867" w:rsidP="001E62BD">
            <w:pPr>
              <w:rPr>
                <w:lang w:val="en-GB"/>
              </w:rPr>
            </w:pPr>
            <w:r>
              <w:rPr>
                <w:lang w:val="en-GB"/>
              </w:rPr>
              <w:t>1</w:t>
            </w:r>
            <w:r w:rsidR="00E445DE">
              <w:rPr>
                <w:lang w:val="en-GB"/>
              </w:rPr>
              <w:t xml:space="preserve"> </w:t>
            </w:r>
            <w:r w:rsidR="00E445DE" w:rsidRPr="00E445DE">
              <w:rPr>
                <w:color w:val="FF0000"/>
                <w:lang w:val="en-GB"/>
              </w:rPr>
              <w:t>(U)</w:t>
            </w:r>
          </w:p>
        </w:tc>
        <w:tc>
          <w:tcPr>
            <w:tcW w:w="2129" w:type="dxa"/>
          </w:tcPr>
          <w:p w14:paraId="1128AA7B" w14:textId="77777777" w:rsidR="00803197" w:rsidRDefault="00803197" w:rsidP="001E62BD">
            <w:pPr>
              <w:rPr>
                <w:lang w:val="en-GB"/>
              </w:rPr>
            </w:pPr>
            <w:proofErr w:type="spellStart"/>
            <w:r>
              <w:rPr>
                <w:lang w:val="en-GB"/>
              </w:rPr>
              <w:t>Ind</w:t>
            </w:r>
            <w:proofErr w:type="spellEnd"/>
            <w:r>
              <w:rPr>
                <w:lang w:val="en-GB"/>
              </w:rPr>
              <w:t xml:space="preserve"> m</w:t>
            </w:r>
            <w:r w:rsidRPr="00803197">
              <w:rPr>
                <w:vertAlign w:val="superscript"/>
                <w:lang w:val="en-GB"/>
              </w:rPr>
              <w:t>-2</w:t>
            </w:r>
          </w:p>
        </w:tc>
        <w:tc>
          <w:tcPr>
            <w:tcW w:w="2129" w:type="dxa"/>
          </w:tcPr>
          <w:p w14:paraId="6020F325" w14:textId="77777777" w:rsidR="00803197" w:rsidRDefault="000F6867" w:rsidP="000F6867">
            <w:pPr>
              <w:rPr>
                <w:lang w:val="en-GB"/>
              </w:rPr>
            </w:pPr>
            <w:r>
              <w:rPr>
                <w:lang w:val="en-GB"/>
              </w:rPr>
              <w:t>TPWD dredge survey data *</w:t>
            </w:r>
          </w:p>
        </w:tc>
      </w:tr>
      <w:tr w:rsidR="00803197" w14:paraId="293A0F6C" w14:textId="77777777">
        <w:tc>
          <w:tcPr>
            <w:tcW w:w="2129" w:type="dxa"/>
          </w:tcPr>
          <w:p w14:paraId="46B3B033" w14:textId="77777777" w:rsidR="00803197" w:rsidRDefault="00803197" w:rsidP="001E46F9">
            <w:pPr>
              <w:spacing w:before="2" w:after="2"/>
              <w:rPr>
                <w:lang w:val="en-GB"/>
              </w:rPr>
            </w:pPr>
            <w:r>
              <w:rPr>
                <w:lang w:val="en-GB"/>
              </w:rPr>
              <w:t>Mean cull oyster density</w:t>
            </w:r>
          </w:p>
        </w:tc>
        <w:tc>
          <w:tcPr>
            <w:tcW w:w="2129" w:type="dxa"/>
          </w:tcPr>
          <w:p w14:paraId="767B6107" w14:textId="77777777" w:rsidR="00803197" w:rsidRDefault="000F6867" w:rsidP="001E62BD">
            <w:pPr>
              <w:rPr>
                <w:lang w:val="en-GB"/>
              </w:rPr>
            </w:pPr>
            <w:r>
              <w:rPr>
                <w:lang w:val="en-GB"/>
              </w:rPr>
              <w:t>4</w:t>
            </w:r>
            <w:r w:rsidR="00E445DE">
              <w:rPr>
                <w:lang w:val="en-GB"/>
              </w:rPr>
              <w:t xml:space="preserve"> </w:t>
            </w:r>
            <w:r w:rsidR="00E445DE" w:rsidRPr="00E445DE">
              <w:rPr>
                <w:color w:val="FF0000"/>
                <w:lang w:val="en-GB"/>
              </w:rPr>
              <w:t>(V)</w:t>
            </w:r>
          </w:p>
        </w:tc>
        <w:tc>
          <w:tcPr>
            <w:tcW w:w="2129" w:type="dxa"/>
          </w:tcPr>
          <w:p w14:paraId="764634D6" w14:textId="77777777" w:rsidR="00803197" w:rsidRDefault="00803197" w:rsidP="001E62BD">
            <w:pPr>
              <w:rPr>
                <w:lang w:val="en-GB"/>
              </w:rPr>
            </w:pPr>
            <w:proofErr w:type="spellStart"/>
            <w:r>
              <w:rPr>
                <w:lang w:val="en-GB"/>
              </w:rPr>
              <w:t>Ind</w:t>
            </w:r>
            <w:proofErr w:type="spellEnd"/>
            <w:r>
              <w:rPr>
                <w:lang w:val="en-GB"/>
              </w:rPr>
              <w:t xml:space="preserve"> m</w:t>
            </w:r>
            <w:r w:rsidRPr="00803197">
              <w:rPr>
                <w:vertAlign w:val="superscript"/>
                <w:lang w:val="en-GB"/>
              </w:rPr>
              <w:t>-2</w:t>
            </w:r>
          </w:p>
        </w:tc>
        <w:tc>
          <w:tcPr>
            <w:tcW w:w="2129" w:type="dxa"/>
          </w:tcPr>
          <w:p w14:paraId="7E65FA23" w14:textId="77777777" w:rsidR="00803197" w:rsidRDefault="000F6867" w:rsidP="000F6867">
            <w:pPr>
              <w:rPr>
                <w:lang w:val="en-GB"/>
              </w:rPr>
            </w:pPr>
            <w:r>
              <w:rPr>
                <w:lang w:val="en-GB"/>
              </w:rPr>
              <w:t>TPWD dredge survey data *</w:t>
            </w:r>
          </w:p>
        </w:tc>
      </w:tr>
      <w:tr w:rsidR="00803197" w14:paraId="35E7CFCE" w14:textId="77777777">
        <w:tc>
          <w:tcPr>
            <w:tcW w:w="2129" w:type="dxa"/>
          </w:tcPr>
          <w:p w14:paraId="336E5BB5" w14:textId="77777777" w:rsidR="00803197" w:rsidRDefault="00803197" w:rsidP="00803197">
            <w:pPr>
              <w:rPr>
                <w:lang w:val="en-GB"/>
              </w:rPr>
            </w:pPr>
            <w:r>
              <w:rPr>
                <w:lang w:val="en-GB"/>
              </w:rPr>
              <w:t>Mean market oyster size</w:t>
            </w:r>
          </w:p>
        </w:tc>
        <w:tc>
          <w:tcPr>
            <w:tcW w:w="2129" w:type="dxa"/>
          </w:tcPr>
          <w:p w14:paraId="2BC0EE72" w14:textId="77777777" w:rsidR="00803197" w:rsidRDefault="00E4721B" w:rsidP="001E62BD">
            <w:pPr>
              <w:rPr>
                <w:lang w:val="en-GB"/>
              </w:rPr>
            </w:pPr>
            <w:r>
              <w:rPr>
                <w:lang w:val="en-GB"/>
              </w:rPr>
              <w:t>94</w:t>
            </w:r>
            <w:r w:rsidR="00E445DE">
              <w:rPr>
                <w:lang w:val="en-GB"/>
              </w:rPr>
              <w:t xml:space="preserve"> </w:t>
            </w:r>
            <w:r w:rsidR="00E445DE" w:rsidRPr="00E445DE">
              <w:rPr>
                <w:color w:val="FF0000"/>
                <w:lang w:val="en-GB"/>
              </w:rPr>
              <w:t>(X)</w:t>
            </w:r>
          </w:p>
        </w:tc>
        <w:tc>
          <w:tcPr>
            <w:tcW w:w="2129" w:type="dxa"/>
          </w:tcPr>
          <w:p w14:paraId="23884E07" w14:textId="77777777" w:rsidR="00803197" w:rsidRDefault="00803197" w:rsidP="001E62BD">
            <w:pPr>
              <w:rPr>
                <w:lang w:val="en-GB"/>
              </w:rPr>
            </w:pPr>
            <w:proofErr w:type="gramStart"/>
            <w:r>
              <w:rPr>
                <w:lang w:val="en-GB"/>
              </w:rPr>
              <w:t>mm</w:t>
            </w:r>
            <w:proofErr w:type="gramEnd"/>
          </w:p>
        </w:tc>
        <w:tc>
          <w:tcPr>
            <w:tcW w:w="2129" w:type="dxa"/>
          </w:tcPr>
          <w:p w14:paraId="3F262860" w14:textId="77777777" w:rsidR="00803197" w:rsidRDefault="00E4721B" w:rsidP="001E62BD">
            <w:pPr>
              <w:rPr>
                <w:lang w:val="en-GB"/>
              </w:rPr>
            </w:pPr>
            <w:r>
              <w:rPr>
                <w:noProof/>
                <w:lang w:val="en-GB"/>
              </w:rPr>
              <w:t>zu Ermgassen et al., 2012)</w:t>
            </w:r>
          </w:p>
        </w:tc>
      </w:tr>
      <w:tr w:rsidR="00803197" w14:paraId="7FE42492" w14:textId="77777777">
        <w:tc>
          <w:tcPr>
            <w:tcW w:w="2129" w:type="dxa"/>
          </w:tcPr>
          <w:p w14:paraId="191BDF04" w14:textId="77777777" w:rsidR="00803197" w:rsidRDefault="00803197" w:rsidP="001E62BD">
            <w:pPr>
              <w:rPr>
                <w:lang w:val="en-GB"/>
              </w:rPr>
            </w:pPr>
            <w:r>
              <w:rPr>
                <w:lang w:val="en-GB"/>
              </w:rPr>
              <w:t>Mean cull oyster size</w:t>
            </w:r>
          </w:p>
        </w:tc>
        <w:tc>
          <w:tcPr>
            <w:tcW w:w="2129" w:type="dxa"/>
          </w:tcPr>
          <w:p w14:paraId="5D475360" w14:textId="77777777" w:rsidR="00803197" w:rsidRPr="00E445DE" w:rsidRDefault="00E4721B" w:rsidP="001E62BD">
            <w:pPr>
              <w:rPr>
                <w:color w:val="FF0000"/>
                <w:lang w:val="en-GB"/>
              </w:rPr>
            </w:pPr>
            <w:r>
              <w:rPr>
                <w:lang w:val="en-GB"/>
              </w:rPr>
              <w:t>45</w:t>
            </w:r>
            <w:r w:rsidR="00E445DE">
              <w:rPr>
                <w:lang w:val="en-GB"/>
              </w:rPr>
              <w:t xml:space="preserve"> </w:t>
            </w:r>
            <w:r w:rsidR="00E445DE" w:rsidRPr="00E445DE">
              <w:rPr>
                <w:color w:val="FF0000"/>
                <w:lang w:val="en-GB"/>
              </w:rPr>
              <w:t>(Y)</w:t>
            </w:r>
          </w:p>
        </w:tc>
        <w:tc>
          <w:tcPr>
            <w:tcW w:w="2129" w:type="dxa"/>
          </w:tcPr>
          <w:p w14:paraId="14566930" w14:textId="77777777" w:rsidR="00803197" w:rsidRDefault="00803197" w:rsidP="001E62BD">
            <w:pPr>
              <w:rPr>
                <w:lang w:val="en-GB"/>
              </w:rPr>
            </w:pPr>
            <w:proofErr w:type="gramStart"/>
            <w:r>
              <w:rPr>
                <w:lang w:val="en-GB"/>
              </w:rPr>
              <w:t>mm</w:t>
            </w:r>
            <w:proofErr w:type="gramEnd"/>
          </w:p>
        </w:tc>
        <w:tc>
          <w:tcPr>
            <w:tcW w:w="2129" w:type="dxa"/>
          </w:tcPr>
          <w:p w14:paraId="520E0BB6" w14:textId="77777777" w:rsidR="00803197" w:rsidRDefault="00E4721B" w:rsidP="001E62BD">
            <w:pPr>
              <w:rPr>
                <w:lang w:val="en-GB"/>
              </w:rPr>
            </w:pPr>
            <w:r>
              <w:rPr>
                <w:noProof/>
                <w:lang w:val="en-GB"/>
              </w:rPr>
              <w:t>zu Ermgassen et al., 2012)</w:t>
            </w:r>
          </w:p>
        </w:tc>
      </w:tr>
    </w:tbl>
    <w:p w14:paraId="6E5C04F9" w14:textId="77777777" w:rsidR="00803197" w:rsidRDefault="000F6867" w:rsidP="001E62BD">
      <w:pPr>
        <w:rPr>
          <w:lang w:val="en-GB"/>
        </w:rPr>
      </w:pPr>
      <w:r>
        <w:rPr>
          <w:lang w:val="en-GB"/>
        </w:rPr>
        <w:t>* Dr</w:t>
      </w:r>
      <w:r w:rsidR="002C71B3">
        <w:rPr>
          <w:lang w:val="en-GB"/>
        </w:rPr>
        <w:t xml:space="preserve">edge survey data examined and </w:t>
      </w:r>
      <w:proofErr w:type="gramStart"/>
      <w:r w:rsidR="002C71B3">
        <w:rPr>
          <w:lang w:val="en-GB"/>
        </w:rPr>
        <w:t xml:space="preserve">a </w:t>
      </w:r>
      <w:r>
        <w:rPr>
          <w:lang w:val="en-GB"/>
        </w:rPr>
        <w:t>15</w:t>
      </w:r>
      <w:proofErr w:type="gramEnd"/>
      <w:r>
        <w:rPr>
          <w:lang w:val="en-GB"/>
        </w:rPr>
        <w:t xml:space="preserve">% dredge efficiency </w:t>
      </w:r>
      <w:r w:rsidR="002C71B3">
        <w:rPr>
          <w:lang w:val="en-GB"/>
        </w:rPr>
        <w:t>applied to give a rough estimate of current oyster abundance.</w:t>
      </w:r>
    </w:p>
    <w:p w14:paraId="5B37C21C" w14:textId="77777777" w:rsidR="00803197" w:rsidRDefault="00803197" w:rsidP="001E62BD">
      <w:pPr>
        <w:rPr>
          <w:lang w:val="en-GB"/>
        </w:rPr>
      </w:pPr>
      <w:r>
        <w:rPr>
          <w:lang w:val="en-GB"/>
        </w:rPr>
        <w:t xml:space="preserve">A </w:t>
      </w:r>
      <w:r w:rsidRPr="002C71B3">
        <w:rPr>
          <w:i/>
          <w:lang w:val="en-GB"/>
        </w:rPr>
        <w:t>SH</w:t>
      </w:r>
      <w:r>
        <w:rPr>
          <w:lang w:val="en-GB"/>
        </w:rPr>
        <w:t xml:space="preserve"> to biomass relationship is also needed. In this case, the relationship drawn from the nearest geographical location available in the literature is:</w:t>
      </w:r>
    </w:p>
    <w:p w14:paraId="051E9D8B" w14:textId="77777777" w:rsidR="00803197" w:rsidRDefault="00D02C70" w:rsidP="001E62BD">
      <w:pPr>
        <w:rPr>
          <w:lang w:val="en-GB"/>
        </w:rPr>
      </w:pPr>
      <w:r w:rsidRPr="00E445DE">
        <w:rPr>
          <w:rFonts w:ascii="Arial" w:hAnsi="Arial"/>
          <w:noProof/>
          <w:color w:val="000000"/>
          <w:position w:val="-6"/>
          <w:highlight w:val="yellow"/>
        </w:rPr>
        <w:drawing>
          <wp:inline distT="0" distB="0" distL="0" distR="0" wp14:anchorId="1DD76833" wp14:editId="6BC52000">
            <wp:extent cx="1397000" cy="19685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7000" cy="196850"/>
                    </a:xfrm>
                    <a:prstGeom prst="rect">
                      <a:avLst/>
                    </a:prstGeom>
                    <a:noFill/>
                    <a:ln>
                      <a:noFill/>
                    </a:ln>
                  </pic:spPr>
                </pic:pic>
              </a:graphicData>
            </a:graphic>
          </wp:inline>
        </w:drawing>
      </w:r>
      <w:r w:rsidR="00803197" w:rsidRPr="00E445DE">
        <w:rPr>
          <w:highlight w:val="yellow"/>
          <w:lang w:val="en-GB"/>
        </w:rPr>
        <w:t xml:space="preserve"> </w:t>
      </w:r>
      <w:r w:rsidR="00803197" w:rsidRPr="00E445DE">
        <w:rPr>
          <w:highlight w:val="yellow"/>
          <w:lang w:val="en-GB"/>
        </w:rPr>
        <w:tab/>
      </w:r>
      <w:r w:rsidR="00E25E17" w:rsidRPr="00E445DE">
        <w:rPr>
          <w:highlight w:val="yellow"/>
          <w:lang w:val="en-GB"/>
        </w:rPr>
        <w:fldChar w:fldCharType="begin"/>
      </w:r>
      <w:r w:rsidR="002609DF" w:rsidRPr="00E445DE">
        <w:rPr>
          <w:highlight w:val="yellow"/>
          <w:lang w:val="en-GB"/>
        </w:rPr>
        <w:instrText xml:space="preserve"> ADDIN EN.CITE &lt;EndNote&gt;&lt;Cite&gt;&lt;Author&gt;Beseres Pollack&lt;/Author&gt;&lt;Year&gt;2011&lt;/Year&gt;&lt;RecNum&gt;1012&lt;/RecNum&gt;&lt;record&gt;&lt;rec-number&gt;1012&lt;/rec-number&gt;&lt;foreign-keys&gt;&lt;key app="EN" db-id="waa5vxrvuz0eeoes2wbpsrfs5zezp0z9ewxz"&gt;1012&lt;/key&gt;&lt;/foreign-keys&gt;&lt;ref-type name="Journal Article"&gt;17&lt;/ref-type&gt;&lt;contributors&gt;&lt;authors&gt;&lt;author&gt;Beseres Pollack, Jennifer&lt;/author&gt;&lt;author&gt;Kim, Hae-Cheol&lt;/author&gt;&lt;author&gt;Morgan, E. K.&lt;/author&gt;&lt;author&gt;Montagna, Paul A.&lt;/author&gt;&lt;/authors&gt;&lt;/contributors&gt;&lt;titles&gt;&lt;title&gt;Role of flood disturbance in natural oyster (Crassostrea virginica) population maintenance in an esturay in South Texas, USA&lt;/title&gt;&lt;secondary-title&gt;Estuaries and Coasts&lt;/secondary-title&gt;&lt;/titles&gt;&lt;periodical&gt;&lt;full-title&gt;Estuaries and Coasts&lt;/full-title&gt;&lt;/periodical&gt;&lt;pages&gt;187-197&lt;/pages&gt;&lt;volume&gt;34&lt;/volume&gt;&lt;number&gt;1&lt;/number&gt;&lt;keywords&gt;&lt;keyword&gt;USA&lt;/keyword&gt;&lt;keyword&gt;Texas&lt;/keyword&gt;&lt;keyword&gt;Crassostrea virginica&lt;/keyword&gt;&lt;keyword&gt;filter feeder&lt;/keyword&gt;&lt;keyword&gt;filtration&lt;/keyword&gt;&lt;keyword&gt;quantiative&lt;/keyword&gt;&lt;keyword&gt;oyster demographics&lt;/keyword&gt;&lt;keyword&gt;oyster density&lt;/keyword&gt;&lt;keyword&gt;conversions&lt;/keyword&gt;&lt;/keywords&gt;&lt;dates&gt;&lt;year&gt;2011&lt;/year&gt;&lt;/dates&gt;&lt;urls&gt;&lt;/urls&gt;&lt;/record&gt;&lt;/Cite&gt;&lt;/EndNote&gt;</w:instrText>
      </w:r>
      <w:r w:rsidR="00E25E17" w:rsidRPr="00E445DE">
        <w:rPr>
          <w:highlight w:val="yellow"/>
          <w:lang w:val="en-GB"/>
        </w:rPr>
        <w:fldChar w:fldCharType="separate"/>
      </w:r>
      <w:r w:rsidR="00803197" w:rsidRPr="00E445DE">
        <w:rPr>
          <w:noProof/>
          <w:highlight w:val="yellow"/>
          <w:lang w:val="en-GB"/>
        </w:rPr>
        <w:t>(Beseres Pollack et al., 2011)</w:t>
      </w:r>
      <w:r w:rsidR="00E25E17" w:rsidRPr="00E445DE">
        <w:rPr>
          <w:highlight w:val="yellow"/>
          <w:lang w:val="en-GB"/>
        </w:rPr>
        <w:fldChar w:fldCharType="end"/>
      </w:r>
      <w:r w:rsidR="00E445DE">
        <w:rPr>
          <w:lang w:val="en-GB"/>
        </w:rPr>
        <w:t xml:space="preserve"> </w:t>
      </w:r>
      <w:r w:rsidR="00E445DE" w:rsidRPr="00E445DE">
        <w:rPr>
          <w:color w:val="FF0000"/>
          <w:lang w:val="en-GB"/>
        </w:rPr>
        <w:t>(AF)</w:t>
      </w:r>
    </w:p>
    <w:p w14:paraId="028E8A28" w14:textId="77777777" w:rsidR="005212C7" w:rsidRDefault="00803197" w:rsidP="001E62BD">
      <w:pPr>
        <w:rPr>
          <w:lang w:val="en-GB"/>
        </w:rPr>
      </w:pPr>
      <w:r>
        <w:rPr>
          <w:lang w:val="en-GB"/>
        </w:rPr>
        <w:t>Please see Appendix 2 for further suggested relationships.</w:t>
      </w:r>
    </w:p>
    <w:p w14:paraId="3156DDE6" w14:textId="77777777" w:rsidR="001132E5" w:rsidRPr="007E1DCE" w:rsidRDefault="005212C7" w:rsidP="001132E5">
      <w:pPr>
        <w:pStyle w:val="ListParagraph"/>
        <w:numPr>
          <w:ilvl w:val="0"/>
          <w:numId w:val="4"/>
        </w:numPr>
        <w:rPr>
          <w:lang w:val="en-GB"/>
        </w:rPr>
      </w:pPr>
      <w:r w:rsidRPr="007E1DCE">
        <w:rPr>
          <w:lang w:val="en-GB"/>
        </w:rPr>
        <w:t xml:space="preserve">The current </w:t>
      </w:r>
      <w:r w:rsidR="001132E5" w:rsidRPr="007E1DCE">
        <w:rPr>
          <w:lang w:val="en-GB"/>
        </w:rPr>
        <w:t>filtration capacity of the population must be derived as outlined in “</w:t>
      </w:r>
      <w:r w:rsidR="001132E5" w:rsidRPr="007E1DCE">
        <w:rPr>
          <w:i/>
          <w:lang w:val="en-GB"/>
        </w:rPr>
        <w:t>Estimating population level filtration</w:t>
      </w:r>
      <w:r w:rsidR="001132E5" w:rsidRPr="007E1DCE">
        <w:rPr>
          <w:lang w:val="en-GB"/>
        </w:rPr>
        <w:t>”.</w:t>
      </w:r>
      <w:r w:rsidR="007E1DCE">
        <w:rPr>
          <w:lang w:val="en-GB"/>
        </w:rPr>
        <w:t xml:space="preserve"> </w:t>
      </w:r>
      <w:r w:rsidR="001132E5" w:rsidRPr="007E1DCE">
        <w:rPr>
          <w:lang w:val="en-GB"/>
        </w:rPr>
        <w:t xml:space="preserve">In Matagorda Bay, we have data relating to two size classes, this is calculated as follows: </w:t>
      </w:r>
    </w:p>
    <w:p w14:paraId="6C8B9154" w14:textId="77777777" w:rsidR="003646CF" w:rsidRDefault="00D02C70" w:rsidP="003646CF">
      <w:pPr>
        <w:pStyle w:val="ListParagraph"/>
        <w:rPr>
          <w:vertAlign w:val="superscript"/>
          <w:lang w:val="en-GB"/>
        </w:rPr>
      </w:pPr>
      <w:r>
        <w:rPr>
          <w:noProof/>
          <w:position w:val="-16"/>
        </w:rPr>
        <w:drawing>
          <wp:inline distT="0" distB="0" distL="0" distR="0" wp14:anchorId="0469980A" wp14:editId="61FA6ACF">
            <wp:extent cx="5257800" cy="298450"/>
            <wp:effectExtent l="0" t="0" r="0" b="635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298450"/>
                    </a:xfrm>
                    <a:prstGeom prst="rect">
                      <a:avLst/>
                    </a:prstGeom>
                    <a:noFill/>
                    <a:ln>
                      <a:noFill/>
                    </a:ln>
                  </pic:spPr>
                </pic:pic>
              </a:graphicData>
            </a:graphic>
          </wp:inline>
        </w:drawing>
      </w:r>
      <w:r w:rsidR="003646CF">
        <w:rPr>
          <w:lang w:val="en-GB"/>
        </w:rPr>
        <w:t>Therefore the volume filtered by the current oyster population = 4.99x10</w:t>
      </w:r>
      <w:r w:rsidR="003646CF" w:rsidRPr="003646CF">
        <w:rPr>
          <w:vertAlign w:val="superscript"/>
          <w:lang w:val="en-GB"/>
        </w:rPr>
        <w:t>8</w:t>
      </w:r>
      <w:r w:rsidR="003646CF">
        <w:rPr>
          <w:lang w:val="en-GB"/>
        </w:rPr>
        <w:t xml:space="preserve"> litres an hour</w:t>
      </w:r>
    </w:p>
    <w:p w14:paraId="41532D04" w14:textId="77777777" w:rsidR="001132E5" w:rsidRPr="003646CF" w:rsidRDefault="001132E5" w:rsidP="003646CF">
      <w:pPr>
        <w:pStyle w:val="ListParagraph"/>
        <w:rPr>
          <w:lang w:val="en-GB"/>
        </w:rPr>
      </w:pPr>
    </w:p>
    <w:p w14:paraId="2EF2C2B4" w14:textId="77777777" w:rsidR="000F6867" w:rsidRPr="001930E1" w:rsidRDefault="001132E5" w:rsidP="001930E1">
      <w:pPr>
        <w:pStyle w:val="ListParagraph"/>
        <w:numPr>
          <w:ilvl w:val="0"/>
          <w:numId w:val="4"/>
        </w:numPr>
        <w:rPr>
          <w:lang w:val="en-GB"/>
        </w:rPr>
      </w:pPr>
      <w:r>
        <w:rPr>
          <w:lang w:val="en-GB"/>
        </w:rPr>
        <w:t>The volume of the estuary must be divided by the residence time, an</w:t>
      </w:r>
      <w:r w:rsidR="001930E1">
        <w:rPr>
          <w:lang w:val="en-GB"/>
        </w:rPr>
        <w:t>d adjustments to the unit must b</w:t>
      </w:r>
      <w:r>
        <w:rPr>
          <w:lang w:val="en-GB"/>
        </w:rPr>
        <w:t>e made in order to make the figures from step 1 and 2 comparable.</w:t>
      </w:r>
      <w:r w:rsidR="001930E1">
        <w:rPr>
          <w:lang w:val="en-GB"/>
        </w:rPr>
        <w:t xml:space="preserve"> In this case, the estuary volume is 1.57 x 10</w:t>
      </w:r>
      <w:r w:rsidR="001930E1">
        <w:rPr>
          <w:vertAlign w:val="superscript"/>
          <w:lang w:val="en-GB"/>
        </w:rPr>
        <w:t>12</w:t>
      </w:r>
      <w:r w:rsidR="001930E1">
        <w:rPr>
          <w:lang w:val="en-GB"/>
        </w:rPr>
        <w:t xml:space="preserve"> litres, therefore assuming a residence time of 38 days, 4.14 x 10</w:t>
      </w:r>
      <w:r w:rsidR="001930E1" w:rsidRPr="001930E1">
        <w:rPr>
          <w:vertAlign w:val="superscript"/>
          <w:lang w:val="en-GB"/>
        </w:rPr>
        <w:t>10</w:t>
      </w:r>
      <w:r w:rsidR="001930E1">
        <w:rPr>
          <w:vertAlign w:val="superscript"/>
          <w:lang w:val="en-GB"/>
        </w:rPr>
        <w:t xml:space="preserve"> </w:t>
      </w:r>
      <w:r w:rsidR="001930E1">
        <w:rPr>
          <w:lang w:val="en-GB"/>
        </w:rPr>
        <w:t>would have to be filtered a day, equating to 1.72 x10</w:t>
      </w:r>
      <w:r w:rsidR="001930E1" w:rsidRPr="001930E1">
        <w:rPr>
          <w:vertAlign w:val="superscript"/>
          <w:lang w:val="en-GB"/>
        </w:rPr>
        <w:t>9</w:t>
      </w:r>
      <w:r w:rsidR="001930E1">
        <w:rPr>
          <w:lang w:val="en-GB"/>
        </w:rPr>
        <w:t xml:space="preserve"> litres an hour.</w:t>
      </w:r>
    </w:p>
    <w:p w14:paraId="32243B79" w14:textId="77777777" w:rsidR="000F6867" w:rsidRDefault="000F6867" w:rsidP="000F6867">
      <w:pPr>
        <w:pStyle w:val="ListParagraph"/>
        <w:rPr>
          <w:lang w:val="en-GB"/>
        </w:rPr>
      </w:pPr>
    </w:p>
    <w:p w14:paraId="330A60C2" w14:textId="77777777" w:rsidR="001132E5" w:rsidRDefault="001132E5" w:rsidP="000F6867">
      <w:pPr>
        <w:pStyle w:val="ListParagraph"/>
        <w:rPr>
          <w:lang w:val="en-GB"/>
        </w:rPr>
      </w:pPr>
    </w:p>
    <w:p w14:paraId="302EB71D" w14:textId="77777777" w:rsidR="003646CF" w:rsidRPr="003646CF" w:rsidRDefault="00422F61" w:rsidP="003646CF">
      <w:pPr>
        <w:pStyle w:val="ListParagraph"/>
        <w:numPr>
          <w:ilvl w:val="0"/>
          <w:numId w:val="4"/>
        </w:numPr>
        <w:rPr>
          <w:vertAlign w:val="superscript"/>
          <w:lang w:val="en-GB"/>
        </w:rPr>
      </w:pPr>
      <w:r>
        <w:rPr>
          <w:lang w:val="en-GB"/>
        </w:rPr>
        <w:t>Subtract</w:t>
      </w:r>
      <w:r w:rsidRPr="001132E5">
        <w:rPr>
          <w:lang w:val="en-GB"/>
        </w:rPr>
        <w:t xml:space="preserve"> </w:t>
      </w:r>
      <w:r w:rsidR="001132E5" w:rsidRPr="001132E5">
        <w:rPr>
          <w:lang w:val="en-GB"/>
        </w:rPr>
        <w:t>the values derived in step 1 from step 2 to determine the “missing” filtration.</w:t>
      </w:r>
      <w:r w:rsidR="003646CF">
        <w:rPr>
          <w:lang w:val="en-GB"/>
        </w:rPr>
        <w:t xml:space="preserve"> In this case 1.72 x10</w:t>
      </w:r>
      <w:r w:rsidR="003646CF" w:rsidRPr="001930E1">
        <w:rPr>
          <w:vertAlign w:val="superscript"/>
          <w:lang w:val="en-GB"/>
        </w:rPr>
        <w:t>9</w:t>
      </w:r>
      <w:r w:rsidR="003646CF">
        <w:rPr>
          <w:lang w:val="en-GB"/>
        </w:rPr>
        <w:t xml:space="preserve"> - 4.99x10</w:t>
      </w:r>
      <w:r w:rsidR="003646CF" w:rsidRPr="003646CF">
        <w:rPr>
          <w:vertAlign w:val="superscript"/>
          <w:lang w:val="en-GB"/>
        </w:rPr>
        <w:t>8</w:t>
      </w:r>
      <w:r w:rsidR="003646CF">
        <w:rPr>
          <w:lang w:val="en-GB"/>
        </w:rPr>
        <w:t xml:space="preserve"> = 1.22x10</w:t>
      </w:r>
      <w:r w:rsidR="003646CF" w:rsidRPr="003646CF">
        <w:rPr>
          <w:vertAlign w:val="superscript"/>
          <w:lang w:val="en-GB"/>
        </w:rPr>
        <w:t>9</w:t>
      </w:r>
      <w:r w:rsidR="003646CF">
        <w:rPr>
          <w:lang w:val="en-GB"/>
        </w:rPr>
        <w:t>.</w:t>
      </w:r>
    </w:p>
    <w:p w14:paraId="0B3395B3" w14:textId="77777777" w:rsidR="001132E5" w:rsidRPr="003646CF" w:rsidRDefault="001132E5" w:rsidP="003646CF">
      <w:pPr>
        <w:ind w:left="360"/>
        <w:rPr>
          <w:vertAlign w:val="superscript"/>
          <w:lang w:val="en-GB"/>
        </w:rPr>
      </w:pPr>
    </w:p>
    <w:p w14:paraId="5502B66A" w14:textId="77777777" w:rsidR="002C71B3" w:rsidRPr="002C71B3" w:rsidRDefault="001132E5" w:rsidP="002C71B3">
      <w:pPr>
        <w:pStyle w:val="ListParagraph"/>
        <w:numPr>
          <w:ilvl w:val="0"/>
          <w:numId w:val="4"/>
        </w:numPr>
        <w:rPr>
          <w:vertAlign w:val="superscript"/>
          <w:lang w:val="en-GB"/>
        </w:rPr>
      </w:pPr>
      <w:r w:rsidRPr="001132E5">
        <w:rPr>
          <w:lang w:val="en-GB"/>
        </w:rPr>
        <w:t xml:space="preserve">Determine how many oysters of mean size are required to filter the missing volume. This number of oysters is the “goal”. </w:t>
      </w:r>
      <w:r w:rsidR="003646CF">
        <w:rPr>
          <w:lang w:val="en-GB"/>
        </w:rPr>
        <w:t>The mean size of oysters in Matagorda is currently 54mm, therefore</w:t>
      </w:r>
      <w:r w:rsidR="00920A39">
        <w:rPr>
          <w:lang w:val="en-GB"/>
        </w:rPr>
        <w:t xml:space="preserve"> one oyster in summer months filters </w:t>
      </w:r>
      <w:r w:rsidR="00D02C70">
        <w:rPr>
          <w:noProof/>
          <w:position w:val="-2"/>
        </w:rPr>
        <w:drawing>
          <wp:inline distT="0" distB="0" distL="0" distR="0" wp14:anchorId="5EE0635C" wp14:editId="6150AA4B">
            <wp:extent cx="2565400" cy="1968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5400" cy="196850"/>
                    </a:xfrm>
                    <a:prstGeom prst="rect">
                      <a:avLst/>
                    </a:prstGeom>
                    <a:noFill/>
                    <a:ln>
                      <a:noFill/>
                    </a:ln>
                  </pic:spPr>
                </pic:pic>
              </a:graphicData>
            </a:graphic>
          </wp:inline>
        </w:drawing>
      </w:r>
      <w:r w:rsidR="002C71B3">
        <w:rPr>
          <w:lang w:val="en-GB"/>
        </w:rPr>
        <w:t xml:space="preserve"> </w:t>
      </w:r>
    </w:p>
    <w:p w14:paraId="641CD7CC" w14:textId="77777777" w:rsidR="003646CF" w:rsidRPr="002C71B3" w:rsidRDefault="00F97896" w:rsidP="002C71B3">
      <w:pPr>
        <w:ind w:left="720"/>
        <w:rPr>
          <w:lang w:val="en-GB"/>
        </w:rPr>
      </w:pPr>
      <w:r>
        <w:rPr>
          <w:lang w:val="en-GB"/>
        </w:rPr>
        <w:t>T</w:t>
      </w:r>
      <w:r w:rsidR="002C71B3" w:rsidRPr="002C71B3">
        <w:rPr>
          <w:lang w:val="en-GB"/>
        </w:rPr>
        <w:t>herefore 1.22x10</w:t>
      </w:r>
      <w:r w:rsidR="002C71B3" w:rsidRPr="002C71B3">
        <w:rPr>
          <w:vertAlign w:val="superscript"/>
          <w:lang w:val="en-GB"/>
        </w:rPr>
        <w:t>9</w:t>
      </w:r>
      <w:r w:rsidR="002C71B3" w:rsidRPr="002C71B3">
        <w:rPr>
          <w:lang w:val="en-GB"/>
        </w:rPr>
        <w:t>/3.97=</w:t>
      </w:r>
      <w:r w:rsidR="002C71B3">
        <w:rPr>
          <w:lang w:val="en-GB"/>
        </w:rPr>
        <w:t>3.1x10</w:t>
      </w:r>
      <w:r w:rsidR="002C71B3" w:rsidRPr="002C71B3">
        <w:rPr>
          <w:vertAlign w:val="superscript"/>
          <w:lang w:val="en-GB"/>
        </w:rPr>
        <w:t>8</w:t>
      </w:r>
      <w:r w:rsidR="002C71B3">
        <w:rPr>
          <w:lang w:val="en-GB"/>
        </w:rPr>
        <w:t xml:space="preserve"> additional oysters are needed in the estuary to approach full estuary filtration.</w:t>
      </w:r>
    </w:p>
    <w:p w14:paraId="418F9E67" w14:textId="77777777" w:rsidR="003646CF" w:rsidRPr="003646CF" w:rsidRDefault="003646CF" w:rsidP="003646CF">
      <w:pPr>
        <w:rPr>
          <w:lang w:val="en-GB"/>
        </w:rPr>
      </w:pPr>
    </w:p>
    <w:p w14:paraId="3DBCA178" w14:textId="77777777" w:rsidR="001E62BD" w:rsidRPr="003646CF" w:rsidRDefault="001132E5" w:rsidP="003646CF">
      <w:pPr>
        <w:pStyle w:val="ListParagraph"/>
        <w:numPr>
          <w:ilvl w:val="0"/>
          <w:numId w:val="4"/>
        </w:numPr>
        <w:rPr>
          <w:vertAlign w:val="superscript"/>
          <w:lang w:val="en-GB"/>
        </w:rPr>
      </w:pPr>
      <w:r w:rsidRPr="001132E5">
        <w:rPr>
          <w:lang w:val="en-GB"/>
        </w:rPr>
        <w:t xml:space="preserve">The required </w:t>
      </w:r>
      <w:r w:rsidR="002C71B3">
        <w:rPr>
          <w:lang w:val="en-GB"/>
        </w:rPr>
        <w:t>number</w:t>
      </w:r>
      <w:r w:rsidRPr="001132E5">
        <w:rPr>
          <w:lang w:val="en-GB"/>
        </w:rPr>
        <w:t xml:space="preserve"> of oysters </w:t>
      </w:r>
      <w:r w:rsidR="003646CF">
        <w:rPr>
          <w:lang w:val="en-GB"/>
        </w:rPr>
        <w:t>can</w:t>
      </w:r>
      <w:r w:rsidRPr="003646CF">
        <w:rPr>
          <w:lang w:val="en-GB"/>
        </w:rPr>
        <w:t xml:space="preserve"> be achieved either by increasing the area of oyster reefs, or by increasing the density of oysters on existing reefs. The goal should therefore be reported both as an area and as a </w:t>
      </w:r>
      <w:r w:rsidRPr="003646CF">
        <w:rPr>
          <w:lang w:val="en-GB"/>
        </w:rPr>
        <w:lastRenderedPageBreak/>
        <w:t xml:space="preserve">target density. In the case of Matagorda Bay, this may therefore </w:t>
      </w:r>
      <w:r w:rsidR="002C71B3">
        <w:rPr>
          <w:lang w:val="en-GB"/>
        </w:rPr>
        <w:t>translate to: 2049ha (5063acres) of oyster reef with an average density of 15 oysters m</w:t>
      </w:r>
      <w:r w:rsidR="002C71B3" w:rsidRPr="002C71B3">
        <w:rPr>
          <w:vertAlign w:val="superscript"/>
          <w:lang w:val="en-GB"/>
        </w:rPr>
        <w:t>-2</w:t>
      </w:r>
      <w:r w:rsidR="002C71B3">
        <w:rPr>
          <w:lang w:val="en-GB"/>
        </w:rPr>
        <w:t>.</w:t>
      </w:r>
    </w:p>
    <w:p w14:paraId="088B6073" w14:textId="77777777" w:rsidR="001E62BD" w:rsidRPr="004709D9" w:rsidRDefault="001E62BD" w:rsidP="00976BD0">
      <w:pPr>
        <w:pStyle w:val="Heading3"/>
        <w:rPr>
          <w:lang w:val="en-GB"/>
        </w:rPr>
      </w:pPr>
      <w:bookmarkStart w:id="91" w:name="_Toc278298113"/>
      <w:r w:rsidRPr="004709D9">
        <w:rPr>
          <w:lang w:val="en-GB"/>
        </w:rPr>
        <w:t>The Olympia oyster</w:t>
      </w:r>
      <w:bookmarkEnd w:id="91"/>
    </w:p>
    <w:p w14:paraId="65FFC5CF" w14:textId="77777777" w:rsidR="008E0061" w:rsidRDefault="00140E9E" w:rsidP="008E0061">
      <w:pPr>
        <w:widowControl w:val="0"/>
        <w:autoSpaceDE w:val="0"/>
        <w:autoSpaceDN w:val="0"/>
        <w:adjustRightInd w:val="0"/>
        <w:spacing w:after="0"/>
        <w:rPr>
          <w:lang w:val="en-GB"/>
        </w:rPr>
      </w:pPr>
      <w:r w:rsidRPr="00140E9E">
        <w:rPr>
          <w:lang w:val="en-GB"/>
        </w:rPr>
        <w:t>The Oly</w:t>
      </w:r>
      <w:bookmarkStart w:id="92" w:name="_GoBack"/>
      <w:bookmarkEnd w:id="92"/>
      <w:r w:rsidRPr="00140E9E">
        <w:rPr>
          <w:lang w:val="en-GB"/>
        </w:rPr>
        <w:t xml:space="preserve">mpia oyster </w:t>
      </w:r>
      <w:r>
        <w:rPr>
          <w:lang w:val="en-GB"/>
        </w:rPr>
        <w:t xml:space="preserve">is </w:t>
      </w:r>
      <w:r w:rsidRPr="00140E9E">
        <w:rPr>
          <w:lang w:val="en-GB"/>
        </w:rPr>
        <w:t>morphologically</w:t>
      </w:r>
      <w:r>
        <w:rPr>
          <w:lang w:val="en-GB"/>
        </w:rPr>
        <w:t xml:space="preserve"> </w:t>
      </w:r>
      <w:r w:rsidRPr="00140E9E">
        <w:rPr>
          <w:lang w:val="en-GB"/>
        </w:rPr>
        <w:t>and</w:t>
      </w:r>
      <w:r>
        <w:rPr>
          <w:lang w:val="en-GB"/>
        </w:rPr>
        <w:t xml:space="preserve"> physiologically </w:t>
      </w:r>
      <w:r w:rsidRPr="00140E9E">
        <w:rPr>
          <w:lang w:val="en-GB"/>
        </w:rPr>
        <w:t xml:space="preserve">distinct from the eastern oyster </w:t>
      </w:r>
      <w:r w:rsidR="00E25E17">
        <w:rPr>
          <w:lang w:val="en-GB"/>
        </w:rPr>
        <w:fldChar w:fldCharType="begin"/>
      </w:r>
      <w:r w:rsidR="002609DF">
        <w:rPr>
          <w:lang w:val="en-GB"/>
        </w:rPr>
        <w:instrText xml:space="preserve"> ADDIN EN.CITE &lt;EndNote&gt;&lt;Cite&gt;&lt;Author&gt;Kellogg&lt;/Author&gt;&lt;Year&gt;1915&lt;/Year&gt;&lt;RecNum&gt;1584&lt;/RecNum&gt;&lt;record&gt;&lt;rec-number&gt;1584&lt;/rec-number&gt;&lt;foreign-keys&gt;&lt;key app="EN" db-id="waa5vxrvuz0eeoes2wbpsrfs5zezp0z9ewxz"&gt;1584&lt;/key&gt;&lt;/foreign-keys&gt;&lt;ref-type name="Journal Article"&gt;17&lt;/ref-type&gt;&lt;contributors&gt;&lt;authors&gt;&lt;author&gt;Kellogg, James L.&lt;/author&gt;&lt;/authors&gt;&lt;/contributors&gt;&lt;titles&gt;&lt;title&gt;Ciliary mechanisms of lamellibranchs with descriptions of anatomy&lt;/title&gt;&lt;secondary-title&gt;Journal of Morphology&lt;/secondary-title&gt;&lt;/titles&gt;&lt;periodical&gt;&lt;full-title&gt;Journal of Morphology&lt;/full-title&gt;&lt;/periodical&gt;&lt;pages&gt;625-701&lt;/pages&gt;&lt;volume&gt;26&lt;/volume&gt;&lt;keywords&gt;&lt;keyword&gt;Ostrea lurida&lt;/keyword&gt;&lt;keyword&gt;Crassostrea virginica&lt;/keyword&gt;&lt;keyword&gt;morphology&lt;/keyword&gt;&lt;keyword&gt;gill structure&lt;/keyword&gt;&lt;/keywords&gt;&lt;dates&gt;&lt;year&gt;1915&lt;/year&gt;&lt;/dates&gt;&lt;urls&gt;&lt;/urls&gt;&lt;/record&gt;&lt;/Cite&gt;&lt;Cite&gt;&lt;Author&gt;Elsey&lt;/Author&gt;&lt;Year&gt;1935&lt;/Year&gt;&lt;RecNum&gt;1583&lt;/RecNum&gt;&lt;record&gt;&lt;rec-number&gt;1583&lt;/rec-number&gt;&lt;foreign-keys&gt;&lt;key app="EN" db-id="waa5vxrvuz0eeoes2wbpsrfs5zezp0z9ewxz"&gt;1583&lt;/key&gt;&lt;/foreign-keys&gt;&lt;ref-type name="Journal Article"&gt;17&lt;/ref-type&gt;&lt;contributors&gt;&lt;authors&gt;&lt;author&gt;Elsey, C. R.&lt;/author&gt;&lt;/authors&gt;&lt;/contributors&gt;&lt;titles&gt;&lt;title&gt;&lt;style face="normal" font="default" size="100%"&gt;On the structure and function of the mantle and gill of &lt;/style&gt;&lt;style face="italic" font="default" size="100%"&gt;Ostrea gigas&lt;/style&gt;&lt;style face="normal" font="default" size="100%"&gt; (Thunberg) and &lt;/style&gt;&lt;style face="italic" font="default" size="100%"&gt;Ostrea lurida (&lt;/style&gt;&lt;style face="normal" font="default" size="100%"&gt;Carpenter)&lt;/style&gt;&lt;/title&gt;&lt;secondary-title&gt;Transactions of the Royal Society of Canada&lt;/secondary-title&gt;&lt;/titles&gt;&lt;periodical&gt;&lt;full-title&gt;Transactions of the Royal Society of Canada&lt;/full-title&gt;&lt;/periodical&gt;&lt;pages&gt;131-158&lt;/pages&gt;&lt;volume&gt;29&lt;/volume&gt;&lt;number&gt;V&lt;/number&gt;&lt;keywords&gt;&lt;keyword&gt;Ostrea lurida&lt;/keyword&gt;&lt;keyword&gt;Crassostrea gigas&lt;/keyword&gt;&lt;keyword&gt;filtration&lt;/keyword&gt;&lt;keyword&gt;gill structure&lt;/keyword&gt;&lt;/keywords&gt;&lt;dates&gt;&lt;year&gt;1935&lt;/year&gt;&lt;/dates&gt;&lt;urls&gt;&lt;/urls&gt;&lt;/record&gt;&lt;/Cite&gt;&lt;/EndNote&gt;</w:instrText>
      </w:r>
      <w:r w:rsidR="00E25E17">
        <w:rPr>
          <w:lang w:val="en-GB"/>
        </w:rPr>
        <w:fldChar w:fldCharType="separate"/>
      </w:r>
      <w:r>
        <w:rPr>
          <w:noProof/>
          <w:lang w:val="en-GB"/>
        </w:rPr>
        <w:t>(Kellogg, 1915, Elsey, 1935)</w:t>
      </w:r>
      <w:r w:rsidR="00E25E17">
        <w:rPr>
          <w:lang w:val="en-GB"/>
        </w:rPr>
        <w:fldChar w:fldCharType="end"/>
      </w:r>
      <w:r>
        <w:rPr>
          <w:lang w:val="en-GB"/>
        </w:rPr>
        <w:t>. It is also significantly</w:t>
      </w:r>
      <w:r w:rsidR="008E0061">
        <w:rPr>
          <w:lang w:val="en-GB"/>
        </w:rPr>
        <w:t xml:space="preserve"> less well studied. Estimates of Olympia oyster filtration rates have yet to be derived in the field. We therefore suggest that filtration by Olympia oyster populations be derived based on the only currently published laboratory derived filtration rate </w:t>
      </w:r>
      <w:r w:rsidR="00E25E17">
        <w:rPr>
          <w:lang w:val="en-GB"/>
        </w:rPr>
        <w:fldChar w:fldCharType="begin"/>
      </w:r>
      <w:r w:rsidR="002609DF">
        <w:rPr>
          <w:lang w:val="en-GB"/>
        </w:rPr>
        <w:instrText xml:space="preserve"> ADDIN EN.CITE &lt;EndNote&gt;&lt;Cite&gt;&lt;Author&gt;zu Ermgassen&lt;/Author&gt;&lt;Year&gt;2013&lt;/Year&gt;&lt;RecNum&gt;2136&lt;/RecNum&gt;&lt;record&gt;&lt;rec-number&gt;2136&lt;/rec-number&gt;&lt;foreign-keys&gt;&lt;key app="EN" db-id="waa5vxrvuz0eeoes2wbpsrfs5zezp0z9ewxz"&gt;2136&lt;/key&gt;&lt;/foreign-keys&gt;&lt;ref-type name="Journal Article"&gt;17&lt;/ref-type&gt;&lt;contributors&gt;&lt;authors&gt;&lt;author&gt;zu Ermgassen, P. S. E.&lt;/author&gt;&lt;author&gt;Gray, M. W.&lt;/author&gt;&lt;author&gt;Langdon, C. J.&lt;/author&gt;&lt;author&gt;Spalding, M. D.&lt;/author&gt;&lt;author&gt;Brumbaugh, R. D.&lt;/author&gt;&lt;/authors&gt;&lt;/contributors&gt;&lt;titles&gt;&lt;title&gt;Quantifying the historic contribution of Olympia oysters to filtration in Pacific Coast (USA) estuaries and the implications for restoration objectives&lt;/title&gt;&lt;secondary-title&gt;Aquatic Ecology&lt;/secondary-title&gt;&lt;alt-title&gt;Aquat Ecol&lt;/alt-title&gt;&lt;/titles&gt;&lt;periodical&gt;&lt;full-title&gt;Aquatic Ecology&lt;/full-title&gt;&lt;/periodical&gt;&lt;pages&gt;149-161&lt;/pages&gt;&lt;volume&gt;47&lt;/volume&gt;&lt;keywords&gt;&lt;keyword&gt;Ecosystem service&lt;/keyword&gt;&lt;keyword&gt;Ostrea lurida&lt;/keyword&gt;&lt;keyword&gt;Crassostrea virginica&lt;/keyword&gt;&lt;keyword&gt;Crassostrea gigas&lt;/keyword&gt;&lt;keyword&gt;Historical ecology&lt;/keyword&gt;&lt;keyword&gt;filtration&lt;/keyword&gt;&lt;keyword&gt;filtration rate&lt;/keyword&gt;&lt;keyword&gt;oyster&lt;/keyword&gt;&lt;keyword&gt;oregon&lt;/keyword&gt;&lt;keyword&gt;Washington&lt;/keyword&gt;&lt;keyword&gt;California&lt;/keyword&gt;&lt;/keywords&gt;&lt;dates&gt;&lt;year&gt;2013&lt;/year&gt;&lt;pub-dates&gt;&lt;date&gt;2013/02/24&lt;/date&gt;&lt;/pub-dates&gt;&lt;/dates&gt;&lt;publisher&gt;Springer Netherlands&lt;/publisher&gt;&lt;isbn&gt;1386-2588&lt;/isbn&gt;&lt;urls&gt;&lt;related-urls&gt;&lt;url&gt;http://dx.doi.org/10.1007/s10452-013-9431-6&lt;/url&gt;&lt;/related-urls&gt;&lt;/urls&gt;&lt;electronic-resource-num&gt;10.1007/s10452-013-9431-6&lt;/electronic-resource-num&gt;&lt;language&gt;English&lt;/language&gt;&lt;/record&gt;&lt;/Cite&gt;&lt;/EndNote&gt;</w:instrText>
      </w:r>
      <w:r w:rsidR="00E25E17">
        <w:rPr>
          <w:lang w:val="en-GB"/>
        </w:rPr>
        <w:fldChar w:fldCharType="separate"/>
      </w:r>
      <w:r w:rsidR="008E0061">
        <w:rPr>
          <w:noProof/>
          <w:lang w:val="en-GB"/>
        </w:rPr>
        <w:t>(zu Ermgassen et al., 2013b)</w:t>
      </w:r>
      <w:r w:rsidR="00E25E17">
        <w:rPr>
          <w:lang w:val="en-GB"/>
        </w:rPr>
        <w:fldChar w:fldCharType="end"/>
      </w:r>
      <w:r w:rsidR="008E0061">
        <w:rPr>
          <w:lang w:val="en-GB"/>
        </w:rPr>
        <w:t xml:space="preserve">. Equation 2 (below) can be used to estimate the volume of water filtered by an Olympia oyster under known water temperature conditions and where the mean mass and density of oysters is known. Where oyster lengths are know, they can be converted to mass using the </w:t>
      </w:r>
      <w:r w:rsidR="003372B0">
        <w:rPr>
          <w:rFonts w:ascii="Times New Roman" w:hAnsi="Times New Roman"/>
          <w:szCs w:val="20"/>
        </w:rPr>
        <w:t>shell height (SH) to dry tissue weight (DTW) conversion as follows DTW=6 x 10</w:t>
      </w:r>
      <w:r w:rsidR="003372B0" w:rsidRPr="00BD5991">
        <w:rPr>
          <w:rFonts w:ascii="Times New Roman" w:hAnsi="Times New Roman"/>
          <w:szCs w:val="20"/>
          <w:vertAlign w:val="superscript"/>
        </w:rPr>
        <w:t>-6</w:t>
      </w:r>
      <w:r w:rsidR="003372B0">
        <w:rPr>
          <w:rFonts w:ascii="Times New Roman" w:hAnsi="Times New Roman"/>
          <w:szCs w:val="20"/>
        </w:rPr>
        <w:t xml:space="preserve"> SH</w:t>
      </w:r>
      <w:r w:rsidR="003372B0">
        <w:rPr>
          <w:rFonts w:ascii="Times New Roman" w:hAnsi="Times New Roman"/>
          <w:szCs w:val="20"/>
          <w:vertAlign w:val="superscript"/>
        </w:rPr>
        <w:t>3.06</w:t>
      </w:r>
      <w:r w:rsidR="008E0061">
        <w:rPr>
          <w:lang w:val="en-GB"/>
        </w:rPr>
        <w:t xml:space="preserve"> (</w:t>
      </w:r>
      <w:r w:rsidR="008843FC">
        <w:rPr>
          <w:lang w:val="en-GB"/>
        </w:rPr>
        <w:t xml:space="preserve">M. </w:t>
      </w:r>
      <w:proofErr w:type="spellStart"/>
      <w:r w:rsidR="008E0061">
        <w:rPr>
          <w:lang w:val="en-GB"/>
        </w:rPr>
        <w:t>Gray</w:t>
      </w:r>
      <w:proofErr w:type="spellEnd"/>
      <w:r w:rsidR="008E0061">
        <w:rPr>
          <w:lang w:val="en-GB"/>
        </w:rPr>
        <w:t xml:space="preserve"> unpublished data cited in B</w:t>
      </w:r>
      <w:r w:rsidR="00A97191">
        <w:rPr>
          <w:lang w:val="en-GB"/>
        </w:rPr>
        <w:t>lake</w:t>
      </w:r>
      <w:r w:rsidR="008E0061">
        <w:rPr>
          <w:lang w:val="en-GB"/>
        </w:rPr>
        <w:t xml:space="preserve"> and </w:t>
      </w:r>
      <w:proofErr w:type="spellStart"/>
      <w:r w:rsidR="008E0061">
        <w:rPr>
          <w:lang w:val="en-GB"/>
        </w:rPr>
        <w:t>zu</w:t>
      </w:r>
      <w:proofErr w:type="spellEnd"/>
      <w:r w:rsidR="008E0061">
        <w:rPr>
          <w:lang w:val="en-GB"/>
        </w:rPr>
        <w:t xml:space="preserve"> </w:t>
      </w:r>
      <w:proofErr w:type="spellStart"/>
      <w:r w:rsidR="008E0061">
        <w:rPr>
          <w:lang w:val="en-GB"/>
        </w:rPr>
        <w:t>Ermgassen</w:t>
      </w:r>
      <w:proofErr w:type="spellEnd"/>
      <w:r w:rsidR="008E0061">
        <w:rPr>
          <w:lang w:val="en-GB"/>
        </w:rPr>
        <w:t xml:space="preserve"> in review). </w:t>
      </w:r>
    </w:p>
    <w:p w14:paraId="20549295" w14:textId="77777777" w:rsidR="008E0061" w:rsidRDefault="008E0061" w:rsidP="00140E9E">
      <w:pPr>
        <w:widowControl w:val="0"/>
        <w:autoSpaceDE w:val="0"/>
        <w:autoSpaceDN w:val="0"/>
        <w:adjustRightInd w:val="0"/>
        <w:spacing w:after="0"/>
        <w:rPr>
          <w:lang w:val="en-GB"/>
        </w:rPr>
      </w:pPr>
    </w:p>
    <w:p w14:paraId="678825AF" w14:textId="77777777" w:rsidR="008E0061" w:rsidRDefault="008E0061" w:rsidP="00140E9E">
      <w:pPr>
        <w:widowControl w:val="0"/>
        <w:autoSpaceDE w:val="0"/>
        <w:autoSpaceDN w:val="0"/>
        <w:adjustRightInd w:val="0"/>
        <w:spacing w:after="0"/>
        <w:rPr>
          <w:lang w:val="en-GB"/>
        </w:rPr>
      </w:pPr>
      <w:r>
        <w:rPr>
          <w:lang w:val="en-GB"/>
        </w:rPr>
        <w:t>Filtration rate (L hr</w:t>
      </w:r>
      <w:r w:rsidRPr="004709D9">
        <w:rPr>
          <w:vertAlign w:val="superscript"/>
          <w:lang w:val="en-GB"/>
        </w:rPr>
        <w:t>-1</w:t>
      </w:r>
      <w:r>
        <w:rPr>
          <w:lang w:val="en-GB"/>
        </w:rPr>
        <w:t xml:space="preserve"> m</w:t>
      </w:r>
      <w:r w:rsidRPr="008E0061">
        <w:rPr>
          <w:vertAlign w:val="superscript"/>
          <w:lang w:val="en-GB"/>
        </w:rPr>
        <w:t>-2</w:t>
      </w:r>
      <w:r>
        <w:rPr>
          <w:lang w:val="en-GB"/>
        </w:rPr>
        <w:t>)=</w:t>
      </w:r>
      <w:r w:rsidR="00D02C70">
        <w:rPr>
          <w:noProof/>
          <w:position w:val="-6"/>
        </w:rPr>
        <w:drawing>
          <wp:inline distT="0" distB="0" distL="0" distR="0" wp14:anchorId="6EA1F255" wp14:editId="55DAA715">
            <wp:extent cx="1422400" cy="2222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2400" cy="222250"/>
                    </a:xfrm>
                    <a:prstGeom prst="rect">
                      <a:avLst/>
                    </a:prstGeom>
                    <a:noFill/>
                    <a:ln>
                      <a:noFill/>
                    </a:ln>
                  </pic:spPr>
                </pic:pic>
              </a:graphicData>
            </a:graphic>
          </wp:inline>
        </w:drawing>
      </w:r>
    </w:p>
    <w:p w14:paraId="6D1A9652" w14:textId="77777777" w:rsidR="00140E9E" w:rsidRPr="00140E9E" w:rsidRDefault="00140E9E" w:rsidP="00140E9E">
      <w:pPr>
        <w:widowControl w:val="0"/>
        <w:autoSpaceDE w:val="0"/>
        <w:autoSpaceDN w:val="0"/>
        <w:adjustRightInd w:val="0"/>
        <w:spacing w:after="0"/>
        <w:rPr>
          <w:lang w:val="en-GB"/>
        </w:rPr>
      </w:pPr>
    </w:p>
    <w:p w14:paraId="3005A946" w14:textId="77777777" w:rsidR="008E0061" w:rsidRDefault="008E0061" w:rsidP="008E0061">
      <w:pPr>
        <w:ind w:firstLine="720"/>
        <w:rPr>
          <w:lang w:val="en-GB"/>
        </w:rPr>
      </w:pPr>
      <w:proofErr w:type="gramStart"/>
      <w:r>
        <w:rPr>
          <w:lang w:val="en-GB"/>
        </w:rPr>
        <w:t>where</w:t>
      </w:r>
      <w:proofErr w:type="gramEnd"/>
      <w:r>
        <w:rPr>
          <w:lang w:val="en-GB"/>
        </w:rPr>
        <w:t xml:space="preserve"> </w:t>
      </w:r>
      <w:r w:rsidRPr="008E0061">
        <w:rPr>
          <w:i/>
          <w:lang w:val="en-GB"/>
        </w:rPr>
        <w:t>N</w:t>
      </w:r>
      <w:r>
        <w:rPr>
          <w:lang w:val="en-GB"/>
        </w:rPr>
        <w:t xml:space="preserve"> is the density of oysters per m</w:t>
      </w:r>
      <w:r w:rsidRPr="008E0061">
        <w:rPr>
          <w:vertAlign w:val="superscript"/>
          <w:lang w:val="en-GB"/>
        </w:rPr>
        <w:t>2</w:t>
      </w:r>
      <w:r>
        <w:rPr>
          <w:lang w:val="en-GB"/>
        </w:rPr>
        <w:t xml:space="preserve">, </w:t>
      </w:r>
      <w:r w:rsidRPr="008E0061">
        <w:rPr>
          <w:lang w:val="en-GB"/>
        </w:rPr>
        <w:t>W</w:t>
      </w:r>
      <w:r>
        <w:rPr>
          <w:lang w:val="en-GB"/>
        </w:rPr>
        <w:t xml:space="preserve"> is </w:t>
      </w:r>
      <w:r w:rsidR="004B1972">
        <w:rPr>
          <w:lang w:val="en-GB"/>
        </w:rPr>
        <w:t xml:space="preserve">dry tissue </w:t>
      </w:r>
      <w:r>
        <w:rPr>
          <w:lang w:val="en-GB"/>
        </w:rPr>
        <w:t xml:space="preserve">weight in g and T is temperature in </w:t>
      </w:r>
      <w:r>
        <w:rPr>
          <w:rFonts w:ascii="Cambria" w:hAnsi="Cambria"/>
          <w:lang w:val="en-GB"/>
        </w:rPr>
        <w:t>°</w:t>
      </w:r>
      <w:r>
        <w:rPr>
          <w:lang w:val="en-GB"/>
        </w:rPr>
        <w:t>C.</w:t>
      </w:r>
    </w:p>
    <w:p w14:paraId="643BA20B" w14:textId="77777777" w:rsidR="004709D9" w:rsidRPr="004709D9" w:rsidRDefault="004709D9" w:rsidP="00976BD0">
      <w:pPr>
        <w:pStyle w:val="Heading4"/>
        <w:rPr>
          <w:lang w:val="en-GB"/>
        </w:rPr>
      </w:pPr>
      <w:r w:rsidRPr="004709D9">
        <w:rPr>
          <w:lang w:val="en-GB"/>
        </w:rPr>
        <w:t>Estimating population level filtration</w:t>
      </w:r>
    </w:p>
    <w:p w14:paraId="5EC46200" w14:textId="77777777" w:rsidR="00140E9E" w:rsidRDefault="00B507EF" w:rsidP="004709D9">
      <w:pPr>
        <w:rPr>
          <w:lang w:val="en-GB"/>
        </w:rPr>
      </w:pPr>
      <w:r>
        <w:rPr>
          <w:lang w:val="en-GB"/>
        </w:rPr>
        <w:t xml:space="preserve">As for the eastern oyster, </w:t>
      </w:r>
      <w:r w:rsidRPr="00D07C0B">
        <w:rPr>
          <w:highlight w:val="yellow"/>
          <w:lang w:val="en-GB"/>
        </w:rPr>
        <w:t>population level filtration can be estimated with as little information as mean oyster size, density and water temperature</w:t>
      </w:r>
      <w:r>
        <w:rPr>
          <w:lang w:val="en-GB"/>
        </w:rPr>
        <w:t>, using equation 2. Where oyster population size class and density information is available, more accurate estimates of the volume of water filtered per unit time can be determined by deriving size class specific estimates using equation 2, and summing the total volume filtered. For details regarding how best to determine the oyster population metrics necessary to estimate population level filtration see Baggett et al. (2014).</w:t>
      </w:r>
    </w:p>
    <w:p w14:paraId="2EF08A52" w14:textId="77777777" w:rsidR="004709D9" w:rsidRPr="004709D9" w:rsidRDefault="004709D9" w:rsidP="00976BD0">
      <w:pPr>
        <w:pStyle w:val="Heading4"/>
        <w:rPr>
          <w:lang w:val="en-GB"/>
        </w:rPr>
      </w:pPr>
      <w:r w:rsidRPr="004709D9">
        <w:rPr>
          <w:lang w:val="en-GB"/>
        </w:rPr>
        <w:t>Setting goals based on filtration</w:t>
      </w:r>
    </w:p>
    <w:p w14:paraId="5CF729FA" w14:textId="77777777" w:rsidR="00662C71" w:rsidRDefault="00B507EF" w:rsidP="00662C71">
      <w:pPr>
        <w:widowControl w:val="0"/>
        <w:autoSpaceDE w:val="0"/>
        <w:autoSpaceDN w:val="0"/>
        <w:adjustRightInd w:val="0"/>
        <w:spacing w:after="0"/>
        <w:rPr>
          <w:lang w:val="en-GB"/>
        </w:rPr>
      </w:pPr>
      <w:r>
        <w:rPr>
          <w:lang w:val="en-GB"/>
        </w:rPr>
        <w:t xml:space="preserve">While the Olympia oyster was historically much more abundant than present </w:t>
      </w:r>
      <w:r w:rsidR="00E25E17">
        <w:rPr>
          <w:lang w:val="en-GB"/>
        </w:rPr>
        <w:fldChar w:fldCharType="begin"/>
      </w:r>
      <w:r w:rsidR="002609DF">
        <w:rPr>
          <w:lang w:val="en-GB"/>
        </w:rPr>
        <w:instrText xml:space="preserve"> ADDIN EN.CITE &lt;EndNote&gt;&lt;Cite&gt;&lt;Author&gt;zu Ermgassen&lt;/Author&gt;&lt;Year&gt;2012&lt;/Year&gt;&lt;RecNum&gt;1465&lt;/RecNum&gt;&lt;record&gt;&lt;rec-number&gt;1465&lt;/rec-number&gt;&lt;foreign-keys&gt;&lt;key app="EN" db-id="waa5vxrvuz0eeoes2wbpsrfs5zezp0z9ewxz"&gt;1465&lt;/key&gt;&lt;/foreign-keys&gt;&lt;ref-type name="Journal Article"&gt;17&lt;/ref-type&gt;&lt;contributors&gt;&lt;authors&gt;&lt;author&gt;zu Ermgassen, P. S. E.&lt;/author&gt;&lt;author&gt;Spalding, Mark D.&lt;/author&gt;&lt;author&gt;Blake, Brady&lt;/author&gt;&lt;author&gt;Coen, Loren D.&lt;/author&gt;&lt;author&gt;Dumbauld, Brett&lt;/author&gt;&lt;author&gt;Geiger, Steve&lt;/author&gt;&lt;author&gt;Grabowski, Jonathan H.&lt;/author&gt;&lt;author&gt;Grizzle, Raymond&lt;/author&gt;&lt;author&gt;Luckenbach, Mark&lt;/author&gt;&lt;author&gt;McGraw, Katherine A.&lt;/author&gt;&lt;author&gt;Rodney, Bill&lt;/author&gt;&lt;author&gt;Ruesink, Jennifer L.&lt;/author&gt;&lt;author&gt;Powers, Sean P.&lt;/author&gt;&lt;author&gt;Brumbaugh, R. D.&lt;/author&gt;&lt;/authors&gt;&lt;/contributors&gt;&lt;titles&gt;&lt;title&gt;Historical ecology with real numbers: Past and present extent and biomass of an imperilled estuarine ecosystem&lt;/title&gt;&lt;secondary-title&gt;Proceedings of the Royal Society B&lt;/secondary-title&gt;&lt;/titles&gt;&lt;periodical&gt;&lt;full-title&gt;Proceedings of the Royal Society B&lt;/full-title&gt;&lt;/periodical&gt;&lt;pages&gt;3393-3400&lt;/pages&gt;&lt;volume&gt;279&lt;/volume&gt;&lt;keywords&gt;&lt;keyword&gt;Crassostrea virginica&lt;/keyword&gt;&lt;keyword&gt;oyster&lt;/keyword&gt;&lt;keyword&gt;Ostrea lurida&lt;/keyword&gt;&lt;keyword&gt;USA&lt;/keyword&gt;&lt;keyword&gt;historic data&lt;/keyword&gt;&lt;keyword&gt;historic extent&lt;/keyword&gt;&lt;keyword&gt;quantiative&lt;/keyword&gt;&lt;keyword&gt;threat&lt;/keyword&gt;&lt;keyword&gt;shifting baseline&lt;/keyword&gt;&lt;/keywords&gt;&lt;dates&gt;&lt;year&gt;2012&lt;/year&gt;&lt;/dates&gt;&lt;urls&gt;&lt;related-urls&gt;&lt;url&gt;http://rspb.royalsocietypublishing.org/content/early/2012/06/07/rspb.2012.0313.short?rss=1&lt;/url&gt;&lt;/related-urls&gt;&lt;/urls&gt;&lt;electronic-resource-num&gt;10.1098/rspb.2012.0313 &lt;/electronic-resource-num&gt;&lt;/record&gt;&lt;/Cite&gt;&lt;/EndNote&gt;</w:instrText>
      </w:r>
      <w:r w:rsidR="00E25E17">
        <w:rPr>
          <w:lang w:val="en-GB"/>
        </w:rPr>
        <w:fldChar w:fldCharType="separate"/>
      </w:r>
      <w:r>
        <w:rPr>
          <w:noProof/>
          <w:lang w:val="en-GB"/>
        </w:rPr>
        <w:t>(zu Ermgassen et al., 2012)</w:t>
      </w:r>
      <w:r w:rsidR="00E25E17">
        <w:rPr>
          <w:lang w:val="en-GB"/>
        </w:rPr>
        <w:fldChar w:fldCharType="end"/>
      </w:r>
      <w:r>
        <w:rPr>
          <w:lang w:val="en-GB"/>
        </w:rPr>
        <w:t xml:space="preserve">, it is unlikely that it ever played a significant large scale role in filtering </w:t>
      </w:r>
      <w:proofErr w:type="spellStart"/>
      <w:r>
        <w:rPr>
          <w:lang w:val="en-GB"/>
        </w:rPr>
        <w:t>seston</w:t>
      </w:r>
      <w:proofErr w:type="spellEnd"/>
      <w:r>
        <w:rPr>
          <w:lang w:val="en-GB"/>
        </w:rPr>
        <w:t xml:space="preserve"> from the water </w:t>
      </w:r>
      <w:r w:rsidR="00E25E17">
        <w:rPr>
          <w:lang w:val="en-GB"/>
        </w:rPr>
        <w:fldChar w:fldCharType="begin"/>
      </w:r>
      <w:r w:rsidR="002609DF">
        <w:rPr>
          <w:lang w:val="en-GB"/>
        </w:rPr>
        <w:instrText xml:space="preserve"> ADDIN EN.CITE &lt;EndNote&gt;&lt;Cite&gt;&lt;Author&gt;zu Ermgassen&lt;/Author&gt;&lt;Year&gt;2013&lt;/Year&gt;&lt;RecNum&gt;2136&lt;/RecNum&gt;&lt;record&gt;&lt;rec-number&gt;2136&lt;/rec-number&gt;&lt;foreign-keys&gt;&lt;key app="EN" db-id="waa5vxrvuz0eeoes2wbpsrfs5zezp0z9ewxz"&gt;2136&lt;/key&gt;&lt;/foreign-keys&gt;&lt;ref-type name="Journal Article"&gt;17&lt;/ref-type&gt;&lt;contributors&gt;&lt;authors&gt;&lt;author&gt;zu Ermgassen, P. S. E.&lt;/author&gt;&lt;author&gt;Gray, M. W.&lt;/author&gt;&lt;author&gt;Langdon, C. J.&lt;/author&gt;&lt;author&gt;Spalding, M. D.&lt;/author&gt;&lt;author&gt;Brumbaugh, R. D.&lt;/author&gt;&lt;/authors&gt;&lt;/contributors&gt;&lt;titles&gt;&lt;title&gt;Quantifying the historic contribution of Olympia oysters to filtration in Pacific Coast (USA) estuaries and the implications for restoration objectives&lt;/title&gt;&lt;secondary-title&gt;Aquatic Ecology&lt;/secondary-title&gt;&lt;alt-title&gt;Aquat Ecol&lt;/alt-title&gt;&lt;/titles&gt;&lt;periodical&gt;&lt;full-title&gt;Aquatic Ecology&lt;/full-title&gt;&lt;/periodical&gt;&lt;pages&gt;149-161&lt;/pages&gt;&lt;volume&gt;47&lt;/volume&gt;&lt;keywords&gt;&lt;keyword&gt;Ecosystem service&lt;/keyword&gt;&lt;keyword&gt;Ostrea lurida&lt;/keyword&gt;&lt;keyword&gt;Crassostrea virginica&lt;/keyword&gt;&lt;keyword&gt;Crassostrea gigas&lt;/keyword&gt;&lt;keyword&gt;Historical ecology&lt;/keyword&gt;&lt;keyword&gt;filtration&lt;/keyword&gt;&lt;keyword&gt;filtration rate&lt;/keyword&gt;&lt;keyword&gt;oyster&lt;/keyword&gt;&lt;keyword&gt;oregon&lt;/keyword&gt;&lt;keyword&gt;Washington&lt;/keyword&gt;&lt;keyword&gt;California&lt;/keyword&gt;&lt;/keywords&gt;&lt;dates&gt;&lt;year&gt;2013&lt;/year&gt;&lt;pub-dates&gt;&lt;date&gt;2013/02/24&lt;/date&gt;&lt;/pub-dates&gt;&lt;/dates&gt;&lt;publisher&gt;Springer Netherlands&lt;/publisher&gt;&lt;isbn&gt;1386-2588&lt;/isbn&gt;&lt;urls&gt;&lt;related-urls&gt;&lt;url&gt;http://dx.doi.org/10.1007/s10452-013-9431-6&lt;/url&gt;&lt;/related-urls&gt;&lt;/urls&gt;&lt;electronic-resource-num&gt;10.1007/s10452-013-9431-6&lt;/electronic-resource-num&gt;&lt;language&gt;English&lt;/language&gt;&lt;/record&gt;&lt;/Cite&gt;&lt;/EndNote&gt;</w:instrText>
      </w:r>
      <w:r w:rsidR="00E25E17">
        <w:rPr>
          <w:lang w:val="en-GB"/>
        </w:rPr>
        <w:fldChar w:fldCharType="separate"/>
      </w:r>
      <w:r>
        <w:rPr>
          <w:noProof/>
          <w:lang w:val="en-GB"/>
        </w:rPr>
        <w:t>(zu Ermgassen et al., 2013b)</w:t>
      </w:r>
      <w:r w:rsidR="00E25E17">
        <w:rPr>
          <w:lang w:val="en-GB"/>
        </w:rPr>
        <w:fldChar w:fldCharType="end"/>
      </w:r>
      <w:r>
        <w:rPr>
          <w:lang w:val="en-GB"/>
        </w:rPr>
        <w:t xml:space="preserve">. This is primarily a product of the low water temperatures and low residence times of Pacific coast estuaries. Full estuary filtration, unlike for the eastern oyster, is therefore not an appropriate long term, large scale goal </w:t>
      </w:r>
      <w:r w:rsidR="00E25E17">
        <w:rPr>
          <w:lang w:val="en-GB"/>
        </w:rPr>
        <w:fldChar w:fldCharType="begin"/>
      </w:r>
      <w:r w:rsidR="002609DF">
        <w:rPr>
          <w:lang w:val="en-GB"/>
        </w:rPr>
        <w:instrText xml:space="preserve"> ADDIN EN.CITE &lt;EndNote&gt;&lt;Cite&gt;&lt;Author&gt;zu Ermgassen&lt;/Author&gt;&lt;Year&gt;2013&lt;/Year&gt;&lt;RecNum&gt;2136&lt;/RecNum&gt;&lt;record&gt;&lt;rec-number&gt;2136&lt;/rec-number&gt;&lt;foreign-keys&gt;&lt;key app="EN" db-id="waa5vxrvuz0eeoes2wbpsrfs5zezp0z9ewxz"&gt;2136&lt;/key&gt;&lt;/foreign-keys&gt;&lt;ref-type name="Journal Article"&gt;17&lt;/ref-type&gt;&lt;contributors&gt;&lt;authors&gt;&lt;author&gt;zu Ermgassen, P. S. E.&lt;/author&gt;&lt;author&gt;Gray, M. W.&lt;/author&gt;&lt;author&gt;Langdon, C. J.&lt;/author&gt;&lt;author&gt;Spalding, M. D.&lt;/author&gt;&lt;author&gt;Brumbaugh, R. D.&lt;/author&gt;&lt;/authors&gt;&lt;/contributors&gt;&lt;titles&gt;&lt;title&gt;Quantifying the historic contribution of Olympia oysters to filtration in Pacific Coast (USA) estuaries and the implications for restoration objectives&lt;/title&gt;&lt;secondary-title&gt;Aquatic Ecology&lt;/secondary-title&gt;&lt;alt-title&gt;Aquat Ecol&lt;/alt-title&gt;&lt;/titles&gt;&lt;periodical&gt;&lt;full-title&gt;Aquatic Ecology&lt;/full-title&gt;&lt;/periodical&gt;&lt;pages&gt;149-161&lt;/pages&gt;&lt;volume&gt;47&lt;/volume&gt;&lt;keywords&gt;&lt;keyword&gt;Ecosystem service&lt;/keyword&gt;&lt;keyword&gt;Ostrea lurida&lt;/keyword&gt;&lt;keyword&gt;Crassostrea virginica&lt;/keyword&gt;&lt;keyword&gt;Crassostrea gigas&lt;/keyword&gt;&lt;keyword&gt;Historical ecology&lt;/keyword&gt;&lt;keyword&gt;filtration&lt;/keyword&gt;&lt;keyword&gt;filtration rate&lt;/keyword&gt;&lt;keyword&gt;oyster&lt;/keyword&gt;&lt;keyword&gt;oregon&lt;/keyword&gt;&lt;keyword&gt;Washington&lt;/keyword&gt;&lt;keyword&gt;California&lt;/keyword&gt;&lt;/keywords&gt;&lt;dates&gt;&lt;year&gt;2013&lt;/year&gt;&lt;pub-dates&gt;&lt;date&gt;2013/02/24&lt;/date&gt;&lt;/pub-dates&gt;&lt;/dates&gt;&lt;publisher&gt;Springer Netherlands&lt;/publisher&gt;&lt;isbn&gt;1386-2588&lt;/isbn&gt;&lt;urls&gt;&lt;related-urls&gt;&lt;url&gt;http://dx.doi.org/10.1007/s10452-013-9431-6&lt;/url&gt;&lt;/related-urls&gt;&lt;/urls&gt;&lt;electronic-resource-num&gt;10.1007/s10452-013-9431-6&lt;/electronic-resource-num&gt;&lt;language&gt;English&lt;/language&gt;&lt;/record&gt;&lt;/Cite&gt;&lt;/EndNote&gt;</w:instrText>
      </w:r>
      <w:r w:rsidR="00E25E17">
        <w:rPr>
          <w:lang w:val="en-GB"/>
        </w:rPr>
        <w:fldChar w:fldCharType="separate"/>
      </w:r>
      <w:r>
        <w:rPr>
          <w:noProof/>
          <w:lang w:val="en-GB"/>
        </w:rPr>
        <w:t>(zu Ermgassen et al., 2013b)</w:t>
      </w:r>
      <w:r w:rsidR="00E25E17">
        <w:rPr>
          <w:lang w:val="en-GB"/>
        </w:rPr>
        <w:fldChar w:fldCharType="end"/>
      </w:r>
      <w:r>
        <w:rPr>
          <w:lang w:val="en-GB"/>
        </w:rPr>
        <w:t xml:space="preserve">. </w:t>
      </w:r>
    </w:p>
    <w:p w14:paraId="111252E2" w14:textId="77777777" w:rsidR="00662C71" w:rsidRDefault="00662C71" w:rsidP="00662C71">
      <w:pPr>
        <w:widowControl w:val="0"/>
        <w:autoSpaceDE w:val="0"/>
        <w:autoSpaceDN w:val="0"/>
        <w:adjustRightInd w:val="0"/>
        <w:spacing w:after="0"/>
        <w:rPr>
          <w:lang w:val="en-GB"/>
        </w:rPr>
      </w:pPr>
    </w:p>
    <w:p w14:paraId="070273A2" w14:textId="77777777" w:rsidR="00662C71" w:rsidRPr="00662C71" w:rsidRDefault="00662C71" w:rsidP="00662C71">
      <w:pPr>
        <w:widowControl w:val="0"/>
        <w:autoSpaceDE w:val="0"/>
        <w:autoSpaceDN w:val="0"/>
        <w:adjustRightInd w:val="0"/>
        <w:spacing w:after="0"/>
        <w:rPr>
          <w:lang w:val="en-GB"/>
        </w:rPr>
      </w:pPr>
      <w:r>
        <w:rPr>
          <w:lang w:val="en-GB"/>
        </w:rPr>
        <w:t>W</w:t>
      </w:r>
      <w:r w:rsidR="00B507EF" w:rsidRPr="00662C71">
        <w:rPr>
          <w:lang w:val="en-GB"/>
        </w:rPr>
        <w:t xml:space="preserve">hile </w:t>
      </w:r>
      <w:r>
        <w:rPr>
          <w:lang w:val="en-GB"/>
        </w:rPr>
        <w:t>Olympia oyster</w:t>
      </w:r>
      <w:r w:rsidR="00B507EF" w:rsidRPr="00662C71">
        <w:rPr>
          <w:lang w:val="en-GB"/>
        </w:rPr>
        <w:t xml:space="preserve"> restoration is unlikely to lead to large-scale regulation of </w:t>
      </w:r>
      <w:proofErr w:type="spellStart"/>
      <w:r w:rsidR="00B507EF" w:rsidRPr="00662C71">
        <w:rPr>
          <w:lang w:val="en-GB"/>
        </w:rPr>
        <w:t>seston</w:t>
      </w:r>
      <w:proofErr w:type="spellEnd"/>
      <w:r w:rsidR="00B507EF" w:rsidRPr="00662C71">
        <w:rPr>
          <w:lang w:val="en-GB"/>
        </w:rPr>
        <w:t xml:space="preserve"> at whole-estuary scales, restoring oyster beds may nevertheless result in significant local impacts on sea grasses</w:t>
      </w:r>
      <w:r w:rsidRPr="00662C71">
        <w:rPr>
          <w:lang w:val="en-GB"/>
        </w:rPr>
        <w:t xml:space="preserve"> </w:t>
      </w:r>
      <w:r w:rsidR="00E25E17" w:rsidRPr="00662C71">
        <w:rPr>
          <w:lang w:val="en-GB"/>
        </w:rPr>
        <w:fldChar w:fldCharType="begin">
          <w:fldData xml:space="preserve">PEVuZE5vdGU+PENpdGU+PEF1dGhvcj5TbWl0aDwvQXV0aG9yPjxZZWFyPjIwMDk8L1llYXI+PFJl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</w:fldData>
        </w:fldChar>
      </w:r>
      <w:r w:rsidR="002609DF">
        <w:rPr>
          <w:lang w:val="en-GB"/>
        </w:rPr>
        <w:instrText xml:space="preserve"> ADDIN EN.CITE </w:instrText>
      </w:r>
      <w:r w:rsidR="002609DF">
        <w:rPr>
          <w:lang w:val="en-GB"/>
        </w:rPr>
        <w:fldChar w:fldCharType="begin">
          <w:fldData xml:space="preserve">PEVuZE5vdGU+PENpdGU+PEF1dGhvcj5TbWl0aDwvQXV0aG9yPjxZZWFyPjIwMDk8L1llYXI+PFJl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</w:fldData>
        </w:fldChar>
      </w:r>
      <w:r w:rsidR="002609DF">
        <w:rPr>
          <w:lang w:val="en-GB"/>
        </w:rPr>
        <w:instrText xml:space="preserve"> ADDIN EN.CITE.DATA </w:instrText>
      </w:r>
      <w:r w:rsidR="002609DF">
        <w:rPr>
          <w:lang w:val="en-GB"/>
        </w:rPr>
      </w:r>
      <w:r w:rsidR="002609DF">
        <w:rPr>
          <w:lang w:val="en-GB"/>
        </w:rPr>
        <w:fldChar w:fldCharType="end"/>
      </w:r>
      <w:r w:rsidR="00E25E17" w:rsidRPr="00662C71">
        <w:rPr>
          <w:lang w:val="en-GB"/>
        </w:rPr>
      </w:r>
      <w:r w:rsidR="00E25E17" w:rsidRPr="00662C71">
        <w:rPr>
          <w:lang w:val="en-GB"/>
        </w:rPr>
        <w:fldChar w:fldCharType="separate"/>
      </w:r>
      <w:r w:rsidRPr="00662C71">
        <w:rPr>
          <w:noProof/>
          <w:lang w:val="en-GB"/>
        </w:rPr>
        <w:t>(Smith et al., 2009, Wall et al., 2008, Booth and Heck Jr., 2009)</w:t>
      </w:r>
      <w:r w:rsidR="00E25E17" w:rsidRPr="00662C71">
        <w:rPr>
          <w:lang w:val="en-GB"/>
        </w:rPr>
        <w:fldChar w:fldCharType="end"/>
      </w:r>
      <w:r>
        <w:rPr>
          <w:lang w:val="en-GB"/>
        </w:rPr>
        <w:t xml:space="preserve">, or in high residence time locations within estuaries </w:t>
      </w:r>
      <w:r w:rsidR="00E25E17">
        <w:rPr>
          <w:lang w:val="en-GB"/>
        </w:rPr>
        <w:fldChar w:fldCharType="begin">
          <w:fldData xml:space="preserve">PEVuZE5vdGU+PENpdGU+PEF1dGhvcj5CYW5hczwvQXV0aG9yPjxZZWFyPjIwMDc8L1llYXI+PFJl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</w:fldData>
        </w:fldChar>
      </w:r>
      <w:r w:rsidR="002609DF">
        <w:rPr>
          <w:lang w:val="en-GB"/>
        </w:rPr>
        <w:instrText xml:space="preserve"> ADDIN EN.CITE </w:instrText>
      </w:r>
      <w:r w:rsidR="002609DF">
        <w:rPr>
          <w:lang w:val="en-GB"/>
        </w:rPr>
        <w:fldChar w:fldCharType="begin">
          <w:fldData xml:space="preserve">PEVuZE5vdGU+PENpdGU+PEF1dGhvcj5CYW5hczwvQXV0aG9yPjxZZWFyPjIwMDc8L1llYXI+PFJl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Pr>
          <w:noProof/>
          <w:lang w:val="en-GB"/>
        </w:rPr>
        <w:t>(Banas et al., 2007, zu Ermgassen et al., 2013b)</w:t>
      </w:r>
      <w:r w:rsidR="00E25E17">
        <w:rPr>
          <w:lang w:val="en-GB"/>
        </w:rPr>
        <w:fldChar w:fldCharType="end"/>
      </w:r>
      <w:r>
        <w:rPr>
          <w:lang w:val="en-GB"/>
        </w:rPr>
        <w:t xml:space="preserve">. It is challenging to set goals on the basis of these potential benefits, as the local flow rate, direction and sediment load all influence </w:t>
      </w:r>
      <w:r w:rsidR="00AF6B54">
        <w:rPr>
          <w:lang w:val="en-GB"/>
        </w:rPr>
        <w:t xml:space="preserve">the </w:t>
      </w:r>
      <w:r>
        <w:rPr>
          <w:lang w:val="en-GB"/>
        </w:rPr>
        <w:t>impact of filtration</w:t>
      </w:r>
      <w:r w:rsidR="00AF6B54" w:rsidRPr="00AF6B54">
        <w:rPr>
          <w:lang w:val="en-GB"/>
        </w:rPr>
        <w:t xml:space="preserve"> </w:t>
      </w:r>
      <w:r w:rsidR="00AF6B54">
        <w:rPr>
          <w:lang w:val="en-GB"/>
        </w:rPr>
        <w:t>on a local scale</w:t>
      </w:r>
      <w:r>
        <w:rPr>
          <w:lang w:val="en-GB"/>
        </w:rPr>
        <w:t xml:space="preserve">. </w:t>
      </w:r>
      <w:proofErr w:type="gramStart"/>
      <w:r>
        <w:rPr>
          <w:lang w:val="en-GB"/>
        </w:rPr>
        <w:t>Small scale</w:t>
      </w:r>
      <w:proofErr w:type="gramEnd"/>
      <w:r>
        <w:rPr>
          <w:lang w:val="en-GB"/>
        </w:rPr>
        <w:t xml:space="preserve"> goals based on filtration must therefore be formulated around the volume of water filtered. Where flow rate</w:t>
      </w:r>
      <w:r w:rsidR="00AF6B54">
        <w:rPr>
          <w:lang w:val="en-GB"/>
        </w:rPr>
        <w:t>,</w:t>
      </w:r>
      <w:r>
        <w:rPr>
          <w:lang w:val="en-GB"/>
        </w:rPr>
        <w:t xml:space="preserve"> direction </w:t>
      </w:r>
      <w:r w:rsidR="007A0CC1">
        <w:rPr>
          <w:lang w:val="en-GB"/>
        </w:rPr>
        <w:t xml:space="preserve">and water depth </w:t>
      </w:r>
      <w:r w:rsidR="00AF6B54">
        <w:rPr>
          <w:lang w:val="en-GB"/>
        </w:rPr>
        <w:t xml:space="preserve">are </w:t>
      </w:r>
      <w:r>
        <w:rPr>
          <w:lang w:val="en-GB"/>
        </w:rPr>
        <w:t xml:space="preserve">known it may be possible to </w:t>
      </w:r>
      <w:r>
        <w:rPr>
          <w:lang w:val="en-GB"/>
        </w:rPr>
        <w:lastRenderedPageBreak/>
        <w:t xml:space="preserve">inform goal setting by calculating the filtration rate required to process the volume of water passing over the reef. </w:t>
      </w:r>
      <w:r w:rsidR="007A0CC1">
        <w:rPr>
          <w:lang w:val="en-GB"/>
        </w:rPr>
        <w:t xml:space="preserve">This can be done by using the flow rate and water depth to determine the volume of water passing over the oyster </w:t>
      </w:r>
      <w:r w:rsidR="007F2EDE">
        <w:rPr>
          <w:lang w:val="en-GB"/>
        </w:rPr>
        <w:t xml:space="preserve">reef </w:t>
      </w:r>
      <w:r w:rsidR="007A0CC1">
        <w:rPr>
          <w:lang w:val="en-GB"/>
        </w:rPr>
        <w:t>in a given unit time, and then determining what density and size class of oysters would be necessary to filter the equivalent volume of water</w:t>
      </w:r>
      <w:r w:rsidR="00365973">
        <w:rPr>
          <w:lang w:val="en-GB"/>
        </w:rPr>
        <w:t xml:space="preserve"> for that same unit of time</w:t>
      </w:r>
      <w:r w:rsidR="007A0CC1">
        <w:rPr>
          <w:lang w:val="en-GB"/>
        </w:rPr>
        <w:t xml:space="preserve">. </w:t>
      </w:r>
      <w:r>
        <w:rPr>
          <w:lang w:val="en-GB"/>
        </w:rPr>
        <w:t xml:space="preserve">Given local variation and the large uncertainty in using this approach, however, </w:t>
      </w:r>
      <w:r w:rsidR="00365973">
        <w:rPr>
          <w:lang w:val="en-GB"/>
        </w:rPr>
        <w:t>it</w:t>
      </w:r>
      <w:r>
        <w:rPr>
          <w:lang w:val="en-GB"/>
        </w:rPr>
        <w:t xml:space="preserve"> should be used with caution. </w:t>
      </w:r>
      <w:r w:rsidR="007A0CC1">
        <w:rPr>
          <w:lang w:val="en-GB"/>
        </w:rPr>
        <w:t>Goals may more practically be set simply by determining what volume of water can be expected to be processed by a given area and density of oysters.</w:t>
      </w:r>
    </w:p>
    <w:p w14:paraId="041AC4EE" w14:textId="77777777" w:rsidR="005E1FF6" w:rsidRPr="004709D9" w:rsidRDefault="005E1FF6" w:rsidP="00662C71">
      <w:pPr>
        <w:widowControl w:val="0"/>
        <w:autoSpaceDE w:val="0"/>
        <w:autoSpaceDN w:val="0"/>
        <w:adjustRightInd w:val="0"/>
        <w:spacing w:after="0"/>
        <w:rPr>
          <w:lang w:val="en-GB"/>
        </w:rPr>
      </w:pPr>
    </w:p>
    <w:p w14:paraId="12017EFC" w14:textId="77777777" w:rsidR="00553291" w:rsidRPr="00662C71" w:rsidRDefault="005E1FF6" w:rsidP="00976BD0">
      <w:pPr>
        <w:pStyle w:val="Heading2"/>
        <w:rPr>
          <w:lang w:val="en-GB"/>
        </w:rPr>
      </w:pPr>
      <w:bookmarkStart w:id="93" w:name="_Toc278298114"/>
      <w:r w:rsidRPr="00662C71">
        <w:rPr>
          <w:lang w:val="en-GB"/>
        </w:rPr>
        <w:t>Nitrogen removal</w:t>
      </w:r>
      <w:bookmarkEnd w:id="93"/>
      <w:r w:rsidRPr="00662C71">
        <w:rPr>
          <w:lang w:val="en-GB"/>
        </w:rPr>
        <w:t xml:space="preserve"> </w:t>
      </w:r>
    </w:p>
    <w:p w14:paraId="5E713694" w14:textId="77777777" w:rsidR="001122F6" w:rsidRDefault="001122F6" w:rsidP="001122F6">
      <w:pPr>
        <w:rPr>
          <w:lang w:val="en-GB"/>
        </w:rPr>
      </w:pPr>
      <w:r>
        <w:rPr>
          <w:lang w:val="en-GB"/>
        </w:rPr>
        <w:t>Restoration of oyster reefs may result in a positive net effect on the removal and retention of biologically active nitrogen from overlying waters rel</w:t>
      </w:r>
      <w:r w:rsidR="00365973">
        <w:rPr>
          <w:lang w:val="en-GB"/>
        </w:rPr>
        <w:t>ative to unrestored sites</w:t>
      </w:r>
      <w:r>
        <w:rPr>
          <w:lang w:val="en-GB"/>
        </w:rPr>
        <w:t xml:space="preserve">. The nitrogen (N) is removed via three pathways (see figure x). The first of these is through assimilation of N in the shell and tissues of the oysters and associated biota, the second is through the enhanced burial of N into the sediments surrounding oyster reefs, and the third is through the enhancement of biochemical pathways, in particular microbe mediated </w:t>
      </w:r>
      <w:proofErr w:type="spellStart"/>
      <w:r>
        <w:rPr>
          <w:lang w:val="en-GB"/>
        </w:rPr>
        <w:t>denitrification</w:t>
      </w:r>
      <w:proofErr w:type="spellEnd"/>
      <w:r>
        <w:rPr>
          <w:lang w:val="en-GB"/>
        </w:rPr>
        <w:t xml:space="preserve">. Each of these pathways may be locally important. Estimates of net nitrogen removal and retention should take each of these pathways into account, </w:t>
      </w:r>
      <w:proofErr w:type="gramStart"/>
      <w:r>
        <w:rPr>
          <w:lang w:val="en-GB"/>
        </w:rPr>
        <w:t>however,</w:t>
      </w:r>
      <w:proofErr w:type="gramEnd"/>
      <w:r>
        <w:rPr>
          <w:lang w:val="en-GB"/>
        </w:rPr>
        <w:t xml:space="preserve"> only </w:t>
      </w:r>
      <w:proofErr w:type="spellStart"/>
      <w:r>
        <w:rPr>
          <w:lang w:val="en-GB"/>
        </w:rPr>
        <w:t>denitrifcation</w:t>
      </w:r>
      <w:proofErr w:type="spellEnd"/>
      <w:r>
        <w:rPr>
          <w:lang w:val="en-GB"/>
        </w:rPr>
        <w:t xml:space="preserve"> definitively permanently removes biologically active nitrogen from the system. Nevertheless, all three pathways should be considered when estimating net nitrogen removal resulting from oyster restoration.</w:t>
      </w:r>
    </w:p>
    <w:p w14:paraId="3847ABF9" w14:textId="77777777" w:rsidR="001122F6" w:rsidRDefault="001122F6" w:rsidP="00976BD0">
      <w:pPr>
        <w:pStyle w:val="Heading3"/>
        <w:rPr>
          <w:lang w:val="en-GB"/>
        </w:rPr>
      </w:pPr>
      <w:bookmarkStart w:id="94" w:name="_Toc278298115"/>
      <w:r w:rsidRPr="008A3FB8">
        <w:rPr>
          <w:lang w:val="en-GB"/>
        </w:rPr>
        <w:t>Quantifying nitrogen assimilation in tissues</w:t>
      </w:r>
      <w:bookmarkEnd w:id="94"/>
    </w:p>
    <w:p w14:paraId="309D51FD" w14:textId="77777777" w:rsidR="001122F6" w:rsidRDefault="001122F6" w:rsidP="001122F6">
      <w:pPr>
        <w:rPr>
          <w:lang w:val="en-GB"/>
        </w:rPr>
      </w:pPr>
      <w:r>
        <w:rPr>
          <w:lang w:val="en-GB"/>
        </w:rPr>
        <w:t xml:space="preserve">Nitrogen from phytoplankton is assimilated into the shell and soft tissue of oysters as they grow. By promoting their growth through restoration, it is therefore possible to enhance the storage of N in the oysters themselves. Oyster reefs also support a host of other species, each of which also assimilate N into their tissues. In one study in the </w:t>
      </w:r>
      <w:proofErr w:type="spellStart"/>
      <w:r>
        <w:rPr>
          <w:lang w:val="en-GB"/>
        </w:rPr>
        <w:t>Choptank</w:t>
      </w:r>
      <w:proofErr w:type="spellEnd"/>
      <w:r>
        <w:rPr>
          <w:lang w:val="en-GB"/>
        </w:rPr>
        <w:t xml:space="preserve"> River, MD, restoration was found to enhance the standing stock of N by 95g N m</w:t>
      </w:r>
      <w:r w:rsidRPr="00B6230B">
        <w:rPr>
          <w:vertAlign w:val="superscript"/>
          <w:lang w:val="en-GB"/>
        </w:rPr>
        <w:t>-2</w:t>
      </w:r>
      <w:r>
        <w:rPr>
          <w:lang w:val="en-GB"/>
        </w:rPr>
        <w:t xml:space="preserve"> </w:t>
      </w:r>
      <w:r w:rsidR="00E25E17">
        <w:rPr>
          <w:lang w:val="en-GB"/>
        </w:rPr>
        <w:fldChar w:fldCharType="begin"/>
      </w:r>
      <w:r w:rsidR="002609DF">
        <w:rPr>
          <w:lang w:val="en-GB"/>
        </w:rPr>
        <w:instrText xml:space="preserve"> ADDIN EN.CITE &lt;EndNote&gt;&lt;Cite&gt;&lt;Author&gt;Kellogg&lt;/Author&gt;&lt;Year&gt;2013&lt;/Year&gt;&lt;RecNum&gt;1973&lt;/RecNum&gt;&lt;record&gt;&lt;rec-number&gt;1973&lt;/rec-number&gt;&lt;foreign-keys&gt;&lt;key app="EN" db-id="waa5vxrvuz0eeoes2wbpsrfs5zezp0z9ewxz"&gt;1973&lt;/key&gt;&lt;/foreign-keys&gt;&lt;ref-type name="Journal Article"&gt;17&lt;/ref-type&gt;&lt;contributors&gt;&lt;authors&gt;&lt;author&gt;Kellogg, M. Lisa&lt;/author&gt;&lt;author&gt;Cornwell, J. C.&lt;/author&gt;&lt;author&gt;Owens, Michael S.&lt;/author&gt;&lt;author&gt;Paynter, Kennedy T.&lt;/author&gt;&lt;/authors&gt;&lt;/contributors&gt;&lt;titles&gt;&lt;title&gt;Nitrogen removal and nutrient sequestration of a restored oyster reef&lt;/title&gt;&lt;secondary-title&gt;Marine Ecology Progress Series&lt;/secondary-title&gt;&lt;/titles&gt;&lt;periodical&gt;&lt;full-title&gt;MARINE ECOLOGY PROGRESS SERIES&lt;/full-title&gt;&lt;/periodical&gt;&lt;pages&gt;1-19&lt;/pages&gt;&lt;volume&gt;480&lt;/volume&gt;&lt;keywords&gt;&lt;keyword&gt;Crassostrea virginica&lt;/keyword&gt;&lt;keyword&gt;oyster restoration&lt;/keyword&gt;&lt;keyword&gt;Oyster reef&lt;/keyword&gt;&lt;keyword&gt;Denitrification&lt;/keyword&gt;&lt;keyword&gt;Nitrogen&lt;/keyword&gt;&lt;keyword&gt;Nitrate&lt;/keyword&gt;&lt;keyword&gt;nutrients&lt;/keyword&gt;&lt;keyword&gt;SEDIMENT&lt;/keyword&gt;&lt;keyword&gt;nitrogen cycle&lt;/keyword&gt;&lt;keyword&gt;nitrogen sink&lt;/keyword&gt;&lt;keyword&gt;phosphorous sink&lt;/keyword&gt;&lt;keyword&gt;biogeochemistry&lt;/keyword&gt;&lt;/keywords&gt;&lt;dates&gt;&lt;year&gt;2013&lt;/year&gt;&lt;/dates&gt;&lt;urls&gt;&lt;/urls&gt;&lt;electronic-resource-num&gt;10.3354/meps10331&lt;/electronic-resource-num&gt;&lt;/record&gt;&lt;/Cite&gt;&lt;/EndNote&gt;</w:instrText>
      </w:r>
      <w:r w:rsidR="00E25E17">
        <w:rPr>
          <w:lang w:val="en-GB"/>
        </w:rPr>
        <w:fldChar w:fldCharType="separate"/>
      </w:r>
      <w:r>
        <w:rPr>
          <w:noProof/>
          <w:lang w:val="en-GB"/>
        </w:rPr>
        <w:t>(Kellogg et al., 2013)</w:t>
      </w:r>
      <w:r w:rsidR="00E25E17">
        <w:rPr>
          <w:lang w:val="en-GB"/>
        </w:rPr>
        <w:fldChar w:fldCharType="end"/>
      </w:r>
      <w:r>
        <w:rPr>
          <w:lang w:val="en-GB"/>
        </w:rPr>
        <w:t>. The degree of enhancement varies, however, with oyster density and size and with the composition and abundance of the associated community.</w:t>
      </w:r>
    </w:p>
    <w:p w14:paraId="1E5F2B48" w14:textId="77777777" w:rsidR="001122F6" w:rsidRDefault="001122F6" w:rsidP="001122F6">
      <w:pPr>
        <w:rPr>
          <w:lang w:val="en-GB"/>
        </w:rPr>
      </w:pPr>
      <w:r>
        <w:rPr>
          <w:lang w:val="en-GB"/>
        </w:rPr>
        <w:t xml:space="preserve">The concentration of N in eastern oyster tissues remains relatively constant at around 9% of the dry tissue weight even where environmental N concentrations vary </w:t>
      </w:r>
      <w:r w:rsidR="00E25E17">
        <w:rPr>
          <w:lang w:val="en-GB"/>
        </w:rPr>
        <w:fldChar w:fldCharType="begin"/>
      </w:r>
      <w:r w:rsidR="002609DF">
        <w:rPr>
          <w:lang w:val="en-GB"/>
        </w:rPr>
        <w:instrText xml:space="preserve"> ADDIN EN.CITE &lt;EndNote&gt;&lt;Cite&gt;&lt;Author&gt;Carmichael&lt;/Author&gt;&lt;Year&gt;2012&lt;/Year&gt;&lt;RecNum&gt;2005&lt;/RecNum&gt;&lt;record&gt;&lt;rec-number&gt;2005&lt;/rec-number&gt;&lt;foreign-keys&gt;&lt;key app="EN" db-id="waa5vxrvuz0eeoes2wbpsrfs5zezp0z9ewxz"&gt;2005&lt;/key&gt;&lt;/foreign-keys&gt;&lt;ref-type name="Journal Article"&gt;17&lt;/ref-type&gt;&lt;contributors&gt;&lt;authors&gt;&lt;author&gt;Carmichael, Ruth H.&lt;/author&gt;&lt;author&gt;Shriver, A. C.&lt;/author&gt;&lt;author&gt;Valiela, I.&lt;/author&gt;&lt;/authors&gt;&lt;/contributors&gt;&lt;titles&gt;&lt;title&gt;Bivalve Response to Estuarine Eutrophication: The Balance between Enhanced Food Supply and Habitat Alterations&lt;/title&gt;&lt;secondary-title&gt;Journal of Shellfish Research&lt;/secondary-title&gt;&lt;/titles&gt;&lt;periodical&gt;&lt;full-title&gt;Journal of Shellfish Research&lt;/full-title&gt;&lt;/periodical&gt;&lt;pages&gt;1-11&lt;/pages&gt;&lt;volume&gt;31&lt;/volume&gt;&lt;number&gt;1&lt;/number&gt;&lt;keywords&gt;&lt;keyword&gt;nitrogen&lt;/keyword&gt;&lt;keyword&gt;stable isotope&lt;/keyword&gt;&lt;keyword&gt;chlorophyll&lt;/keyword&gt;&lt;keyword&gt;growth&lt;/keyword&gt;&lt;keyword&gt;survival&lt;/keyword&gt;&lt;keyword&gt;oyster&lt;/keyword&gt;&lt;keyword&gt;Shellfish&lt;/keyword&gt;&lt;keyword&gt;nutrient concentration&lt;/keyword&gt;&lt;keyword&gt;Oyster shell&lt;/keyword&gt;&lt;keyword&gt;Eutrophication&lt;/keyword&gt;&lt;keyword&gt;Mortality&lt;/keyword&gt;&lt;/keywords&gt;&lt;dates&gt;&lt;year&gt;2012&lt;/year&gt;&lt;pub-dates&gt;&lt;date&gt;2012/04/01&lt;/date&gt;&lt;/pub-dates&gt;&lt;/dates&gt;&lt;publisher&gt;National Shellfisheries Association&lt;/publisher&gt;&lt;isbn&gt;0730-8000&lt;/isbn&gt;&lt;work-type&gt;doi: 10.2983/035.031.0101&lt;/work-type&gt;&lt;urls&gt;&lt;related-urls&gt;&lt;url&gt;http://dx.doi.org/10.2983/035.031.0101&lt;/url&gt;&lt;/related-urls&gt;&lt;/urls&gt;&lt;electronic-resource-num&gt;10.2983/035.031.0101&lt;/electronic-resource-num&gt;&lt;access-date&gt;2013/01/17&lt;/access-date&gt;&lt;/record&gt;&lt;/Cite&gt;&lt;/EndNote&gt;</w:instrText>
      </w:r>
      <w:r w:rsidR="00E25E17">
        <w:rPr>
          <w:lang w:val="en-GB"/>
        </w:rPr>
        <w:fldChar w:fldCharType="separate"/>
      </w:r>
      <w:r>
        <w:rPr>
          <w:noProof/>
          <w:lang w:val="en-GB"/>
        </w:rPr>
        <w:t>(Carmichael et al., 2012a)</w:t>
      </w:r>
      <w:r w:rsidR="00E25E17">
        <w:rPr>
          <w:lang w:val="en-GB"/>
        </w:rPr>
        <w:fldChar w:fldCharType="end"/>
      </w:r>
      <w:r>
        <w:rPr>
          <w:lang w:val="en-GB"/>
        </w:rPr>
        <w:t xml:space="preserve">. N concentrations in shell range between 0.2-0.26% of shell weight </w:t>
      </w:r>
      <w:r w:rsidR="00E25E17">
        <w:rPr>
          <w:lang w:val="en-GB"/>
        </w:rPr>
        <w:fldChar w:fldCharType="begin"/>
      </w:r>
      <w:r w:rsidR="002609DF">
        <w:rPr>
          <w:lang w:val="en-GB"/>
        </w:rPr>
        <w:instrText xml:space="preserve"> ADDIN EN.CITE &lt;EndNote&gt;&lt;Cite&gt;&lt;Author&gt;Kellogg&lt;/Author&gt;&lt;Year&gt;2014&lt;/Year&gt;&lt;RecNum&gt;2498&lt;/RecNum&gt;&lt;record&gt;&lt;rec-number&gt;2498&lt;/rec-number&gt;&lt;foreign-keys&gt;&lt;key app="EN" db-id="waa5vxrvuz0eeoes2wbpsrfs5zezp0z9ewxz"&gt;2498&lt;/key&gt;&lt;/foreign-keys&gt;&lt;ref-type name="Journal Article"&gt;17&lt;/ref-type&gt;&lt;contributors&gt;&lt;authors&gt;&lt;author&gt;Kellogg, M. Lisa&lt;/author&gt;&lt;author&gt;Smyth, Ashley R.&lt;/author&gt;&lt;author&gt;Luckenbach, Mark W.&lt;/author&gt;&lt;author&gt;Carmichael, Ruth H.&lt;/author&gt;&lt;author&gt;Brown, Bonnie L.&lt;/author&gt;&lt;author&gt;Cornwell, Jeffrey C.&lt;/author&gt;&lt;author&gt;Piehler, Michael F.&lt;/author&gt;&lt;author&gt;Owens, Michael S.&lt;/author&gt;&lt;author&gt;Dalrymple, D. Joseph&lt;/author&gt;&lt;author&gt;Higgins, Colleen B.&lt;/author&gt;&lt;/authors&gt;&lt;/contributors&gt;&lt;titles&gt;&lt;title&gt;Use of oysters to mitigate eutrophication in coastal waters&lt;/title&gt;&lt;secondary-title&gt;Estuarine, Coastal and Shelf Science&lt;/secondary-title&gt;&lt;/titles&gt;&lt;periodical&gt;&lt;full-title&gt;Estuarine, Coastal and Shelf Science&lt;/full-title&gt;&lt;/periodical&gt;&lt;number&gt;0&lt;/number&gt;&lt;keywords&gt;&lt;keyword&gt;water quality&lt;/keyword&gt;&lt;keyword&gt;nitrogen cycle&lt;/keyword&gt;&lt;keyword&gt;oyster reefs&lt;/keyword&gt;&lt;keyword&gt;oyster culture&lt;/keyword&gt;&lt;keyword&gt;denitrification&lt;/keyword&gt;&lt;keyword&gt;Crassostrea virginica&lt;/keyword&gt;&lt;/keywords&gt;&lt;dates&gt;&lt;year&gt;2014&lt;/year&gt;&lt;/dates&gt;&lt;isbn&gt;0272-7714&lt;/isbn&gt;&lt;urls&gt;&lt;related-urls&gt;&lt;url&gt;http://www.sciencedirect.com/science/article/pii/S0272771414002789&lt;/url&gt;&lt;/related-urls&gt;&lt;/urls&gt;&lt;electronic-resource-num&gt;http://dx.doi.org/10.1016/j.ecss.2014.09.025&lt;/electronic-resource-num&gt;&lt;/record&gt;&lt;/Cite&gt;&lt;/EndNote&gt;</w:instrText>
      </w:r>
      <w:r w:rsidR="00E25E17">
        <w:rPr>
          <w:lang w:val="en-GB"/>
        </w:rPr>
        <w:fldChar w:fldCharType="separate"/>
      </w:r>
      <w:r w:rsidR="005A1FD1">
        <w:rPr>
          <w:noProof/>
          <w:lang w:val="en-GB"/>
        </w:rPr>
        <w:t>(Kellogg et al., 2014)</w:t>
      </w:r>
      <w:r w:rsidR="00E25E17">
        <w:rPr>
          <w:lang w:val="en-GB"/>
        </w:rPr>
        <w:fldChar w:fldCharType="end"/>
      </w:r>
      <w:r>
        <w:rPr>
          <w:lang w:val="en-GB"/>
        </w:rPr>
        <w:t xml:space="preserve">. Both tissue and shell N concentrations have been found to be higher in the Gulf of Mexico compared to the Atlantic coast, and concentrations </w:t>
      </w:r>
      <w:r w:rsidR="005A1FD1">
        <w:rPr>
          <w:lang w:val="en-GB"/>
        </w:rPr>
        <w:t xml:space="preserve">may also vary with oyster size </w:t>
      </w:r>
      <w:r w:rsidR="00E25E17">
        <w:rPr>
          <w:lang w:val="en-GB"/>
        </w:rPr>
        <w:fldChar w:fldCharType="begin"/>
      </w:r>
      <w:r w:rsidR="002609DF">
        <w:rPr>
          <w:lang w:val="en-GB"/>
        </w:rPr>
        <w:instrText xml:space="preserve"> ADDIN EN.CITE &lt;EndNote&gt;&lt;Cite&gt;&lt;Author&gt;Kellogg&lt;/Author&gt;&lt;Year&gt;2014&lt;/Year&gt;&lt;RecNum&gt;2498&lt;/RecNum&gt;&lt;record&gt;&lt;rec-number&gt;2498&lt;/rec-number&gt;&lt;foreign-keys&gt;&lt;key app="EN" db-id="waa5vxrvuz0eeoes2wbpsrfs5zezp0z9ewxz"&gt;2498&lt;/key&gt;&lt;/foreign-keys&gt;&lt;ref-type name="Journal Article"&gt;17&lt;/ref-type&gt;&lt;contributors&gt;&lt;authors&gt;&lt;author&gt;Kellogg, M. Lisa&lt;/author&gt;&lt;author&gt;Smyth, Ashley R.&lt;/author&gt;&lt;author&gt;Luckenbach, Mark W.&lt;/author&gt;&lt;author&gt;Carmichael, Ruth H.&lt;/author&gt;&lt;author&gt;Brown, Bonnie L.&lt;/author&gt;&lt;author&gt;Cornwell, Jeffrey C.&lt;/author&gt;&lt;author&gt;Piehler, Michael F.&lt;/author&gt;&lt;author&gt;Owens, Michael S.&lt;/author&gt;&lt;author&gt;Dalrymple, D. Joseph&lt;/author&gt;&lt;author&gt;Higgins, Colleen B.&lt;/author&gt;&lt;/authors&gt;&lt;/contributors&gt;&lt;titles&gt;&lt;title&gt;Use of oysters to mitigate eutrophication in coastal waters&lt;/title&gt;&lt;secondary-title&gt;Estuarine, Coastal and Shelf Science&lt;/secondary-title&gt;&lt;/titles&gt;&lt;periodical&gt;&lt;full-title&gt;Estuarine, Coastal and Shelf Science&lt;/full-title&gt;&lt;/periodical&gt;&lt;number&gt;0&lt;/number&gt;&lt;keywords&gt;&lt;keyword&gt;water quality&lt;/keyword&gt;&lt;keyword&gt;nitrogen cycle&lt;/keyword&gt;&lt;keyword&gt;oyster reefs&lt;/keyword&gt;&lt;keyword&gt;oyster culture&lt;/keyword&gt;&lt;keyword&gt;denitrification&lt;/keyword&gt;&lt;keyword&gt;Crassostrea virginica&lt;/keyword&gt;&lt;/keywords&gt;&lt;dates&gt;&lt;year&gt;2014&lt;/year&gt;&lt;/dates&gt;&lt;isbn&gt;0272-7714&lt;/isbn&gt;&lt;urls&gt;&lt;related-urls&gt;&lt;url&gt;http://www.sciencedirect.com/science/article/pii/S0272771414002789&lt;/url&gt;&lt;/related-urls&gt;&lt;/urls&gt;&lt;electronic-resource-num&gt;http://dx.doi.org/10.1016/j.ecss.2014.09.025&lt;/electronic-resource-num&gt;&lt;/record&gt;&lt;/Cite&gt;&lt;/EndNote&gt;</w:instrText>
      </w:r>
      <w:r w:rsidR="00E25E17">
        <w:rPr>
          <w:lang w:val="en-GB"/>
        </w:rPr>
        <w:fldChar w:fldCharType="separate"/>
      </w:r>
      <w:r w:rsidR="005A1FD1">
        <w:rPr>
          <w:noProof/>
          <w:lang w:val="en-GB"/>
        </w:rPr>
        <w:t>(Kellogg et al., 2014)</w:t>
      </w:r>
      <w:r w:rsidR="00E25E17">
        <w:rPr>
          <w:lang w:val="en-GB"/>
        </w:rPr>
        <w:fldChar w:fldCharType="end"/>
      </w:r>
      <w:r>
        <w:rPr>
          <w:lang w:val="en-GB"/>
        </w:rPr>
        <w:t xml:space="preserve">. We are unaware of any similar estimates for N content of Olympia oyster shell or tissues. </w:t>
      </w:r>
    </w:p>
    <w:p w14:paraId="440C30DD" w14:textId="77777777" w:rsidR="001122F6" w:rsidRDefault="001122F6" w:rsidP="001122F6">
      <w:pPr>
        <w:rPr>
          <w:lang w:val="en-GB"/>
        </w:rPr>
      </w:pPr>
      <w:r>
        <w:rPr>
          <w:lang w:val="en-GB"/>
        </w:rPr>
        <w:t xml:space="preserve">While harvesting the oysters permanently removes the assimilated N from the estuary, is not recommended as it significantly reduces the longevity of the reef and the potential for success, as well as reduces the delivery of other key ecosystem services </w:t>
      </w:r>
      <w:r w:rsidR="00E25E17">
        <w:rPr>
          <w:lang w:val="en-GB"/>
        </w:rPr>
        <w:fldChar w:fldCharType="begin"/>
      </w:r>
      <w:r w:rsidR="002609DF">
        <w:rPr>
          <w:lang w:val="en-GB"/>
        </w:rPr>
        <w:instrText xml:space="preserve"> ADDIN EN.CITE &lt;EndNote&gt;&lt;Cite&gt;&lt;Author&gt;Grabowski&lt;/Author&gt;&lt;Year&gt;2012&lt;/Year&gt;&lt;RecNum&gt;1916&lt;/RecNum&gt;&lt;record&gt;&lt;rec-number&gt;1916&lt;/rec-number&gt;&lt;foreign-keys&gt;&lt;key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E25E17">
        <w:rPr>
          <w:lang w:val="en-GB"/>
        </w:rPr>
        <w:fldChar w:fldCharType="separate"/>
      </w:r>
      <w:r>
        <w:rPr>
          <w:noProof/>
          <w:lang w:val="en-GB"/>
        </w:rPr>
        <w:t>(Grabowski et al., 2012)</w:t>
      </w:r>
      <w:r w:rsidR="00E25E17">
        <w:rPr>
          <w:lang w:val="en-GB"/>
        </w:rPr>
        <w:fldChar w:fldCharType="end"/>
      </w:r>
      <w:r>
        <w:rPr>
          <w:lang w:val="en-GB"/>
        </w:rPr>
        <w:t xml:space="preserve">. Furthermore, harvesting of the </w:t>
      </w:r>
      <w:r>
        <w:rPr>
          <w:lang w:val="en-GB"/>
        </w:rPr>
        <w:lastRenderedPageBreak/>
        <w:t>oysters is very likely to reduce the N removal via the two other oyster-enhanced pathways.</w:t>
      </w:r>
    </w:p>
    <w:p w14:paraId="22BB619C" w14:textId="77777777" w:rsidR="001122F6" w:rsidRDefault="001122F6" w:rsidP="00976BD0">
      <w:pPr>
        <w:pStyle w:val="Heading3"/>
        <w:rPr>
          <w:lang w:val="en-GB"/>
        </w:rPr>
      </w:pPr>
      <w:bookmarkStart w:id="95" w:name="_Toc278298116"/>
      <w:r w:rsidRPr="008A3FB8">
        <w:rPr>
          <w:lang w:val="en-GB"/>
        </w:rPr>
        <w:t>Quantifying nitrogen burial</w:t>
      </w:r>
      <w:bookmarkEnd w:id="95"/>
    </w:p>
    <w:p w14:paraId="099C508D" w14:textId="77777777" w:rsidR="001122F6" w:rsidRPr="008A3FB8" w:rsidRDefault="001122F6" w:rsidP="001122F6">
      <w:pPr>
        <w:rPr>
          <w:lang w:val="en-GB"/>
        </w:rPr>
      </w:pPr>
      <w:r>
        <w:rPr>
          <w:lang w:val="en-GB"/>
        </w:rPr>
        <w:t xml:space="preserve">Oysters are filter-feeding bivalves. They filter particles from the water column and sort them, ingesting the edible particles and binding the undigested particles in mucus before ejecting them. These relatively large mucus-bound bundles are referred to as </w:t>
      </w:r>
      <w:proofErr w:type="spellStart"/>
      <w:r>
        <w:rPr>
          <w:lang w:val="en-GB"/>
        </w:rPr>
        <w:t>pseudofaeces</w:t>
      </w:r>
      <w:proofErr w:type="spellEnd"/>
      <w:r>
        <w:rPr>
          <w:lang w:val="en-GB"/>
        </w:rPr>
        <w:t xml:space="preserve">. Because of their large size and relatively high density, both </w:t>
      </w:r>
      <w:proofErr w:type="spellStart"/>
      <w:r>
        <w:rPr>
          <w:lang w:val="en-GB"/>
        </w:rPr>
        <w:t>pseudofaecal</w:t>
      </w:r>
      <w:proofErr w:type="spellEnd"/>
      <w:r>
        <w:rPr>
          <w:lang w:val="en-GB"/>
        </w:rPr>
        <w:t xml:space="preserve"> and faecal particles tend to settle on the bottom, concentrating organic matter in the vicinity of the reef resulting in sediments are relatively rich in N. In the absence of </w:t>
      </w:r>
      <w:proofErr w:type="spellStart"/>
      <w:r>
        <w:rPr>
          <w:lang w:val="en-GB"/>
        </w:rPr>
        <w:t>resuspension</w:t>
      </w:r>
      <w:proofErr w:type="spellEnd"/>
      <w:r>
        <w:rPr>
          <w:lang w:val="en-GB"/>
        </w:rPr>
        <w:t xml:space="preserve"> of these sediments, </w:t>
      </w:r>
      <w:r w:rsidR="00365973">
        <w:rPr>
          <w:lang w:val="en-GB"/>
        </w:rPr>
        <w:t>some of these</w:t>
      </w:r>
      <w:r>
        <w:rPr>
          <w:lang w:val="en-GB"/>
        </w:rPr>
        <w:t xml:space="preserve"> deposits and their associated N </w:t>
      </w:r>
      <w:r w:rsidR="00365973">
        <w:rPr>
          <w:lang w:val="en-GB"/>
        </w:rPr>
        <w:t xml:space="preserve">may </w:t>
      </w:r>
      <w:r>
        <w:rPr>
          <w:lang w:val="en-GB"/>
        </w:rPr>
        <w:t>become buried. The rates of burial</w:t>
      </w:r>
      <w:r w:rsidR="00365973">
        <w:rPr>
          <w:lang w:val="en-GB"/>
        </w:rPr>
        <w:t xml:space="preserve"> and which factors affect it are currently unknown</w:t>
      </w:r>
      <w:r>
        <w:rPr>
          <w:lang w:val="en-GB"/>
        </w:rPr>
        <w:t xml:space="preserve">. Once buried, the permanence of burial is also </w:t>
      </w:r>
      <w:r w:rsidR="00365973">
        <w:rPr>
          <w:lang w:val="en-GB"/>
        </w:rPr>
        <w:t>unknown</w:t>
      </w:r>
      <w:r>
        <w:rPr>
          <w:lang w:val="en-GB"/>
        </w:rPr>
        <w:t xml:space="preserve">, as passing storm events can </w:t>
      </w:r>
      <w:proofErr w:type="spellStart"/>
      <w:r>
        <w:rPr>
          <w:lang w:val="en-GB"/>
        </w:rPr>
        <w:t>resuspend</w:t>
      </w:r>
      <w:proofErr w:type="spellEnd"/>
      <w:r>
        <w:rPr>
          <w:lang w:val="en-GB"/>
        </w:rPr>
        <w:t xml:space="preserve"> sediments at depth. Nevertheless, </w:t>
      </w:r>
      <w:r w:rsidR="00365973">
        <w:rPr>
          <w:lang w:val="en-GB"/>
        </w:rPr>
        <w:t>it is possible that</w:t>
      </w:r>
      <w:r>
        <w:rPr>
          <w:lang w:val="en-GB"/>
        </w:rPr>
        <w:t xml:space="preserve"> burial by oyster reefs may be a locally important nitrogen sink.</w:t>
      </w:r>
    </w:p>
    <w:p w14:paraId="4CCAF183" w14:textId="77777777" w:rsidR="001122F6" w:rsidRPr="008A3FB8" w:rsidRDefault="001122F6" w:rsidP="00976BD0">
      <w:pPr>
        <w:pStyle w:val="Heading3"/>
        <w:rPr>
          <w:lang w:val="en-GB"/>
        </w:rPr>
      </w:pPr>
      <w:bookmarkStart w:id="96" w:name="_Toc278298117"/>
      <w:r w:rsidRPr="008A3FB8">
        <w:rPr>
          <w:lang w:val="en-GB"/>
        </w:rPr>
        <w:t xml:space="preserve">Quantifying nitrogen removal by </w:t>
      </w:r>
      <w:proofErr w:type="spellStart"/>
      <w:r w:rsidRPr="008A3FB8">
        <w:rPr>
          <w:lang w:val="en-GB"/>
        </w:rPr>
        <w:t>denitrification</w:t>
      </w:r>
      <w:bookmarkEnd w:id="96"/>
      <w:proofErr w:type="spellEnd"/>
    </w:p>
    <w:p w14:paraId="20A00296" w14:textId="77777777" w:rsidR="001122F6" w:rsidRDefault="001122F6" w:rsidP="001122F6">
      <w:pPr>
        <w:rPr>
          <w:lang w:val="en-GB"/>
        </w:rPr>
      </w:pPr>
      <w:r>
        <w:rPr>
          <w:lang w:val="en-GB"/>
        </w:rPr>
        <w:t xml:space="preserve">Oyster reefs modify biogeochemical cycles by concentrating organic matter from the water column </w:t>
      </w:r>
      <w:r w:rsidR="00FE68EF">
        <w:rPr>
          <w:lang w:val="en-GB"/>
        </w:rPr>
        <w:t>around the reef system</w:t>
      </w:r>
      <w:r>
        <w:rPr>
          <w:lang w:val="en-GB"/>
        </w:rPr>
        <w:t xml:space="preserve"> </w:t>
      </w:r>
      <w:r w:rsidR="00E25E17">
        <w:rPr>
          <w:lang w:val="en-GB"/>
        </w:rPr>
        <w:fldChar w:fldCharType="begin"/>
      </w:r>
      <w:r w:rsidR="002609DF">
        <w:rPr>
          <w:lang w:val="en-GB"/>
        </w:rPr>
        <w:instrText xml:space="preserve"> ADDIN EN.CITE &lt;EndNote&gt;&lt;Cite&gt;&lt;Author&gt;Kellogg&lt;/Author&gt;&lt;Year&gt;2013&lt;/Year&gt;&lt;RecNum&gt;1973&lt;/RecNum&gt;&lt;record&gt;&lt;rec-number&gt;1973&lt;/rec-number&gt;&lt;foreign-keys&gt;&lt;key app="EN" db-id="waa5vxrvuz0eeoes2wbpsrfs5zezp0z9ewxz"&gt;1973&lt;/key&gt;&lt;/foreign-keys&gt;&lt;ref-type name="Journal Article"&gt;17&lt;/ref-type&gt;&lt;contributors&gt;&lt;authors&gt;&lt;author&gt;Kellogg, M. Lisa&lt;/author&gt;&lt;author&gt;Cornwell, J. C.&lt;/author&gt;&lt;author&gt;Owens, Michael S.&lt;/author&gt;&lt;author&gt;Paynter, Kennedy T.&lt;/author&gt;&lt;/authors&gt;&lt;/contributors&gt;&lt;titles&gt;&lt;title&gt;Nitrogen removal and nutrient sequestration of a restored oyster reef&lt;/title&gt;&lt;secondary-title&gt;Marine Ecology Progress Series&lt;/secondary-title&gt;&lt;/titles&gt;&lt;periodical&gt;&lt;full-title&gt;MARINE ECOLOGY PROGRESS SERIES&lt;/full-title&gt;&lt;/periodical&gt;&lt;pages&gt;1-19&lt;/pages&gt;&lt;volume&gt;480&lt;/volume&gt;&lt;keywords&gt;&lt;keyword&gt;Crassostrea virginica&lt;/keyword&gt;&lt;keyword&gt;oyster restoration&lt;/keyword&gt;&lt;keyword&gt;Oyster reef&lt;/keyword&gt;&lt;keyword&gt;Denitrification&lt;/keyword&gt;&lt;keyword&gt;Nitrogen&lt;/keyword&gt;&lt;keyword&gt;Nitrate&lt;/keyword&gt;&lt;keyword&gt;nutrients&lt;/keyword&gt;&lt;keyword&gt;SEDIMENT&lt;/keyword&gt;&lt;keyword&gt;nitrogen cycle&lt;/keyword&gt;&lt;keyword&gt;nitrogen sink&lt;/keyword&gt;&lt;keyword&gt;phosphorous sink&lt;/keyword&gt;&lt;keyword&gt;biogeochemistry&lt;/keyword&gt;&lt;/keywords&gt;&lt;dates&gt;&lt;year&gt;2013&lt;/year&gt;&lt;/dates&gt;&lt;urls&gt;&lt;/urls&gt;&lt;electronic-resource-num&gt;10.3354/meps10331&lt;/electronic-resource-num&gt;&lt;/record&gt;&lt;/Cite&gt;&lt;/EndNote&gt;</w:instrText>
      </w:r>
      <w:r w:rsidR="00E25E17">
        <w:rPr>
          <w:lang w:val="en-GB"/>
        </w:rPr>
        <w:fldChar w:fldCharType="separate"/>
      </w:r>
      <w:r w:rsidR="00FE68EF">
        <w:rPr>
          <w:noProof/>
          <w:lang w:val="en-GB"/>
        </w:rPr>
        <w:t>(Kellogg et al., 2013)</w:t>
      </w:r>
      <w:r w:rsidR="00E25E17">
        <w:rPr>
          <w:lang w:val="en-GB"/>
        </w:rPr>
        <w:fldChar w:fldCharType="end"/>
      </w:r>
      <w:r>
        <w:rPr>
          <w:lang w:val="en-GB"/>
        </w:rPr>
        <w:t xml:space="preserve">. </w:t>
      </w:r>
      <w:proofErr w:type="spellStart"/>
      <w:r>
        <w:rPr>
          <w:lang w:val="en-GB"/>
        </w:rPr>
        <w:t>Denitrification</w:t>
      </w:r>
      <w:proofErr w:type="spellEnd"/>
      <w:r>
        <w:rPr>
          <w:lang w:val="en-GB"/>
        </w:rPr>
        <w:t xml:space="preserve">, the </w:t>
      </w:r>
      <w:proofErr w:type="spellStart"/>
      <w:r>
        <w:rPr>
          <w:lang w:val="en-GB"/>
        </w:rPr>
        <w:t>microbally</w:t>
      </w:r>
      <w:proofErr w:type="spellEnd"/>
      <w:r>
        <w:rPr>
          <w:lang w:val="en-GB"/>
        </w:rPr>
        <w:t xml:space="preserve"> mediated conversion of biologically active nitrogen into inert </w:t>
      </w:r>
      <w:proofErr w:type="spellStart"/>
      <w:r>
        <w:rPr>
          <w:lang w:val="en-GB"/>
        </w:rPr>
        <w:t>dinitrogen</w:t>
      </w:r>
      <w:proofErr w:type="spellEnd"/>
      <w:r>
        <w:rPr>
          <w:lang w:val="en-GB"/>
        </w:rPr>
        <w:t xml:space="preserve"> gas, is one such process (See </w:t>
      </w:r>
      <w:proofErr w:type="gramStart"/>
      <w:r>
        <w:rPr>
          <w:lang w:val="en-GB"/>
        </w:rPr>
        <w:t>Fig ?</w:t>
      </w:r>
      <w:proofErr w:type="gramEnd"/>
      <w:r>
        <w:rPr>
          <w:lang w:val="en-GB"/>
        </w:rPr>
        <w:t xml:space="preserve">?). </w:t>
      </w:r>
      <w:proofErr w:type="spellStart"/>
      <w:r>
        <w:rPr>
          <w:lang w:val="en-GB"/>
        </w:rPr>
        <w:t>Denitrification</w:t>
      </w:r>
      <w:proofErr w:type="spellEnd"/>
      <w:r>
        <w:rPr>
          <w:lang w:val="en-GB"/>
        </w:rPr>
        <w:t xml:space="preserve"> results in the permanent removal of nitrogen from the water body and is therefore a highly desirable process in today’s </w:t>
      </w:r>
      <w:proofErr w:type="gramStart"/>
      <w:r>
        <w:rPr>
          <w:lang w:val="en-GB"/>
        </w:rPr>
        <w:t>often eutrophic</w:t>
      </w:r>
      <w:proofErr w:type="gramEnd"/>
      <w:r>
        <w:rPr>
          <w:lang w:val="en-GB"/>
        </w:rPr>
        <w:t xml:space="preserve"> estuaries.</w:t>
      </w:r>
    </w:p>
    <w:p w14:paraId="358FFFB9" w14:textId="77777777" w:rsidR="001122F6" w:rsidRDefault="001122F6" w:rsidP="001122F6">
      <w:pPr>
        <w:rPr>
          <w:lang w:val="en-GB"/>
        </w:rPr>
      </w:pPr>
      <w:r>
        <w:rPr>
          <w:lang w:val="en-GB"/>
        </w:rPr>
        <w:t xml:space="preserve">Our understanding of the role of marine and estuarine habitats in enhancing </w:t>
      </w:r>
      <w:proofErr w:type="spellStart"/>
      <w:r>
        <w:rPr>
          <w:lang w:val="en-GB"/>
        </w:rPr>
        <w:t>denitrification</w:t>
      </w:r>
      <w:proofErr w:type="spellEnd"/>
      <w:r>
        <w:rPr>
          <w:lang w:val="en-GB"/>
        </w:rPr>
        <w:t xml:space="preserve"> is evolving rapidly. It is now well established that oyster reefs enhance rates of </w:t>
      </w:r>
      <w:proofErr w:type="spellStart"/>
      <w:r>
        <w:rPr>
          <w:lang w:val="en-GB"/>
        </w:rPr>
        <w:t>denitrification</w:t>
      </w:r>
      <w:proofErr w:type="spellEnd"/>
      <w:r>
        <w:rPr>
          <w:lang w:val="en-GB"/>
        </w:rPr>
        <w:t xml:space="preserve"> </w:t>
      </w:r>
      <w:r w:rsidRPr="00B97C88">
        <w:rPr>
          <w:i/>
          <w:lang w:val="en-GB"/>
        </w:rPr>
        <w:t>in situ</w:t>
      </w:r>
      <w:r>
        <w:rPr>
          <w:lang w:val="en-GB"/>
        </w:rPr>
        <w:t xml:space="preserve"> </w:t>
      </w:r>
      <w:r w:rsidR="00E25E17">
        <w:rPr>
          <w:lang w:val="en-GB"/>
        </w:rPr>
        <w:fldChar w:fldCharType="begin">
          <w:fldData xml:space="preserve">PEVuZE5vdGU+PENpdGU+PEF1dGhvcj5LZWxsb2dnPC9BdXRob3I+PFllYXI+MjAxMzwvWWVhcj48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</w:fldData>
        </w:fldChar>
      </w:r>
      <w:r w:rsidR="002609DF">
        <w:rPr>
          <w:lang w:val="en-GB"/>
        </w:rPr>
        <w:instrText xml:space="preserve"> ADDIN EN.CITE </w:instrText>
      </w:r>
      <w:r w:rsidR="002609DF">
        <w:rPr>
          <w:lang w:val="en-GB"/>
        </w:rPr>
        <w:fldChar w:fldCharType="begin">
          <w:fldData xml:space="preserve">PEVuZE5vdGU+PENpdGU+PEF1dGhvcj5LZWxsb2dnPC9BdXRob3I+PFllYXI+MjAxMzwvWWVhcj48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</w:fldData>
        </w:fldChar>
      </w:r>
      <w:r w:rsidR="002609DF">
        <w:rPr>
          <w:lang w:val="en-GB"/>
        </w:rPr>
        <w:instrText xml:space="preserve"> ADDIN EN.CITE.DATA </w:instrText>
      </w:r>
      <w:r w:rsidR="002609DF">
        <w:rPr>
          <w:lang w:val="en-GB"/>
        </w:rPr>
      </w:r>
      <w:r w:rsidR="002609DF">
        <w:rPr>
          <w:lang w:val="en-GB"/>
        </w:rPr>
        <w:fldChar w:fldCharType="end"/>
      </w:r>
      <w:r w:rsidR="00E25E17">
        <w:rPr>
          <w:lang w:val="en-GB"/>
        </w:rPr>
      </w:r>
      <w:r w:rsidR="00E25E17">
        <w:rPr>
          <w:lang w:val="en-GB"/>
        </w:rPr>
        <w:fldChar w:fldCharType="separate"/>
      </w:r>
      <w:r w:rsidR="00E20C47">
        <w:rPr>
          <w:noProof/>
          <w:lang w:val="en-GB"/>
        </w:rPr>
        <w:t>(Kellogg et al., 2013, Piehler and Smyth, 2011, Smyth et al., 2013)</w:t>
      </w:r>
      <w:r w:rsidR="00E25E17">
        <w:rPr>
          <w:lang w:val="en-GB"/>
        </w:rPr>
        <w:fldChar w:fldCharType="end"/>
      </w:r>
      <w:r>
        <w:rPr>
          <w:lang w:val="en-GB"/>
        </w:rPr>
        <w:t xml:space="preserve">. Indeed, some of the highest recorded values have been made in </w:t>
      </w:r>
      <w:proofErr w:type="spellStart"/>
      <w:r>
        <w:rPr>
          <w:lang w:val="en-GB"/>
        </w:rPr>
        <w:t>subtidal</w:t>
      </w:r>
      <w:proofErr w:type="spellEnd"/>
      <w:r>
        <w:rPr>
          <w:lang w:val="en-GB"/>
        </w:rPr>
        <w:t xml:space="preserve"> oyster reefs </w:t>
      </w:r>
      <w:r w:rsidR="00E25E17">
        <w:rPr>
          <w:lang w:val="en-GB"/>
        </w:rPr>
        <w:fldChar w:fldCharType="begin"/>
      </w:r>
      <w:r w:rsidR="002609DF">
        <w:rPr>
          <w:lang w:val="en-GB"/>
        </w:rPr>
        <w:instrText xml:space="preserve"> ADDIN EN.CITE &lt;EndNote&gt;&lt;Cite&gt;&lt;Author&gt;Kellogg&lt;/Author&gt;&lt;Year&gt;2013&lt;/Year&gt;&lt;RecNum&gt;1973&lt;/RecNum&gt;&lt;record&gt;&lt;rec-number&gt;1973&lt;/rec-number&gt;&lt;foreign-keys&gt;&lt;key app="EN" db-id="waa5vxrvuz0eeoes2wbpsrfs5zezp0z9ewxz"&gt;1973&lt;/key&gt;&lt;/foreign-keys&gt;&lt;ref-type name="Journal Article"&gt;17&lt;/ref-type&gt;&lt;contributors&gt;&lt;authors&gt;&lt;author&gt;Kellogg, M. Lisa&lt;/author&gt;&lt;author&gt;Cornwell, J. C.&lt;/author&gt;&lt;author&gt;Owens, Michael S.&lt;/author&gt;&lt;author&gt;Paynter, Kennedy T.&lt;/author&gt;&lt;/authors&gt;&lt;/contributors&gt;&lt;titles&gt;&lt;title&gt;Nitrogen removal and nutrient sequestration of a restored oyster reef&lt;/title&gt;&lt;secondary-title&gt;Marine Ecology Progress Series&lt;/secondary-title&gt;&lt;/titles&gt;&lt;periodical&gt;&lt;full-title&gt;MARINE ECOLOGY PROGRESS SERIES&lt;/full-title&gt;&lt;/periodical&gt;&lt;pages&gt;1-19&lt;/pages&gt;&lt;volume&gt;480&lt;/volume&gt;&lt;keywords&gt;&lt;keyword&gt;Crassostrea virginica&lt;/keyword&gt;&lt;keyword&gt;oyster restoration&lt;/keyword&gt;&lt;keyword&gt;Oyster reef&lt;/keyword&gt;&lt;keyword&gt;Denitrification&lt;/keyword&gt;&lt;keyword&gt;Nitrogen&lt;/keyword&gt;&lt;keyword&gt;Nitrate&lt;/keyword&gt;&lt;keyword&gt;nutrients&lt;/keyword&gt;&lt;keyword&gt;SEDIMENT&lt;/keyword&gt;&lt;keyword&gt;nitrogen cycle&lt;/keyword&gt;&lt;keyword&gt;nitrogen sink&lt;/keyword&gt;&lt;keyword&gt;phosphorous sink&lt;/keyword&gt;&lt;keyword&gt;biogeochemistry&lt;/keyword&gt;&lt;/keywords&gt;&lt;dates&gt;&lt;year&gt;2013&lt;/year&gt;&lt;/dates&gt;&lt;urls&gt;&lt;/urls&gt;&lt;electronic-resource-num&gt;10.3354/meps10331&lt;/electronic-resource-num&gt;&lt;/record&gt;&lt;/Cite&gt;&lt;/EndNote&gt;</w:instrText>
      </w:r>
      <w:r w:rsidR="00E25E17">
        <w:rPr>
          <w:lang w:val="en-GB"/>
        </w:rPr>
        <w:fldChar w:fldCharType="separate"/>
      </w:r>
      <w:r>
        <w:rPr>
          <w:noProof/>
          <w:lang w:val="en-GB"/>
        </w:rPr>
        <w:t>(Kellogg et al., 2013)</w:t>
      </w:r>
      <w:r w:rsidR="00E25E17">
        <w:rPr>
          <w:lang w:val="en-GB"/>
        </w:rPr>
        <w:fldChar w:fldCharType="end"/>
      </w:r>
      <w:r>
        <w:rPr>
          <w:lang w:val="en-GB"/>
        </w:rPr>
        <w:t xml:space="preserve">, and oyster reefs have been shown to stimulate higher rates of </w:t>
      </w:r>
      <w:proofErr w:type="spellStart"/>
      <w:r>
        <w:rPr>
          <w:lang w:val="en-GB"/>
        </w:rPr>
        <w:t>denitrification</w:t>
      </w:r>
      <w:proofErr w:type="spellEnd"/>
      <w:r>
        <w:rPr>
          <w:lang w:val="en-GB"/>
        </w:rPr>
        <w:t xml:space="preserve"> than many other coastal habitats </w:t>
      </w:r>
      <w:r w:rsidR="00E25E17">
        <w:rPr>
          <w:lang w:val="en-GB"/>
        </w:rPr>
        <w:fldChar w:fldCharType="begin"/>
      </w:r>
      <w:r w:rsidR="002609DF">
        <w:rPr>
          <w:lang w:val="en-GB"/>
        </w:rPr>
        <w:instrText xml:space="preserve"> ADDIN EN.CITE &lt;EndNote&gt;&lt;Cite&gt;&lt;Author&gt;Piehler&lt;/Author&gt;&lt;Year&gt;2011&lt;/Year&gt;&lt;RecNum&gt;909&lt;/RecNum&gt;&lt;record&gt;&lt;rec-number&gt;909&lt;/rec-number&gt;&lt;foreign-keys&gt;&lt;key app="EN" db-id="waa5vxrvuz0eeoes2wbpsrfs5zezp0z9ewxz"&gt;909&lt;/key&gt;&lt;/foreign-keys&gt;&lt;ref-type name="Journal Article"&gt;17&lt;/ref-type&gt;&lt;contributors&gt;&lt;authors&gt;&lt;author&gt;Piehler, M. F.&lt;/author&gt;&lt;author&gt;Smyth, A. R.&lt;/author&gt;&lt;/authors&gt;&lt;/contributors&gt;&lt;titles&gt;&lt;title&gt;Habitat-specific distinctions in estuarine denitrification affect both ecosystem function and services&lt;/title&gt;&lt;secondary-title&gt;Ecosphere&lt;/secondary-title&gt;&lt;/titles&gt;&lt;periodical&gt;&lt;full-title&gt;Ecosphere&lt;/full-title&gt;&lt;/periodical&gt;&lt;pages&gt;art12&lt;/pages&gt;&lt;volume&gt;2&lt;/volume&gt;&lt;number&gt;1&lt;/number&gt;&lt;keywords&gt;&lt;keyword&gt;USA&lt;/keyword&gt;&lt;keyword&gt;North Carolina&lt;/keyword&gt;&lt;keyword&gt;Denitrification&lt;/keyword&gt;&lt;keyword&gt;Crassostrea virginica&lt;/keyword&gt;&lt;keyword&gt;Oyster reef&lt;/keyword&gt;&lt;keyword&gt;methodology&lt;/keyword&gt;&lt;keyword&gt;quantiative&lt;/keyword&gt;&lt;/keywords&gt;&lt;dates&gt;&lt;year&gt;2011&lt;/year&gt;&lt;/dates&gt;&lt;urls&gt;&lt;/urls&gt;&lt;electronic-resource-num&gt;doi:10.1890/ES10-00082.1&lt;/electronic-resource-num&gt;&lt;/record&gt;&lt;/Cite&gt;&lt;/EndNote&gt;</w:instrText>
      </w:r>
      <w:r w:rsidR="00E25E17">
        <w:rPr>
          <w:lang w:val="en-GB"/>
        </w:rPr>
        <w:fldChar w:fldCharType="separate"/>
      </w:r>
      <w:r>
        <w:rPr>
          <w:noProof/>
          <w:lang w:val="en-GB"/>
        </w:rPr>
        <w:t>(Piehler and Smyth, 2011)</w:t>
      </w:r>
      <w:r w:rsidR="00E25E17">
        <w:rPr>
          <w:lang w:val="en-GB"/>
        </w:rPr>
        <w:fldChar w:fldCharType="end"/>
      </w:r>
      <w:r>
        <w:rPr>
          <w:lang w:val="en-GB"/>
        </w:rPr>
        <w:t xml:space="preserve">. </w:t>
      </w:r>
      <w:proofErr w:type="spellStart"/>
      <w:r>
        <w:rPr>
          <w:lang w:val="en-GB"/>
        </w:rPr>
        <w:t>Denitrification</w:t>
      </w:r>
      <w:proofErr w:type="spellEnd"/>
      <w:r>
        <w:rPr>
          <w:lang w:val="en-GB"/>
        </w:rPr>
        <w:t xml:space="preserve"> around intertidal oyster reefs in North Carolina have been measured to be 14-96</w:t>
      </w:r>
      <w:r>
        <w:rPr>
          <w:rFonts w:ascii="Cambria" w:hAnsi="Cambria"/>
          <w:lang w:val="en-GB"/>
        </w:rPr>
        <w:t>µ</w:t>
      </w:r>
      <w:r>
        <w:rPr>
          <w:lang w:val="en-GB"/>
        </w:rPr>
        <w:t>M N m</w:t>
      </w:r>
      <w:r w:rsidRPr="00E353AC">
        <w:rPr>
          <w:vertAlign w:val="superscript"/>
          <w:lang w:val="en-GB"/>
        </w:rPr>
        <w:t>-2</w:t>
      </w:r>
      <w:r>
        <w:rPr>
          <w:lang w:val="en-GB"/>
        </w:rPr>
        <w:t xml:space="preserve"> h</w:t>
      </w:r>
      <w:r w:rsidRPr="00E353AC">
        <w:rPr>
          <w:vertAlign w:val="superscript"/>
          <w:lang w:val="en-GB"/>
        </w:rPr>
        <w:t>-1</w:t>
      </w:r>
      <w:r>
        <w:rPr>
          <w:lang w:val="en-GB"/>
        </w:rPr>
        <w:t xml:space="preserve"> higher than background rates (</w:t>
      </w:r>
      <w:proofErr w:type="spellStart"/>
      <w:r>
        <w:rPr>
          <w:lang w:val="en-GB"/>
        </w:rPr>
        <w:t>Piehler</w:t>
      </w:r>
      <w:proofErr w:type="spellEnd"/>
      <w:r>
        <w:rPr>
          <w:lang w:val="en-GB"/>
        </w:rPr>
        <w:t xml:space="preserve"> and Smyth 2011), and rates on </w:t>
      </w:r>
      <w:proofErr w:type="spellStart"/>
      <w:r>
        <w:rPr>
          <w:lang w:val="en-GB"/>
        </w:rPr>
        <w:t>subtidal</w:t>
      </w:r>
      <w:proofErr w:type="spellEnd"/>
      <w:r>
        <w:rPr>
          <w:lang w:val="en-GB"/>
        </w:rPr>
        <w:t xml:space="preserve"> reefs in Maryland have been found to be 200-610</w:t>
      </w:r>
      <w:r>
        <w:rPr>
          <w:rFonts w:ascii="Cambria" w:hAnsi="Cambria"/>
          <w:lang w:val="en-GB"/>
        </w:rPr>
        <w:t>µ</w:t>
      </w:r>
      <w:r>
        <w:rPr>
          <w:lang w:val="en-GB"/>
        </w:rPr>
        <w:t>M N m</w:t>
      </w:r>
      <w:r w:rsidRPr="00E353AC">
        <w:rPr>
          <w:vertAlign w:val="superscript"/>
          <w:lang w:val="en-GB"/>
        </w:rPr>
        <w:t>-2</w:t>
      </w:r>
      <w:r>
        <w:rPr>
          <w:lang w:val="en-GB"/>
        </w:rPr>
        <w:t xml:space="preserve"> h</w:t>
      </w:r>
      <w:r w:rsidRPr="00E353AC">
        <w:rPr>
          <w:vertAlign w:val="superscript"/>
          <w:lang w:val="en-GB"/>
        </w:rPr>
        <w:t>-1</w:t>
      </w:r>
      <w:r>
        <w:rPr>
          <w:lang w:val="en-GB"/>
        </w:rPr>
        <w:t xml:space="preserve"> higher than background (Kellogg et al. 2013).</w:t>
      </w:r>
    </w:p>
    <w:p w14:paraId="70521DC4" w14:textId="77777777" w:rsidR="00B5269C" w:rsidRDefault="001122F6" w:rsidP="00B5269C">
      <w:pPr>
        <w:rPr>
          <w:lang w:val="en-GB"/>
        </w:rPr>
      </w:pPr>
      <w:r>
        <w:rPr>
          <w:lang w:val="en-GB"/>
        </w:rPr>
        <w:t xml:space="preserve">While it is not yet possible to estimate the likely </w:t>
      </w:r>
      <w:proofErr w:type="spellStart"/>
      <w:r>
        <w:rPr>
          <w:lang w:val="en-GB"/>
        </w:rPr>
        <w:t>denitrification</w:t>
      </w:r>
      <w:proofErr w:type="spellEnd"/>
      <w:r>
        <w:rPr>
          <w:lang w:val="en-GB"/>
        </w:rPr>
        <w:t xml:space="preserve"> enhancement from any restoration site prior to restoration, the potential benefits arising from oyster restoration may be significant, and are therefore worthy of consideration.</w:t>
      </w:r>
      <w:r w:rsidR="00B5269C">
        <w:rPr>
          <w:lang w:val="en-GB"/>
        </w:rPr>
        <w:t xml:space="preserve"> Indeed even conservative estimates of </w:t>
      </w:r>
      <w:proofErr w:type="spellStart"/>
      <w:r w:rsidR="00B5269C">
        <w:rPr>
          <w:lang w:val="en-GB"/>
        </w:rPr>
        <w:t>denitrification</w:t>
      </w:r>
      <w:proofErr w:type="spellEnd"/>
      <w:r w:rsidR="00B5269C">
        <w:rPr>
          <w:lang w:val="en-GB"/>
        </w:rPr>
        <w:t xml:space="preserve"> enhancement by oyster reefs may represent a large proportion of the total ecosystem services delivered by oyster reefs </w:t>
      </w:r>
      <w:r w:rsidR="00B5269C">
        <w:rPr>
          <w:lang w:val="en-GB"/>
        </w:rPr>
        <w:fldChar w:fldCharType="begin"/>
      </w:r>
      <w:r w:rsidR="002609DF">
        <w:rPr>
          <w:lang w:val="en-GB"/>
        </w:rPr>
        <w:instrText xml:space="preserve"> ADDIN EN.CITE &lt;EndNote&gt;&lt;Cite&gt;&lt;Author&gt;Grabowski&lt;/Author&gt;&lt;Year&gt;2012&lt;/Year&gt;&lt;RecNum&gt;1916&lt;/RecNum&gt;&lt;record&gt;&lt;rec-number&gt;1916&lt;/rec-number&gt;&lt;foreign-keys&gt;&lt;key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B5269C">
        <w:rPr>
          <w:lang w:val="en-GB"/>
        </w:rPr>
        <w:fldChar w:fldCharType="separate"/>
      </w:r>
      <w:r w:rsidR="00B5269C">
        <w:rPr>
          <w:noProof/>
          <w:lang w:val="en-GB"/>
        </w:rPr>
        <w:t>(Grabowski et al., 2012)</w:t>
      </w:r>
      <w:r w:rsidR="00B5269C">
        <w:rPr>
          <w:lang w:val="en-GB"/>
        </w:rPr>
        <w:fldChar w:fldCharType="end"/>
      </w:r>
      <w:r w:rsidR="00B5269C">
        <w:rPr>
          <w:lang w:val="en-GB"/>
        </w:rPr>
        <w:t xml:space="preserve">. Grabowski et al. </w:t>
      </w:r>
      <w:r w:rsidR="00B5269C">
        <w:rPr>
          <w:lang w:val="en-GB"/>
        </w:rPr>
        <w:fldChar w:fldCharType="begin"/>
      </w:r>
      <w:r w:rsidR="002609DF">
        <w:rPr>
          <w:lang w:val="en-GB"/>
        </w:rPr>
        <w:instrText xml:space="preserve"> ADDIN EN.CITE &lt;EndNote&gt;&lt;Cite ExcludeAuth="1"&gt;&lt;Author&gt;Grabowski&lt;/Author&gt;&lt;Year&gt;2012&lt;/Year&gt;&lt;RecNum&gt;1916&lt;/RecNum&gt;&lt;record&gt;&lt;rec-number&gt;1916&lt;/rec-number&gt;&lt;foreign-keys&gt;&lt;key app="EN" db-id="waa5vxrvuz0eeoes2wbpsrfs5zezp0z9ewxz"&gt;1916&lt;/key&gt;&lt;/foreign-keys&gt;&lt;ref-type name="Journal Article"&gt;17&lt;/ref-type&gt;&lt;contributors&gt;&lt;authors&gt;&lt;author&gt;Grabowski, Jonathan H.&lt;/author&gt;&lt;author&gt;Brumbaugh, Robert D.&lt;/author&gt;&lt;author&gt;Conrad, Robert F.&lt;/author&gt;&lt;author&gt;Keeler, Andrew G.&lt;/author&gt;&lt;author&gt;Opaluch, James J.&lt;/author&gt;&lt;author&gt;Peterson, Charles H.&lt;/author&gt;&lt;author&gt;Piehler, Michael F.&lt;/author&gt;&lt;author&gt;Powers, Sean P.&lt;/author&gt;&lt;author&gt;Smyth, Ashley R.&lt;/author&gt;&lt;/authors&gt;&lt;/contributors&gt;&lt;titles&gt;&lt;title&gt;Economic Valuation of Ecosystem Services Provided by Oyster Reefs&lt;/title&gt;&lt;secondary-title&gt;BioScience&lt;/secondary-title&gt;&lt;/titles&gt;&lt;periodical&gt;&lt;full-title&gt;BioScience&lt;/full-title&gt;&lt;/periodical&gt;&lt;pages&gt;900-909&lt;/pages&gt;&lt;volume&gt;62&lt;/volume&gt;&lt;number&gt;10&lt;/number&gt;&lt;keywords&gt;&lt;keyword&gt;oyster&lt;/keyword&gt;&lt;keyword&gt;Crassostrea virginica&lt;/keyword&gt;&lt;keyword&gt;ecosystem service&lt;/keyword&gt;&lt;keyword&gt;valuation&lt;/keyword&gt;&lt;keyword&gt;economic benefit&lt;/keyword&gt;&lt;/keywords&gt;&lt;dates&gt;&lt;year&gt;2012&lt;/year&gt;&lt;/dates&gt;&lt;publisher&gt;University of California Press on behalf of the American Institute of Biological Sciences&lt;/publisher&gt;&lt;isbn&gt;00063568&lt;/isbn&gt;&lt;urls&gt;&lt;related-urls&gt;&lt;url&gt;http://www.jstor.org/stable/10.1525/bio.2012.62.10.10&lt;/url&gt;&lt;/related-urls&gt;&lt;/urls&gt;&lt;/record&gt;&lt;/Cite&gt;&lt;/EndNote&gt;</w:instrText>
      </w:r>
      <w:r w:rsidR="00B5269C">
        <w:rPr>
          <w:lang w:val="en-GB"/>
        </w:rPr>
        <w:fldChar w:fldCharType="separate"/>
      </w:r>
      <w:r w:rsidR="00B5269C">
        <w:rPr>
          <w:noProof/>
          <w:lang w:val="en-GB"/>
        </w:rPr>
        <w:t>(2012)</w:t>
      </w:r>
      <w:r w:rsidR="00B5269C">
        <w:rPr>
          <w:lang w:val="en-GB"/>
        </w:rPr>
        <w:fldChar w:fldCharType="end"/>
      </w:r>
      <w:r w:rsidR="00B5269C">
        <w:rPr>
          <w:lang w:val="en-GB"/>
        </w:rPr>
        <w:t xml:space="preserve"> estimated that one hectare of intertidal oyster reef in North Carolina removed $1385-$6716 worth of nitrogen per year. While this example is geographically specific to the site at which the </w:t>
      </w:r>
      <w:proofErr w:type="spellStart"/>
      <w:r w:rsidR="00B5269C">
        <w:rPr>
          <w:lang w:val="en-GB"/>
        </w:rPr>
        <w:t>denitrification</w:t>
      </w:r>
      <w:proofErr w:type="spellEnd"/>
      <w:r w:rsidR="00B5269C">
        <w:rPr>
          <w:lang w:val="en-GB"/>
        </w:rPr>
        <w:t xml:space="preserve"> enhancement measurements were made, it provides us with some insight into the potential value of this oyster reef ecosystem service.</w:t>
      </w:r>
    </w:p>
    <w:p w14:paraId="194CE5EF" w14:textId="77777777" w:rsidR="001122F6" w:rsidRDefault="001122F6" w:rsidP="001122F6">
      <w:pPr>
        <w:rPr>
          <w:lang w:val="en-GB"/>
        </w:rPr>
      </w:pPr>
    </w:p>
    <w:p w14:paraId="361DD3DF" w14:textId="77777777" w:rsidR="001122F6" w:rsidRPr="00EE388E" w:rsidRDefault="001122F6" w:rsidP="001122F6">
      <w:pPr>
        <w:rPr>
          <w:lang w:val="en-GB"/>
        </w:rPr>
      </w:pPr>
      <w:r>
        <w:rPr>
          <w:lang w:val="en-GB"/>
        </w:rPr>
        <w:lastRenderedPageBreak/>
        <w:t xml:space="preserve">In order to build a general model capable of quantifying the </w:t>
      </w:r>
      <w:proofErr w:type="spellStart"/>
      <w:r>
        <w:rPr>
          <w:lang w:val="en-GB"/>
        </w:rPr>
        <w:t>denitrification</w:t>
      </w:r>
      <w:proofErr w:type="spellEnd"/>
      <w:r>
        <w:rPr>
          <w:lang w:val="en-GB"/>
        </w:rPr>
        <w:t xml:space="preserve"> enhancement resulting from a restoration project, it is necessary to collect more data on the role of </w:t>
      </w:r>
      <w:proofErr w:type="spellStart"/>
      <w:r>
        <w:rPr>
          <w:lang w:val="en-GB"/>
        </w:rPr>
        <w:t>seston</w:t>
      </w:r>
      <w:proofErr w:type="spellEnd"/>
      <w:r>
        <w:rPr>
          <w:lang w:val="en-GB"/>
        </w:rPr>
        <w:t xml:space="preserve"> concentration, </w:t>
      </w:r>
      <w:r w:rsidR="00B5269C">
        <w:rPr>
          <w:lang w:val="en-GB"/>
        </w:rPr>
        <w:t>light intensity</w:t>
      </w:r>
      <w:r>
        <w:rPr>
          <w:lang w:val="en-GB"/>
        </w:rPr>
        <w:t>, temperature, salinity, oyster size, density and habitat quality, as well as the role of the associated community</w:t>
      </w:r>
      <w:r w:rsidR="00B5269C">
        <w:rPr>
          <w:lang w:val="en-GB"/>
        </w:rPr>
        <w:t xml:space="preserve"> among other factors</w:t>
      </w:r>
      <w:r>
        <w:rPr>
          <w:lang w:val="en-GB"/>
        </w:rPr>
        <w:t>. Further information about sampling protocols can be found in Baggett et al. (2014). It should eventually be possible to build a general model</w:t>
      </w:r>
      <w:r w:rsidR="002609DF">
        <w:rPr>
          <w:lang w:val="en-GB"/>
        </w:rPr>
        <w:t xml:space="preserve"> to estimate the </w:t>
      </w:r>
      <w:proofErr w:type="spellStart"/>
      <w:r w:rsidR="002609DF">
        <w:rPr>
          <w:lang w:val="en-GB"/>
        </w:rPr>
        <w:t>denitrification</w:t>
      </w:r>
      <w:proofErr w:type="spellEnd"/>
      <w:r w:rsidR="002609DF">
        <w:rPr>
          <w:lang w:val="en-GB"/>
        </w:rPr>
        <w:t xml:space="preserve"> enhancement by oyster reefs</w:t>
      </w:r>
      <w:r>
        <w:rPr>
          <w:lang w:val="en-GB"/>
        </w:rPr>
        <w:t xml:space="preserve">. A preliminary model already exists for Harris Creek, a </w:t>
      </w:r>
      <w:proofErr w:type="gramStart"/>
      <w:r>
        <w:rPr>
          <w:lang w:val="en-GB"/>
        </w:rPr>
        <w:t>well studied</w:t>
      </w:r>
      <w:proofErr w:type="gramEnd"/>
      <w:r>
        <w:rPr>
          <w:lang w:val="en-GB"/>
        </w:rPr>
        <w:t xml:space="preserve"> river in Maryland (see Box XX).  </w:t>
      </w:r>
      <w:proofErr w:type="spellStart"/>
      <w:r>
        <w:rPr>
          <w:lang w:val="en-GB"/>
        </w:rPr>
        <w:t>Ongoing</w:t>
      </w:r>
      <w:proofErr w:type="spellEnd"/>
      <w:r>
        <w:rPr>
          <w:lang w:val="en-GB"/>
        </w:rPr>
        <w:t xml:space="preserve"> research in Harris Creek seeks to both test the current model predictions and collect additional data to better parameterize the model.</w:t>
      </w:r>
    </w:p>
    <w:p w14:paraId="3155E7E1" w14:textId="77777777" w:rsidR="001122F6" w:rsidRPr="00EE388E" w:rsidRDefault="001122F6" w:rsidP="00976BD0">
      <w:pPr>
        <w:pStyle w:val="Heading3"/>
        <w:rPr>
          <w:lang w:val="en-GB"/>
        </w:rPr>
      </w:pPr>
      <w:bookmarkStart w:id="97" w:name="_Toc278298118"/>
      <w:r w:rsidRPr="008A3FB8">
        <w:rPr>
          <w:lang w:val="en-GB"/>
        </w:rPr>
        <w:t>The relative roles of oyster habitat restoration and aqu</w:t>
      </w:r>
      <w:r>
        <w:rPr>
          <w:lang w:val="en-GB"/>
        </w:rPr>
        <w:t>a</w:t>
      </w:r>
      <w:r w:rsidRPr="008A3FB8">
        <w:rPr>
          <w:lang w:val="en-GB"/>
        </w:rPr>
        <w:t>culture</w:t>
      </w:r>
      <w:bookmarkEnd w:id="97"/>
    </w:p>
    <w:p w14:paraId="47AD82B9" w14:textId="77777777" w:rsidR="001122F6" w:rsidRDefault="001122F6" w:rsidP="001122F6">
      <w:r>
        <w:t xml:space="preserve">It should be noted that the ecosystem service benefits of oyster restoration are not necessarily equal to the ecosystem service benefits of oysters under aquaculture conditions. In the case of </w:t>
      </w:r>
      <w:proofErr w:type="spellStart"/>
      <w:r>
        <w:t>denitrification</w:t>
      </w:r>
      <w:proofErr w:type="spellEnd"/>
      <w:r>
        <w:t xml:space="preserve">, no studies have found net annual enhancement of </w:t>
      </w:r>
      <w:proofErr w:type="spellStart"/>
      <w:r>
        <w:t>denitrification</w:t>
      </w:r>
      <w:proofErr w:type="spellEnd"/>
      <w:r>
        <w:t xml:space="preserve"> in sediments under oysters grown in aquaculture floats </w:t>
      </w:r>
      <w:r w:rsidR="00E25E17">
        <w:fldChar w:fldCharType="begin">
          <w:fldData xml:space="preserve">PEVuZE5vdGU+PENpdGU+PEF1dGhvcj5IaWdnaW5zPC9BdXRob3I+PFllYXI+MjAxMzwvWWVhcj48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</w:fldData>
        </w:fldChar>
      </w:r>
      <w:r w:rsidR="002609DF">
        <w:instrText xml:space="preserve"> ADDIN EN.CITE </w:instrText>
      </w:r>
      <w:r w:rsidR="002609DF">
        <w:fldChar w:fldCharType="begin">
          <w:fldData xml:space="preserve">PEVuZE5vdGU+PENpdGU+PEF1dGhvcj5IaWdnaW5zPC9BdXRob3I+PFllYXI+MjAxMzwvWWVhcj48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</w:fldData>
        </w:fldChar>
      </w:r>
      <w:r w:rsidR="002609DF">
        <w:instrText xml:space="preserve"> ADDIN EN.CITE.DATA </w:instrText>
      </w:r>
      <w:r w:rsidR="002609DF">
        <w:fldChar w:fldCharType="end"/>
      </w:r>
      <w:r w:rsidR="00E25E17">
        <w:fldChar w:fldCharType="separate"/>
      </w:r>
      <w:r w:rsidR="002609DF">
        <w:rPr>
          <w:noProof/>
        </w:rPr>
        <w:t>(Higgins et al., 2013, Kellogg et al., 2014)</w:t>
      </w:r>
      <w:r w:rsidR="00E25E17">
        <w:fldChar w:fldCharType="end"/>
      </w:r>
      <w:r>
        <w:t xml:space="preserve">.  To date, no data have been published for </w:t>
      </w:r>
      <w:proofErr w:type="spellStart"/>
      <w:r>
        <w:t>denitrification</w:t>
      </w:r>
      <w:proofErr w:type="spellEnd"/>
      <w:r>
        <w:t xml:space="preserve"> rates associated with other forms of aquaculture.</w:t>
      </w:r>
    </w:p>
    <w:p w14:paraId="667CC0D5" w14:textId="77777777" w:rsidR="001122F6" w:rsidRPr="008A3FB8" w:rsidRDefault="001122F6" w:rsidP="00976BD0">
      <w:pPr>
        <w:pStyle w:val="Heading3"/>
        <w:rPr>
          <w:lang w:val="en-GB"/>
        </w:rPr>
      </w:pPr>
      <w:bookmarkStart w:id="98" w:name="_Toc278298119"/>
      <w:r w:rsidRPr="008A3FB8">
        <w:rPr>
          <w:lang w:val="en-GB"/>
        </w:rPr>
        <w:t>Using nitrogen removal to set restoration goals</w:t>
      </w:r>
      <w:bookmarkEnd w:id="98"/>
    </w:p>
    <w:p w14:paraId="5AFE8C1C" w14:textId="77777777" w:rsidR="001122F6" w:rsidRDefault="001122F6" w:rsidP="001122F6">
      <w:pPr>
        <w:rPr>
          <w:lang w:val="en-GB"/>
        </w:rPr>
      </w:pPr>
      <w:r>
        <w:rPr>
          <w:lang w:val="en-GB"/>
        </w:rPr>
        <w:t xml:space="preserve">The state of knowledge is not yet advanced enough to use nitrogen removal as a quantitative goal for oyster restoration. Nevertheless, it is useful to consider the positive contribution that oyster restoration is likely to make to net nitrogen removal from restored estuaries. </w:t>
      </w:r>
    </w:p>
    <w:p w14:paraId="7251FB1D" w14:textId="77777777" w:rsidR="001122F6" w:rsidRDefault="001122F6" w:rsidP="001122F6">
      <w:pPr>
        <w:rPr>
          <w:lang w:val="en-GB"/>
        </w:rPr>
      </w:pPr>
      <w:r>
        <w:rPr>
          <w:lang w:val="en-GB"/>
        </w:rPr>
        <w:t xml:space="preserve">If restoration takes place near a site for which habitat and biomass specific </w:t>
      </w:r>
      <w:proofErr w:type="spellStart"/>
      <w:r>
        <w:rPr>
          <w:lang w:val="en-GB"/>
        </w:rPr>
        <w:t>denitrification</w:t>
      </w:r>
      <w:proofErr w:type="spellEnd"/>
      <w:r>
        <w:rPr>
          <w:lang w:val="en-GB"/>
        </w:rPr>
        <w:t xml:space="preserve"> values are already available, the contribution of restoration can be estimated by multiplying the amount by which the rate </w:t>
      </w:r>
      <w:r w:rsidR="00C85F07">
        <w:rPr>
          <w:lang w:val="en-GB"/>
        </w:rPr>
        <w:t xml:space="preserve">is enhanced (the oyster habitat less the </w:t>
      </w:r>
      <w:r>
        <w:rPr>
          <w:lang w:val="en-GB"/>
        </w:rPr>
        <w:t xml:space="preserve">control rate of </w:t>
      </w:r>
      <w:proofErr w:type="spellStart"/>
      <w:r>
        <w:rPr>
          <w:lang w:val="en-GB"/>
        </w:rPr>
        <w:t>denitrification</w:t>
      </w:r>
      <w:proofErr w:type="spellEnd"/>
      <w:r>
        <w:rPr>
          <w:lang w:val="en-GB"/>
        </w:rPr>
        <w:t>) and multiplying it by the area of restoration.</w:t>
      </w:r>
      <w:r w:rsidR="002609DF">
        <w:rPr>
          <w:lang w:val="en-GB"/>
        </w:rPr>
        <w:t xml:space="preserve"> While the current data do no allow for an estimate of this service at any given site, the available values in the literature provide some indication of the range of enhancement which might be expected </w:t>
      </w:r>
      <w:r w:rsidR="002609DF">
        <w:rPr>
          <w:lang w:val="en-GB"/>
        </w:rPr>
        <w:fldChar w:fldCharType="begin"/>
      </w:r>
      <w:r w:rsidR="002609DF">
        <w:rPr>
          <w:lang w:val="en-GB"/>
        </w:rPr>
        <w:instrText xml:space="preserve"> ADDIN EN.CITE &lt;EndNote&gt;&lt;Cite&gt;&lt;Author&gt;Kellogg&lt;/Author&gt;&lt;Year&gt;2014&lt;/Year&gt;&lt;RecNum&gt;2498&lt;/RecNum&gt;&lt;Prefix&gt;see text above and &lt;/Prefix&gt;&lt;Suffix&gt; for further detail on exisiting values&lt;/Suffix&gt;&lt;record&gt;&lt;rec-number&gt;2498&lt;/rec-number&gt;&lt;foreign-keys&gt;&lt;key app="EN" db-id="waa5vxrvuz0eeoes2wbpsrfs5zezp0z9ewxz"&gt;2498&lt;/key&gt;&lt;/foreign-keys&gt;&lt;ref-type name="Journal Article"&gt;17&lt;/ref-type&gt;&lt;contributors&gt;&lt;authors&gt;&lt;author&gt;Kellogg, M. Lisa&lt;/author&gt;&lt;author&gt;Smyth, Ashley R.&lt;/author&gt;&lt;author&gt;Luckenbach, Mark W.&lt;/author&gt;&lt;author&gt;Carmichael, Ruth H.&lt;/author&gt;&lt;author&gt;Brown, Bonnie L.&lt;/author&gt;&lt;author&gt;Cornwell, Jeffrey C.&lt;/author&gt;&lt;author&gt;Piehler, Michael F.&lt;/author&gt;&lt;author&gt;Owens, Michael S.&lt;/author&gt;&lt;author&gt;Dalrymple, D. Joseph&lt;/author&gt;&lt;author&gt;Higgins, Colleen B.&lt;/author&gt;&lt;/authors&gt;&lt;/contributors&gt;&lt;titles&gt;&lt;title&gt;Use of oysters to mitigate eutrophication in coastal waters&lt;/title&gt;&lt;secondary-title&gt;Estuarine, Coastal and Shelf Science&lt;/secondary-title&gt;&lt;/titles&gt;&lt;periodical&gt;&lt;full-title&gt;Estuarine, Coastal and Shelf Science&lt;/full-title&gt;&lt;/periodical&gt;&lt;number&gt;0&lt;/number&gt;&lt;keywords&gt;&lt;keyword&gt;water quality&lt;/keyword&gt;&lt;keyword&gt;nitrogen cycle&lt;/keyword&gt;&lt;keyword&gt;oyster reefs&lt;/keyword&gt;&lt;keyword&gt;oyster culture&lt;/keyword&gt;&lt;keyword&gt;denitrification&lt;/keyword&gt;&lt;keyword&gt;Crassostrea virginica&lt;/keyword&gt;&lt;/keywords&gt;&lt;dates&gt;&lt;year&gt;2014&lt;/year&gt;&lt;/dates&gt;&lt;isbn&gt;0272-7714&lt;/isbn&gt;&lt;urls&gt;&lt;related-urls&gt;&lt;url&gt;http://www.sciencedirect.com/science/article/pii/S0272771414002789&lt;/url&gt;&lt;/related-urls&gt;&lt;/urls&gt;&lt;electronic-resource-num&gt;http://dx.doi.org/10.1016/j.ecss.2014.09.025&lt;/electronic-resource-num&gt;&lt;/record&gt;&lt;/Cite&gt;&lt;/EndNote&gt;</w:instrText>
      </w:r>
      <w:r w:rsidR="002609DF">
        <w:rPr>
          <w:lang w:val="en-GB"/>
        </w:rPr>
        <w:fldChar w:fldCharType="separate"/>
      </w:r>
      <w:r w:rsidR="002609DF">
        <w:rPr>
          <w:noProof/>
          <w:lang w:val="en-GB"/>
        </w:rPr>
        <w:t>(see text above and Kellogg et al., 2014 for further detail on exisiting values)</w:t>
      </w:r>
      <w:r w:rsidR="002609DF">
        <w:rPr>
          <w:lang w:val="en-GB"/>
        </w:rPr>
        <w:fldChar w:fldCharType="end"/>
      </w:r>
      <w:r w:rsidR="002609DF">
        <w:rPr>
          <w:lang w:val="en-GB"/>
        </w:rPr>
        <w:t>.</w:t>
      </w:r>
    </w:p>
    <w:p w14:paraId="4E1B8BC8" w14:textId="77777777" w:rsidR="001122F6" w:rsidRDefault="001122F6" w:rsidP="001122F6">
      <w:pPr>
        <w:rPr>
          <w:lang w:val="en-GB"/>
        </w:rPr>
      </w:pPr>
      <w:r>
        <w:rPr>
          <w:lang w:val="en-GB"/>
        </w:rPr>
        <w:t xml:space="preserve">Where measurements of </w:t>
      </w:r>
      <w:proofErr w:type="spellStart"/>
      <w:r>
        <w:rPr>
          <w:lang w:val="en-GB"/>
        </w:rPr>
        <w:t>denitrification</w:t>
      </w:r>
      <w:proofErr w:type="spellEnd"/>
      <w:r>
        <w:rPr>
          <w:lang w:val="en-GB"/>
        </w:rPr>
        <w:t xml:space="preserve"> are available, the contribution of oyster restoration can be put into context not only in terms of the mass of nitrogen removed from the system, but it may also be useful to consider the number of people “offset” by restoration (by which we mean the amount of </w:t>
      </w:r>
      <w:proofErr w:type="spellStart"/>
      <w:r>
        <w:rPr>
          <w:lang w:val="en-GB"/>
        </w:rPr>
        <w:t>denitrification</w:t>
      </w:r>
      <w:proofErr w:type="spellEnd"/>
      <w:r>
        <w:rPr>
          <w:lang w:val="en-GB"/>
        </w:rPr>
        <w:t xml:space="preserve"> necessary to mitigate the excretion of N from one person), the value of the </w:t>
      </w:r>
      <w:proofErr w:type="spellStart"/>
      <w:r>
        <w:rPr>
          <w:lang w:val="en-GB"/>
        </w:rPr>
        <w:t>denitrification</w:t>
      </w:r>
      <w:proofErr w:type="spellEnd"/>
      <w:r>
        <w:rPr>
          <w:lang w:val="en-GB"/>
        </w:rPr>
        <w:t xml:space="preserve"> service in monetary terms (see Box X), or the % of </w:t>
      </w:r>
      <w:proofErr w:type="spellStart"/>
      <w:r>
        <w:rPr>
          <w:lang w:val="en-GB"/>
        </w:rPr>
        <w:t>anthropogenically</w:t>
      </w:r>
      <w:proofErr w:type="spellEnd"/>
      <w:r>
        <w:rPr>
          <w:lang w:val="en-GB"/>
        </w:rPr>
        <w:t xml:space="preserve"> derived N removed </w:t>
      </w:r>
      <w:r w:rsidR="00E25E17">
        <w:rPr>
          <w:lang w:val="en-GB"/>
        </w:rPr>
        <w:fldChar w:fldCharType="begin"/>
      </w:r>
      <w:r w:rsidR="002609DF">
        <w:rPr>
          <w:lang w:val="en-GB"/>
        </w:rPr>
        <w:instrText xml:space="preserve"> ADDIN EN.CITE &lt;EndNote&gt;&lt;Cite&gt;&lt;Author&gt;Carmichael&lt;/Author&gt;&lt;Year&gt;2012&lt;/Year&gt;&lt;RecNum&gt;138&lt;/RecNum&gt;&lt;record&gt;&lt;rec-number&gt;138&lt;/rec-number&gt;&lt;foreign-keys&gt;&lt;key app="EN" db-id="waa5vxrvuz0eeoes2wbpsrfs5zezp0z9ewxz"&gt;138&lt;/key&gt;&lt;/foreign-keys&gt;&lt;ref-type name="Journal Article"&gt;17&lt;/ref-type&gt;&lt;contributors&gt;&lt;authors&gt;&lt;author&gt;Carmichael, R. H.&lt;/author&gt;&lt;author&gt;Walton, W.&lt;/author&gt;&lt;author&gt;Clark, H.&lt;/author&gt;&lt;/authors&gt;&lt;/contributors&gt;&lt;titles&gt;&lt;title&gt;Bivalve-enhanced nitrogen removal from coastal estuaries&lt;/title&gt;&lt;secondary-title&gt;Canadian Journal of Fisheries and Aquatic Sciences&lt;/secondary-title&gt;&lt;/titles&gt;&lt;periodical&gt;&lt;full-title&gt;Canadian Journal of Fisheries and Aquatic Sciences&lt;/full-title&gt;&lt;/periodical&gt;&lt;pages&gt;1131-1149&lt;/pages&gt;&lt;volume&gt;69&lt;/volume&gt;&lt;keywords&gt;&lt;keyword&gt;Nitrogen&lt;/keyword&gt;&lt;keyword&gt;Denitrification&lt;/keyword&gt;&lt;keyword&gt;exploitation&lt;/keyword&gt;&lt;keyword&gt;Eutrophication&lt;/keyword&gt;&lt;keyword&gt;ecosystem service&lt;/keyword&gt;&lt;keyword&gt;dry tissue mass&lt;/keyword&gt;&lt;keyword&gt;quantiative&lt;/keyword&gt;&lt;keyword&gt;restoration&lt;/keyword&gt;&lt;keyword&gt;Aquaculture&lt;/keyword&gt;&lt;keyword&gt;bioextraction&lt;/keyword&gt;&lt;/keywords&gt;&lt;dates&gt;&lt;year&gt;2012&lt;/year&gt;&lt;/dates&gt;&lt;urls&gt;&lt;/urls&gt;&lt;/record&gt;&lt;/Cite&gt;&lt;/EndNote&gt;</w:instrText>
      </w:r>
      <w:r w:rsidR="00E25E17">
        <w:rPr>
          <w:lang w:val="en-GB"/>
        </w:rPr>
        <w:fldChar w:fldCharType="separate"/>
      </w:r>
      <w:r>
        <w:rPr>
          <w:noProof/>
          <w:lang w:val="en-GB"/>
        </w:rPr>
        <w:t>(Carmichael et al., 2012b)</w:t>
      </w:r>
      <w:r w:rsidR="00E25E17">
        <w:rPr>
          <w:lang w:val="en-GB"/>
        </w:rPr>
        <w:fldChar w:fldCharType="end"/>
      </w:r>
      <w:r>
        <w:rPr>
          <w:lang w:val="en-GB"/>
        </w:rPr>
        <w:t>. These alternative units can be useful in setting goals.</w:t>
      </w:r>
    </w:p>
    <w:p w14:paraId="11CE686D" w14:textId="77777777" w:rsidR="001122F6" w:rsidRDefault="001122F6" w:rsidP="001122F6">
      <w:pPr>
        <w:pBdr>
          <w:top w:val="single" w:sz="4" w:space="1" w:color="auto"/>
          <w:left w:val="single" w:sz="4" w:space="4" w:color="auto"/>
          <w:bottom w:val="single" w:sz="4" w:space="1" w:color="auto"/>
          <w:right w:val="single" w:sz="4" w:space="4" w:color="auto"/>
        </w:pBdr>
        <w:rPr>
          <w:lang w:val="en-GB"/>
        </w:rPr>
      </w:pPr>
      <w:r>
        <w:rPr>
          <w:lang w:val="en-GB"/>
        </w:rPr>
        <w:t xml:space="preserve">Box XX: Using </w:t>
      </w:r>
      <w:proofErr w:type="spellStart"/>
      <w:r>
        <w:rPr>
          <w:lang w:val="en-GB"/>
        </w:rPr>
        <w:t>denitrification</w:t>
      </w:r>
      <w:proofErr w:type="spellEnd"/>
      <w:r>
        <w:rPr>
          <w:lang w:val="en-GB"/>
        </w:rPr>
        <w:t xml:space="preserve"> estimates to set restoration goals</w:t>
      </w:r>
    </w:p>
    <w:p w14:paraId="3688DF3C" w14:textId="77777777" w:rsidR="001122F6" w:rsidRDefault="001122F6" w:rsidP="001122F6">
      <w:pPr>
        <w:pBdr>
          <w:top w:val="single" w:sz="4" w:space="1" w:color="auto"/>
          <w:left w:val="single" w:sz="4" w:space="4" w:color="auto"/>
          <w:bottom w:val="single" w:sz="4" w:space="1" w:color="auto"/>
          <w:right w:val="single" w:sz="4" w:space="4" w:color="auto"/>
        </w:pBdr>
        <w:rPr>
          <w:lang w:val="en-GB"/>
        </w:rPr>
      </w:pPr>
      <w:r>
        <w:rPr>
          <w:lang w:val="en-GB"/>
        </w:rPr>
        <w:t xml:space="preserve">While it is not currently possible to set goals where </w:t>
      </w:r>
      <w:proofErr w:type="spellStart"/>
      <w:r>
        <w:rPr>
          <w:lang w:val="en-GB"/>
        </w:rPr>
        <w:t>denitrification</w:t>
      </w:r>
      <w:proofErr w:type="spellEnd"/>
      <w:r>
        <w:rPr>
          <w:lang w:val="en-GB"/>
        </w:rPr>
        <w:t xml:space="preserve"> data are absent, a model has been developed by </w:t>
      </w:r>
      <w:proofErr w:type="spellStart"/>
      <w:r>
        <w:rPr>
          <w:lang w:val="en-GB"/>
        </w:rPr>
        <w:t>Drs.</w:t>
      </w:r>
      <w:proofErr w:type="spellEnd"/>
      <w:r>
        <w:rPr>
          <w:lang w:val="en-GB"/>
        </w:rPr>
        <w:t xml:space="preserve"> Mark Brush and Lisa Kellogg for Harris Creek, Maryland. This </w:t>
      </w:r>
      <w:proofErr w:type="gramStart"/>
      <w:r>
        <w:rPr>
          <w:lang w:val="en-GB"/>
        </w:rPr>
        <w:t>web based</w:t>
      </w:r>
      <w:proofErr w:type="gramEnd"/>
      <w:r>
        <w:rPr>
          <w:lang w:val="en-GB"/>
        </w:rPr>
        <w:t xml:space="preserve"> model can be found at:</w:t>
      </w:r>
    </w:p>
    <w:p w14:paraId="3BE8DF22" w14:textId="77777777" w:rsidR="001122F6" w:rsidRDefault="00967DBF" w:rsidP="001122F6">
      <w:pPr>
        <w:pBdr>
          <w:top w:val="single" w:sz="4" w:space="1" w:color="auto"/>
          <w:left w:val="single" w:sz="4" w:space="4" w:color="auto"/>
          <w:bottom w:val="single" w:sz="4" w:space="1" w:color="auto"/>
          <w:right w:val="single" w:sz="4" w:space="4" w:color="auto"/>
        </w:pBdr>
        <w:rPr>
          <w:lang w:val="en-GB"/>
        </w:rPr>
      </w:pPr>
      <w:hyperlink r:id="rId17" w:history="1">
        <w:r w:rsidR="001122F6" w:rsidRPr="007025E4">
          <w:rPr>
            <w:rStyle w:val="Hyperlink"/>
            <w:lang w:val="en-GB"/>
          </w:rPr>
          <w:t>http://netsim.vims.edu/netsims/brush/harris_creek_model/index.html</w:t>
        </w:r>
      </w:hyperlink>
    </w:p>
    <w:p w14:paraId="6FC4E920" w14:textId="77777777" w:rsidR="001122F6" w:rsidRDefault="001122F6" w:rsidP="001122F6">
      <w:pPr>
        <w:pBdr>
          <w:top w:val="single" w:sz="4" w:space="1" w:color="auto"/>
          <w:left w:val="single" w:sz="4" w:space="4" w:color="auto"/>
          <w:bottom w:val="single" w:sz="4" w:space="1" w:color="auto"/>
          <w:right w:val="single" w:sz="4" w:space="4" w:color="auto"/>
        </w:pBdr>
        <w:rPr>
          <w:lang w:val="en-GB"/>
        </w:rPr>
      </w:pPr>
      <w:r>
        <w:rPr>
          <w:lang w:val="en-GB"/>
        </w:rPr>
        <w:t xml:space="preserve">The model allows the user to specify the area of restoration planned within each of 5 areas within the creek along with the oyster density and mean weight. The outputs of the proposed restoration can then be viewed. These include, N denitrified, N in tissue, N in shell and N buried, among a host of other values. </w:t>
      </w:r>
    </w:p>
    <w:p w14:paraId="70305F4B" w14:textId="77777777" w:rsidR="001122F6" w:rsidRDefault="001122F6" w:rsidP="00C85F07">
      <w:pPr>
        <w:pBdr>
          <w:top w:val="single" w:sz="4" w:space="1" w:color="auto"/>
          <w:left w:val="single" w:sz="4" w:space="4" w:color="auto"/>
          <w:bottom w:val="single" w:sz="4" w:space="1" w:color="auto"/>
          <w:right w:val="single" w:sz="4" w:space="4" w:color="auto"/>
        </w:pBdr>
        <w:rPr>
          <w:lang w:val="en-GB"/>
        </w:rPr>
      </w:pPr>
      <w:r>
        <w:rPr>
          <w:lang w:val="en-GB"/>
        </w:rPr>
        <w:t>NB: It should be noted that this is intended as a case example. The Harris Creek model is still being refined and should not be applied to other areas.</w:t>
      </w:r>
    </w:p>
    <w:p w14:paraId="0AC4A507" w14:textId="77777777" w:rsidR="00EE388E" w:rsidRDefault="00EE388E" w:rsidP="00473713">
      <w:pPr>
        <w:rPr>
          <w:b/>
          <w:i/>
          <w:lang w:val="en-GB"/>
        </w:rPr>
      </w:pPr>
    </w:p>
    <w:p w14:paraId="34FBBCDC" w14:textId="77777777" w:rsidR="00553291" w:rsidRPr="006C0626" w:rsidRDefault="00553291" w:rsidP="00976BD0">
      <w:pPr>
        <w:pStyle w:val="Heading2"/>
        <w:rPr>
          <w:lang w:val="en-GB"/>
        </w:rPr>
      </w:pPr>
      <w:bookmarkStart w:id="99" w:name="_Toc278298120"/>
      <w:commentRangeStart w:id="100"/>
      <w:r w:rsidRPr="006C0626">
        <w:rPr>
          <w:lang w:val="en-GB"/>
        </w:rPr>
        <w:t>Non</w:t>
      </w:r>
      <w:commentRangeEnd w:id="100"/>
      <w:r w:rsidR="00CF57DF">
        <w:rPr>
          <w:rStyle w:val="CommentReference"/>
        </w:rPr>
        <w:commentReference w:id="100"/>
      </w:r>
      <w:r w:rsidRPr="006C0626">
        <w:rPr>
          <w:lang w:val="en-GB"/>
        </w:rPr>
        <w:t>-oyster fisheries</w:t>
      </w:r>
      <w:bookmarkEnd w:id="99"/>
    </w:p>
    <w:p w14:paraId="38890A0E" w14:textId="77777777" w:rsidR="00EF384E" w:rsidRDefault="00D319F2" w:rsidP="00D319F2">
      <w:r w:rsidRPr="002737BF">
        <w:t xml:space="preserve">The complex three-dimensional habitat formed by oyster reefs </w:t>
      </w:r>
      <w:r>
        <w:t xml:space="preserve">can provide refuge for juvenile fish and invertebrates, and </w:t>
      </w:r>
      <w:r w:rsidR="00E6486E">
        <w:t>provide important fish foraging grounds</w:t>
      </w:r>
      <w:r w:rsidR="00E35CA3">
        <w:t>. W</w:t>
      </w:r>
      <w:r w:rsidR="007C56BD">
        <w:t xml:space="preserve">hen practitioners, stakeholders and communities are motivated to implement restoration to augment the production of juvenile fish and invertebrates, it’s critical to be able to envision approximately </w:t>
      </w:r>
      <w:r>
        <w:t xml:space="preserve">how many more fish an area of oyster reef </w:t>
      </w:r>
      <w:r w:rsidR="00E35CA3">
        <w:t>is likely to</w:t>
      </w:r>
      <w:r w:rsidR="007C56BD">
        <w:t xml:space="preserve"> </w:t>
      </w:r>
      <w:r>
        <w:t>provide</w:t>
      </w:r>
      <w:r w:rsidR="007C56BD">
        <w:t xml:space="preserve">. </w:t>
      </w:r>
      <w:proofErr w:type="spellStart"/>
      <w:r>
        <w:t>Zu</w:t>
      </w:r>
      <w:proofErr w:type="spellEnd"/>
      <w:r>
        <w:t xml:space="preserve"> </w:t>
      </w:r>
      <w:proofErr w:type="spellStart"/>
      <w:r>
        <w:t>Ermgassen</w:t>
      </w:r>
      <w:proofErr w:type="spellEnd"/>
      <w:r>
        <w:t xml:space="preserve"> et al. (2014) undertook a review of 12 studies on the </w:t>
      </w:r>
      <w:r w:rsidR="00E35CA3">
        <w:t xml:space="preserve">South and Mid </w:t>
      </w:r>
      <w:r>
        <w:t>Atlantic coast and 19 studies on the Gulf of Mexico coast of the US in order to determine how many more juvenile fish recruit to oyster reef than nearby mud or sand areas. They then estimated the final biomass of fish and mobile crustaceans resulting from the enh</w:t>
      </w:r>
      <w:r w:rsidR="00E6486E">
        <w:t xml:space="preserve">ancement of juvenile abundance. </w:t>
      </w:r>
      <w:r>
        <w:t xml:space="preserve">We </w:t>
      </w:r>
      <w:r w:rsidR="00666540">
        <w:t>summarize</w:t>
      </w:r>
      <w:r>
        <w:t xml:space="preserve"> their finding here, and suggest a framework for using their results to predict how many fish and mobile crustaceans </w:t>
      </w:r>
      <w:proofErr w:type="gramStart"/>
      <w:r>
        <w:t>a given restoration project</w:t>
      </w:r>
      <w:proofErr w:type="gramEnd"/>
      <w:r>
        <w:t xml:space="preserve"> may expect to “produce”.</w:t>
      </w:r>
      <w:r w:rsidR="00E6486E">
        <w:t xml:space="preserve"> </w:t>
      </w:r>
    </w:p>
    <w:p w14:paraId="7C539585" w14:textId="77777777" w:rsidR="0076025E" w:rsidRDefault="0076025E" w:rsidP="0076025E">
      <w:r>
        <w:t xml:space="preserve">It should be noted that the values presented here represent the mean enhancement across all of the studies included in the initial literature review conducted by </w:t>
      </w:r>
      <w:proofErr w:type="spellStart"/>
      <w:r w:rsidR="00E35CA3">
        <w:t>z</w:t>
      </w:r>
      <w:r>
        <w:t>u</w:t>
      </w:r>
      <w:proofErr w:type="spellEnd"/>
      <w:r>
        <w:t xml:space="preserve"> </w:t>
      </w:r>
      <w:proofErr w:type="spellStart"/>
      <w:r>
        <w:t>E</w:t>
      </w:r>
      <w:r w:rsidR="00E35CA3">
        <w:t>rmg</w:t>
      </w:r>
      <w:r>
        <w:t>assen</w:t>
      </w:r>
      <w:proofErr w:type="spellEnd"/>
      <w:r>
        <w:t xml:space="preserve"> et al 2014.  Individual sites are expected to differ not only because not all species are present at all sites, but also because there is great natural variability in recruitment both across space and time.  As such, these values represent a </w:t>
      </w:r>
      <w:r w:rsidR="00054A95" w:rsidRPr="00054A95">
        <w:rPr>
          <w:i/>
        </w:rPr>
        <w:t>predicted</w:t>
      </w:r>
      <w:r>
        <w:t xml:space="preserve"> enhancement, and </w:t>
      </w:r>
      <w:proofErr w:type="gramStart"/>
      <w:r>
        <w:t>are meant to be used</w:t>
      </w:r>
      <w:proofErr w:type="gramEnd"/>
      <w:r>
        <w:t xml:space="preserve"> when planning restoration and envisioning restoration </w:t>
      </w:r>
      <w:commentRangeStart w:id="101"/>
      <w:r>
        <w:t>targets and objectives</w:t>
      </w:r>
      <w:commentRangeEnd w:id="101"/>
      <w:r>
        <w:rPr>
          <w:rStyle w:val="CommentReference"/>
        </w:rPr>
        <w:commentReference w:id="101"/>
      </w:r>
      <w:r>
        <w:t xml:space="preserve">.  The biomass </w:t>
      </w:r>
      <w:r w:rsidR="000560E6">
        <w:t xml:space="preserve">that </w:t>
      </w:r>
      <w:r>
        <w:t xml:space="preserve">restoration </w:t>
      </w:r>
      <w:r w:rsidR="000560E6">
        <w:t>projects</w:t>
      </w:r>
      <w:r>
        <w:t xml:space="preserve"> actually contribute can only be determined through appropriate sampling of fish populations on and off the reef in the years following restoration</w:t>
      </w:r>
      <w:r w:rsidR="00E35CA3">
        <w:t xml:space="preserve">. </w:t>
      </w:r>
      <w:r>
        <w:t>Further information about appropriate sampling techniques for juveniles can be found in Baggett et al. 2014.</w:t>
      </w:r>
    </w:p>
    <w:p w14:paraId="2D9C18BD" w14:textId="77777777" w:rsidR="00D319F2" w:rsidRDefault="00D319F2" w:rsidP="00D319F2"/>
    <w:p w14:paraId="586DC33B" w14:textId="77777777" w:rsidR="00D319F2" w:rsidRPr="000C224C" w:rsidRDefault="00D319F2" w:rsidP="00976BD0">
      <w:pPr>
        <w:pStyle w:val="Heading3"/>
      </w:pPr>
      <w:bookmarkStart w:id="102" w:name="_Toc278298121"/>
      <w:r>
        <w:t>Quantifying fish enhancement by oyster reefs</w:t>
      </w:r>
      <w:bookmarkEnd w:id="102"/>
    </w:p>
    <w:p w14:paraId="05E78D99" w14:textId="77777777" w:rsidR="00D319F2" w:rsidRDefault="00D319F2" w:rsidP="00D319F2">
      <w:r w:rsidRPr="00E533FF">
        <w:t xml:space="preserve">Fifteen fish species and </w:t>
      </w:r>
      <w:r>
        <w:t>four crustacean species were found at greater densities on oyster reef habitat as opposed to unstructured habitat in the</w:t>
      </w:r>
      <w:r w:rsidRPr="00E533FF">
        <w:t xml:space="preserve"> G</w:t>
      </w:r>
      <w:r>
        <w:t xml:space="preserve">ulf </w:t>
      </w:r>
      <w:r w:rsidRPr="00E533FF">
        <w:t>o</w:t>
      </w:r>
      <w:r>
        <w:t xml:space="preserve">f </w:t>
      </w:r>
      <w:r w:rsidRPr="00E533FF">
        <w:t>M</w:t>
      </w:r>
      <w:r>
        <w:t>exico, whereas</w:t>
      </w:r>
      <w:r w:rsidRPr="00E533FF">
        <w:t xml:space="preserve"> eleven fish species and one crustacean </w:t>
      </w:r>
      <w:r>
        <w:t xml:space="preserve">species were enhanced on the Atlantic coast. The mean increase in juvenile individuals quantified per unit area is given in table X. This represents how many more individuals were found on oyster reef, over and above what was found on the unrestored/unstructured sites. </w:t>
      </w:r>
      <w:r w:rsidRPr="009536AB">
        <w:rPr>
          <w:color w:val="FF0000"/>
        </w:rPr>
        <w:t>It is believed that these numbers should scale linearly with area, hence the number of additional individuals recruiting to an area of restoration can be determined by multiplying the density per m</w:t>
      </w:r>
      <w:r w:rsidRPr="009536AB">
        <w:rPr>
          <w:color w:val="FF0000"/>
          <w:vertAlign w:val="superscript"/>
        </w:rPr>
        <w:t>2</w:t>
      </w:r>
      <w:r w:rsidRPr="009536AB">
        <w:rPr>
          <w:color w:val="FF0000"/>
        </w:rPr>
        <w:t xml:space="preserve"> or acre, by the area restored.</w:t>
      </w:r>
      <w:r>
        <w:t xml:space="preserve"> For </w:t>
      </w:r>
      <w:r>
        <w:lastRenderedPageBreak/>
        <w:t>further information regarding how to measure the restored area, please see cha</w:t>
      </w:r>
      <w:r w:rsidR="00EF384E">
        <w:t>pter 3</w:t>
      </w:r>
      <w:r>
        <w:t xml:space="preserve"> in Baggett et al. 2014. </w:t>
      </w:r>
    </w:p>
    <w:p w14:paraId="1F2FCDEC" w14:textId="77777777" w:rsidR="00D319F2" w:rsidRDefault="00D319F2" w:rsidP="00D319F2">
      <w:r>
        <w:t xml:space="preserve">In order to </w:t>
      </w:r>
      <w:r w:rsidR="0080260C">
        <w:t xml:space="preserve">calculate </w:t>
      </w:r>
      <w:r>
        <w:t xml:space="preserve">how many more fish and mobile crustaceans might be expected as a result of restoration efforts, this list can be </w:t>
      </w:r>
      <w:proofErr w:type="gramStart"/>
      <w:r>
        <w:t>cross-checked</w:t>
      </w:r>
      <w:proofErr w:type="gramEnd"/>
      <w:r>
        <w:t xml:space="preserve"> with the species known to exist in the area where restoration is being undertaken. Species that are not present </w:t>
      </w:r>
      <w:r w:rsidR="00EF384E">
        <w:t>in</w:t>
      </w:r>
      <w:r>
        <w:t xml:space="preserve"> the area should be excluded. For guidance as to which species can be expected in your region of interest, NOAA’s Estuarine Living Marine Resources Program publications can be referred to. See index for web resources.</w:t>
      </w:r>
    </w:p>
    <w:p w14:paraId="07FB9813" w14:textId="77777777" w:rsidR="00D319F2" w:rsidRDefault="00D319F2" w:rsidP="00D319F2">
      <w:r>
        <w:t>Table X: Mean enhancement in fish and mobile crustacean species as determined by an extensive literature review for the Gulf of Mexico and Atlantic coasts of the US. The standard deviation of the mean is given in brackets. Means represent the number of additional individuals recruiting per m</w:t>
      </w:r>
      <w:r w:rsidRPr="00891594">
        <w:rPr>
          <w:vertAlign w:val="superscript"/>
        </w:rPr>
        <w:t>2</w:t>
      </w:r>
      <w:r>
        <w:t xml:space="preserve"> or acre, and the number per acre at the age at which they attain fishable size (r; fishery species only).</w:t>
      </w:r>
    </w:p>
    <w:tbl>
      <w:tblPr>
        <w:tblW w:w="8478" w:type="dxa"/>
        <w:tblBorders>
          <w:insideV w:val="single" w:sz="4" w:space="0" w:color="000000" w:themeColor="text1"/>
        </w:tblBorders>
        <w:tblLook w:val="00A0" w:firstRow="1" w:lastRow="0" w:firstColumn="1" w:lastColumn="0" w:noHBand="0" w:noVBand="0"/>
      </w:tblPr>
      <w:tblGrid>
        <w:gridCol w:w="1104"/>
        <w:gridCol w:w="2064"/>
        <w:gridCol w:w="1349"/>
        <w:gridCol w:w="1531"/>
        <w:gridCol w:w="1170"/>
        <w:gridCol w:w="1260"/>
      </w:tblGrid>
      <w:tr w:rsidR="00D319F2" w:rsidRPr="00640E41" w14:paraId="208D24C3" w14:textId="77777777">
        <w:tc>
          <w:tcPr>
            <w:tcW w:w="1104" w:type="dxa"/>
            <w:tcBorders>
              <w:bottom w:val="single" w:sz="4" w:space="0" w:color="000000" w:themeColor="text1"/>
              <w:right w:val="nil"/>
            </w:tcBorders>
          </w:tcPr>
          <w:p w14:paraId="5A05D35D" w14:textId="77777777" w:rsidR="00D319F2" w:rsidRPr="00A300F5" w:rsidRDefault="00D319F2" w:rsidP="00A13D3A">
            <w:pPr>
              <w:spacing w:before="2" w:after="2"/>
              <w:rPr>
                <w:rFonts w:ascii="Times New Roman" w:hAnsi="Times New Roman"/>
                <w:b/>
                <w:lang w:val="en-GB"/>
              </w:rPr>
            </w:pPr>
            <w:r w:rsidRPr="00A300F5">
              <w:rPr>
                <w:rFonts w:ascii="Times New Roman" w:hAnsi="Times New Roman"/>
                <w:b/>
                <w:lang w:val="en-GB"/>
              </w:rPr>
              <w:t>Coast</w:t>
            </w:r>
          </w:p>
        </w:tc>
        <w:tc>
          <w:tcPr>
            <w:tcW w:w="2064" w:type="dxa"/>
            <w:tcBorders>
              <w:left w:val="nil"/>
              <w:bottom w:val="single" w:sz="4" w:space="0" w:color="000000" w:themeColor="text1"/>
              <w:right w:val="nil"/>
            </w:tcBorders>
          </w:tcPr>
          <w:p w14:paraId="2C8A750C" w14:textId="77777777" w:rsidR="00D319F2" w:rsidRPr="00A300F5" w:rsidRDefault="00D319F2" w:rsidP="00A13D3A">
            <w:pPr>
              <w:spacing w:before="2" w:after="2"/>
              <w:rPr>
                <w:rFonts w:ascii="Times New Roman" w:hAnsi="Times New Roman"/>
                <w:b/>
                <w:lang w:val="en-GB"/>
              </w:rPr>
            </w:pPr>
            <w:r w:rsidRPr="00A300F5">
              <w:rPr>
                <w:rFonts w:ascii="Times New Roman" w:hAnsi="Times New Roman"/>
                <w:b/>
                <w:lang w:val="en-GB"/>
              </w:rPr>
              <w:t>Species</w:t>
            </w:r>
          </w:p>
        </w:tc>
        <w:tc>
          <w:tcPr>
            <w:tcW w:w="1349" w:type="dxa"/>
            <w:tcBorders>
              <w:left w:val="nil"/>
              <w:bottom w:val="single" w:sz="4" w:space="0" w:color="000000" w:themeColor="text1"/>
              <w:right w:val="nil"/>
            </w:tcBorders>
          </w:tcPr>
          <w:p w14:paraId="56B9142A" w14:textId="77777777" w:rsidR="00D319F2" w:rsidRPr="00A300F5" w:rsidRDefault="00D319F2" w:rsidP="00A13D3A">
            <w:pPr>
              <w:spacing w:before="2" w:after="2"/>
              <w:rPr>
                <w:rFonts w:ascii="Times New Roman" w:hAnsi="Times New Roman"/>
                <w:b/>
                <w:lang w:val="en-GB"/>
              </w:rPr>
            </w:pPr>
            <w:r w:rsidRPr="00A300F5">
              <w:rPr>
                <w:rFonts w:ascii="Times New Roman" w:hAnsi="Times New Roman"/>
                <w:b/>
                <w:lang w:val="en-GB"/>
              </w:rPr>
              <w:t>Common name</w:t>
            </w:r>
          </w:p>
        </w:tc>
        <w:tc>
          <w:tcPr>
            <w:tcW w:w="1531" w:type="dxa"/>
            <w:tcBorders>
              <w:left w:val="nil"/>
              <w:bottom w:val="single" w:sz="4" w:space="0" w:color="000000" w:themeColor="text1"/>
              <w:right w:val="nil"/>
            </w:tcBorders>
            <w:vAlign w:val="center"/>
          </w:tcPr>
          <w:p w14:paraId="1547820D" w14:textId="77777777" w:rsidR="00D319F2" w:rsidRPr="00A300F5" w:rsidRDefault="00D319F2" w:rsidP="00A13D3A">
            <w:pPr>
              <w:spacing w:before="2" w:after="2"/>
              <w:jc w:val="center"/>
              <w:rPr>
                <w:rFonts w:ascii="Times New Roman" w:hAnsi="Times New Roman"/>
                <w:b/>
                <w:lang w:val="en-GB"/>
              </w:rPr>
            </w:pPr>
            <w:r w:rsidRPr="00A300F5">
              <w:rPr>
                <w:rFonts w:ascii="Times New Roman" w:hAnsi="Times New Roman"/>
                <w:b/>
                <w:lang w:val="en-GB"/>
              </w:rPr>
              <w:t>Mean</w:t>
            </w:r>
            <w:r>
              <w:rPr>
                <w:rFonts w:ascii="Times New Roman" w:hAnsi="Times New Roman"/>
                <w:b/>
                <w:lang w:val="en-GB"/>
              </w:rPr>
              <w:t xml:space="preserve"> number of juvenile </w:t>
            </w:r>
            <w:proofErr w:type="spellStart"/>
            <w:r>
              <w:rPr>
                <w:rFonts w:ascii="Times New Roman" w:hAnsi="Times New Roman"/>
                <w:b/>
                <w:lang w:val="en-GB"/>
              </w:rPr>
              <w:t>ind</w:t>
            </w:r>
            <w:proofErr w:type="spellEnd"/>
            <w:r>
              <w:rPr>
                <w:rFonts w:ascii="Times New Roman" w:hAnsi="Times New Roman"/>
                <w:b/>
                <w:lang w:val="en-GB"/>
              </w:rPr>
              <w:t xml:space="preserve"> m</w:t>
            </w:r>
            <w:r>
              <w:rPr>
                <w:rFonts w:ascii="Times New Roman" w:hAnsi="Times New Roman"/>
                <w:b/>
                <w:vertAlign w:val="superscript"/>
                <w:lang w:val="en-GB"/>
              </w:rPr>
              <w:t>-2</w:t>
            </w:r>
            <w:r>
              <w:rPr>
                <w:rFonts w:ascii="Times New Roman" w:hAnsi="Times New Roman"/>
                <w:b/>
                <w:lang w:val="en-GB"/>
              </w:rPr>
              <w:t xml:space="preserve"> (</w:t>
            </w:r>
            <w:proofErr w:type="spellStart"/>
            <w:r>
              <w:rPr>
                <w:rFonts w:ascii="Times New Roman" w:hAnsi="Times New Roman"/>
                <w:b/>
                <w:lang w:val="en-GB"/>
              </w:rPr>
              <w:t>stdev</w:t>
            </w:r>
            <w:proofErr w:type="spellEnd"/>
            <w:r w:rsidRPr="00A300F5">
              <w:rPr>
                <w:rFonts w:ascii="Times New Roman" w:hAnsi="Times New Roman"/>
                <w:b/>
                <w:lang w:val="en-GB"/>
              </w:rPr>
              <w:t>)</w:t>
            </w:r>
          </w:p>
        </w:tc>
        <w:tc>
          <w:tcPr>
            <w:tcW w:w="1170" w:type="dxa"/>
            <w:tcBorders>
              <w:left w:val="nil"/>
              <w:bottom w:val="single" w:sz="4" w:space="0" w:color="000000" w:themeColor="text1"/>
              <w:right w:val="nil"/>
            </w:tcBorders>
          </w:tcPr>
          <w:p w14:paraId="7354EAB0" w14:textId="77777777" w:rsidR="00D319F2" w:rsidRPr="00A300F5" w:rsidRDefault="00D319F2" w:rsidP="00A13D3A">
            <w:pPr>
              <w:spacing w:before="2" w:after="2"/>
              <w:jc w:val="center"/>
              <w:rPr>
                <w:rFonts w:ascii="Times New Roman" w:hAnsi="Times New Roman"/>
                <w:b/>
                <w:lang w:val="en-GB"/>
              </w:rPr>
            </w:pPr>
            <w:r w:rsidRPr="00A300F5">
              <w:rPr>
                <w:rFonts w:ascii="Times New Roman" w:hAnsi="Times New Roman"/>
                <w:b/>
                <w:lang w:val="en-GB"/>
              </w:rPr>
              <w:t>Mean</w:t>
            </w:r>
            <w:r>
              <w:rPr>
                <w:rFonts w:ascii="Times New Roman" w:hAnsi="Times New Roman"/>
                <w:b/>
                <w:lang w:val="en-GB"/>
              </w:rPr>
              <w:t xml:space="preserve"> number of juvenile </w:t>
            </w:r>
            <w:proofErr w:type="spellStart"/>
            <w:r>
              <w:rPr>
                <w:rFonts w:ascii="Times New Roman" w:hAnsi="Times New Roman"/>
                <w:b/>
                <w:lang w:val="en-GB"/>
              </w:rPr>
              <w:t>ind</w:t>
            </w:r>
            <w:proofErr w:type="spellEnd"/>
            <w:r>
              <w:rPr>
                <w:rFonts w:ascii="Times New Roman" w:hAnsi="Times New Roman"/>
                <w:b/>
                <w:lang w:val="en-GB"/>
              </w:rPr>
              <w:t xml:space="preserve"> acre (</w:t>
            </w:r>
            <w:proofErr w:type="spellStart"/>
            <w:r>
              <w:rPr>
                <w:rFonts w:ascii="Times New Roman" w:hAnsi="Times New Roman"/>
                <w:b/>
                <w:lang w:val="en-GB"/>
              </w:rPr>
              <w:t>stdev</w:t>
            </w:r>
            <w:proofErr w:type="spellEnd"/>
            <w:r w:rsidRPr="00A300F5">
              <w:rPr>
                <w:rFonts w:ascii="Times New Roman" w:hAnsi="Times New Roman"/>
                <w:b/>
                <w:lang w:val="en-GB"/>
              </w:rPr>
              <w:t>)</w:t>
            </w:r>
          </w:p>
        </w:tc>
        <w:tc>
          <w:tcPr>
            <w:tcW w:w="1260" w:type="dxa"/>
            <w:tcBorders>
              <w:left w:val="nil"/>
              <w:bottom w:val="single" w:sz="4" w:space="0" w:color="000000" w:themeColor="text1"/>
              <w:right w:val="nil"/>
            </w:tcBorders>
          </w:tcPr>
          <w:p w14:paraId="1BBC4419" w14:textId="77777777" w:rsidR="00D319F2" w:rsidRPr="00A300F5" w:rsidRDefault="00D319F2" w:rsidP="00A13D3A">
            <w:pPr>
              <w:spacing w:before="2" w:after="2"/>
              <w:jc w:val="center"/>
              <w:rPr>
                <w:rFonts w:ascii="Times New Roman" w:hAnsi="Times New Roman"/>
                <w:b/>
                <w:lang w:val="en-GB"/>
              </w:rPr>
            </w:pPr>
            <w:r>
              <w:rPr>
                <w:rFonts w:ascii="Times New Roman" w:hAnsi="Times New Roman"/>
                <w:b/>
                <w:lang w:val="en-GB"/>
              </w:rPr>
              <w:t xml:space="preserve">Mean number </w:t>
            </w:r>
            <w:proofErr w:type="spellStart"/>
            <w:r>
              <w:rPr>
                <w:rFonts w:ascii="Times New Roman" w:hAnsi="Times New Roman"/>
                <w:b/>
                <w:lang w:val="en-GB"/>
              </w:rPr>
              <w:t>ind</w:t>
            </w:r>
            <w:proofErr w:type="spellEnd"/>
            <w:r>
              <w:rPr>
                <w:rFonts w:ascii="Times New Roman" w:hAnsi="Times New Roman"/>
                <w:b/>
                <w:lang w:val="en-GB"/>
              </w:rPr>
              <w:t xml:space="preserve"> per acre at age=r</w:t>
            </w:r>
          </w:p>
        </w:tc>
      </w:tr>
      <w:tr w:rsidR="00D319F2" w:rsidRPr="00BD6779" w14:paraId="27B8ABE0" w14:textId="77777777">
        <w:tc>
          <w:tcPr>
            <w:tcW w:w="1104" w:type="dxa"/>
            <w:tcBorders>
              <w:top w:val="single" w:sz="4" w:space="0" w:color="000000" w:themeColor="text1"/>
              <w:bottom w:val="single" w:sz="4" w:space="0" w:color="000000" w:themeColor="text1"/>
              <w:right w:val="nil"/>
            </w:tcBorders>
          </w:tcPr>
          <w:p w14:paraId="61C810B9"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Gulf of Mexico</w:t>
            </w:r>
          </w:p>
        </w:tc>
        <w:tc>
          <w:tcPr>
            <w:tcW w:w="2064" w:type="dxa"/>
            <w:tcBorders>
              <w:top w:val="single" w:sz="4" w:space="0" w:color="000000" w:themeColor="text1"/>
              <w:left w:val="nil"/>
              <w:bottom w:val="single" w:sz="4" w:space="0" w:color="000000" w:themeColor="text1"/>
              <w:right w:val="nil"/>
            </w:tcBorders>
            <w:vAlign w:val="bottom"/>
          </w:tcPr>
          <w:p w14:paraId="533678C6" w14:textId="77777777" w:rsidR="00D319F2" w:rsidRPr="00731927" w:rsidRDefault="00D319F2" w:rsidP="00A13D3A">
            <w:pPr>
              <w:spacing w:before="2" w:after="2"/>
              <w:rPr>
                <w:rFonts w:ascii="Times New Roman" w:hAnsi="Times New Roman"/>
                <w:b/>
                <w:lang w:val="en-GB"/>
              </w:rPr>
            </w:pPr>
            <w:r w:rsidRPr="00731927">
              <w:rPr>
                <w:rFonts w:ascii="Times New Roman" w:hAnsi="Times New Roman"/>
                <w:b/>
                <w:lang w:val="en-GB"/>
              </w:rPr>
              <w:t>Fish</w:t>
            </w:r>
          </w:p>
        </w:tc>
        <w:tc>
          <w:tcPr>
            <w:tcW w:w="1349" w:type="dxa"/>
            <w:tcBorders>
              <w:top w:val="single" w:sz="4" w:space="0" w:color="000000" w:themeColor="text1"/>
              <w:left w:val="nil"/>
              <w:bottom w:val="single" w:sz="4" w:space="0" w:color="000000" w:themeColor="text1"/>
              <w:right w:val="nil"/>
            </w:tcBorders>
            <w:vAlign w:val="bottom"/>
          </w:tcPr>
          <w:p w14:paraId="6BC42F86" w14:textId="77777777" w:rsidR="00D319F2" w:rsidRPr="00BD6779" w:rsidRDefault="00D319F2" w:rsidP="00A13D3A">
            <w:pPr>
              <w:spacing w:before="2" w:after="2"/>
              <w:rPr>
                <w:rFonts w:ascii="Times New Roman" w:hAnsi="Times New Roman"/>
                <w:lang w:val="en-GB"/>
              </w:rPr>
            </w:pPr>
          </w:p>
        </w:tc>
        <w:tc>
          <w:tcPr>
            <w:tcW w:w="1531" w:type="dxa"/>
            <w:tcBorders>
              <w:top w:val="single" w:sz="4" w:space="0" w:color="000000" w:themeColor="text1"/>
              <w:left w:val="nil"/>
              <w:bottom w:val="single" w:sz="4" w:space="0" w:color="000000" w:themeColor="text1"/>
              <w:right w:val="nil"/>
            </w:tcBorders>
            <w:vAlign w:val="center"/>
          </w:tcPr>
          <w:p w14:paraId="60602196" w14:textId="77777777" w:rsidR="00D319F2" w:rsidRPr="00BD6779" w:rsidRDefault="00D319F2" w:rsidP="00A13D3A">
            <w:pPr>
              <w:spacing w:before="2" w:after="2"/>
              <w:jc w:val="center"/>
              <w:rPr>
                <w:rFonts w:ascii="Times New Roman" w:hAnsi="Times New Roman"/>
                <w:lang w:val="en-GB"/>
              </w:rPr>
            </w:pPr>
          </w:p>
        </w:tc>
        <w:tc>
          <w:tcPr>
            <w:tcW w:w="1170" w:type="dxa"/>
            <w:tcBorders>
              <w:top w:val="single" w:sz="4" w:space="0" w:color="000000" w:themeColor="text1"/>
              <w:left w:val="nil"/>
              <w:bottom w:val="single" w:sz="4" w:space="0" w:color="000000" w:themeColor="text1"/>
              <w:right w:val="nil"/>
            </w:tcBorders>
          </w:tcPr>
          <w:p w14:paraId="62F565B6" w14:textId="77777777" w:rsidR="00D319F2" w:rsidRPr="00BD6779" w:rsidRDefault="00D319F2" w:rsidP="00A13D3A">
            <w:pPr>
              <w:spacing w:before="2" w:after="2"/>
              <w:jc w:val="center"/>
              <w:rPr>
                <w:rFonts w:ascii="Times New Roman" w:hAnsi="Times New Roman"/>
                <w:lang w:val="en-GB"/>
              </w:rPr>
            </w:pPr>
          </w:p>
        </w:tc>
        <w:tc>
          <w:tcPr>
            <w:tcW w:w="1260" w:type="dxa"/>
            <w:tcBorders>
              <w:top w:val="single" w:sz="4" w:space="0" w:color="000000" w:themeColor="text1"/>
              <w:left w:val="nil"/>
              <w:bottom w:val="single" w:sz="4" w:space="0" w:color="000000" w:themeColor="text1"/>
              <w:right w:val="nil"/>
            </w:tcBorders>
          </w:tcPr>
          <w:p w14:paraId="7B4BD85F" w14:textId="77777777" w:rsidR="00D319F2" w:rsidRPr="00BD6779" w:rsidRDefault="00D319F2" w:rsidP="00A13D3A">
            <w:pPr>
              <w:spacing w:before="2" w:after="2"/>
              <w:jc w:val="center"/>
              <w:rPr>
                <w:rFonts w:ascii="Times New Roman" w:hAnsi="Times New Roman"/>
                <w:lang w:val="en-GB"/>
              </w:rPr>
            </w:pPr>
          </w:p>
        </w:tc>
      </w:tr>
      <w:tr w:rsidR="00D319F2" w:rsidRPr="00442B2C" w14:paraId="31B93F72" w14:textId="77777777">
        <w:tc>
          <w:tcPr>
            <w:tcW w:w="1104" w:type="dxa"/>
            <w:tcBorders>
              <w:top w:val="single" w:sz="4" w:space="0" w:color="000000" w:themeColor="text1"/>
              <w:right w:val="nil"/>
            </w:tcBorders>
          </w:tcPr>
          <w:p w14:paraId="72A6717C" w14:textId="77777777" w:rsidR="00D319F2" w:rsidRPr="00BD6779" w:rsidRDefault="00D319F2" w:rsidP="00A13D3A">
            <w:pPr>
              <w:spacing w:before="2" w:after="2"/>
              <w:rPr>
                <w:rFonts w:ascii="Times New Roman" w:hAnsi="Times New Roman"/>
                <w:lang w:val="en-GB"/>
              </w:rPr>
            </w:pPr>
          </w:p>
        </w:tc>
        <w:tc>
          <w:tcPr>
            <w:tcW w:w="2064" w:type="dxa"/>
            <w:tcBorders>
              <w:top w:val="single" w:sz="4" w:space="0" w:color="000000" w:themeColor="text1"/>
              <w:left w:val="nil"/>
              <w:right w:val="nil"/>
            </w:tcBorders>
            <w:vAlign w:val="center"/>
          </w:tcPr>
          <w:p w14:paraId="765C9C54"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Archosargus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probatocephalus</w:t>
            </w:r>
            <w:proofErr w:type="spellEnd"/>
          </w:p>
        </w:tc>
        <w:tc>
          <w:tcPr>
            <w:tcW w:w="1349" w:type="dxa"/>
            <w:tcBorders>
              <w:top w:val="single" w:sz="4" w:space="0" w:color="000000" w:themeColor="text1"/>
              <w:left w:val="nil"/>
              <w:right w:val="nil"/>
            </w:tcBorders>
            <w:vAlign w:val="center"/>
          </w:tcPr>
          <w:p w14:paraId="59E62D23" w14:textId="77777777" w:rsidR="00D319F2" w:rsidRPr="00BD6779" w:rsidRDefault="00D319F2" w:rsidP="00A13D3A">
            <w:pPr>
              <w:spacing w:before="2" w:after="2"/>
              <w:rPr>
                <w:rFonts w:ascii="Times New Roman" w:hAnsi="Times New Roman"/>
                <w:lang w:val="en-GB"/>
              </w:rPr>
            </w:pPr>
            <w:proofErr w:type="spellStart"/>
            <w:r w:rsidRPr="00BD6779">
              <w:rPr>
                <w:rFonts w:ascii="Times New Roman" w:hAnsi="Times New Roman"/>
                <w:lang w:val="en-GB"/>
              </w:rPr>
              <w:t>Sheepshead</w:t>
            </w:r>
            <w:proofErr w:type="spellEnd"/>
          </w:p>
        </w:tc>
        <w:tc>
          <w:tcPr>
            <w:tcW w:w="1531" w:type="dxa"/>
            <w:tcBorders>
              <w:top w:val="single" w:sz="4" w:space="0" w:color="000000" w:themeColor="text1"/>
              <w:left w:val="nil"/>
              <w:right w:val="nil"/>
            </w:tcBorders>
            <w:vAlign w:val="center"/>
          </w:tcPr>
          <w:p w14:paraId="6E5E83D5"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0.139</w:t>
            </w:r>
          </w:p>
          <w:p w14:paraId="3AF486B4"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 xml:space="preserve"> (0.</w:t>
            </w:r>
            <w:r>
              <w:rPr>
                <w:rFonts w:ascii="Times New Roman" w:hAnsi="Times New Roman"/>
                <w:lang w:val="en-GB"/>
              </w:rPr>
              <w:t>101</w:t>
            </w:r>
            <w:r w:rsidRPr="00E406BE">
              <w:rPr>
                <w:rFonts w:ascii="Times New Roman" w:hAnsi="Times New Roman"/>
                <w:lang w:val="en-GB"/>
              </w:rPr>
              <w:t>)</w:t>
            </w:r>
          </w:p>
        </w:tc>
        <w:tc>
          <w:tcPr>
            <w:tcW w:w="1170" w:type="dxa"/>
            <w:tcBorders>
              <w:top w:val="single" w:sz="4" w:space="0" w:color="000000" w:themeColor="text1"/>
              <w:left w:val="nil"/>
              <w:right w:val="nil"/>
            </w:tcBorders>
          </w:tcPr>
          <w:p w14:paraId="51E078D6"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562.5</w:t>
            </w:r>
          </w:p>
        </w:tc>
        <w:tc>
          <w:tcPr>
            <w:tcW w:w="1260" w:type="dxa"/>
            <w:tcBorders>
              <w:top w:val="single" w:sz="4" w:space="0" w:color="000000" w:themeColor="text1"/>
              <w:left w:val="nil"/>
              <w:right w:val="nil"/>
            </w:tcBorders>
          </w:tcPr>
          <w:p w14:paraId="2B889497"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417.4</w:t>
            </w:r>
          </w:p>
        </w:tc>
      </w:tr>
      <w:tr w:rsidR="00D319F2" w:rsidRPr="00442B2C" w14:paraId="4DF45C59" w14:textId="77777777">
        <w:tc>
          <w:tcPr>
            <w:tcW w:w="1104" w:type="dxa"/>
            <w:tcBorders>
              <w:right w:val="nil"/>
            </w:tcBorders>
          </w:tcPr>
          <w:p w14:paraId="2AC3C30B"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331E538A"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Bairdiella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chrysoura</w:t>
            </w:r>
            <w:proofErr w:type="spellEnd"/>
          </w:p>
        </w:tc>
        <w:tc>
          <w:tcPr>
            <w:tcW w:w="1349" w:type="dxa"/>
            <w:tcBorders>
              <w:left w:val="nil"/>
              <w:right w:val="nil"/>
            </w:tcBorders>
            <w:vAlign w:val="center"/>
          </w:tcPr>
          <w:p w14:paraId="2D77A71B"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Silver P</w:t>
            </w:r>
            <w:r w:rsidRPr="00BD6779">
              <w:rPr>
                <w:rFonts w:ascii="Times New Roman" w:hAnsi="Times New Roman"/>
                <w:lang w:val="en-GB"/>
              </w:rPr>
              <w:t>erch</w:t>
            </w:r>
          </w:p>
        </w:tc>
        <w:tc>
          <w:tcPr>
            <w:tcW w:w="1531" w:type="dxa"/>
            <w:tcBorders>
              <w:left w:val="nil"/>
              <w:right w:val="nil"/>
            </w:tcBorders>
            <w:vAlign w:val="center"/>
          </w:tcPr>
          <w:p w14:paraId="625285B5"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0.501</w:t>
            </w:r>
          </w:p>
          <w:p w14:paraId="12E054DC"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 xml:space="preserve"> (0.</w:t>
            </w:r>
            <w:r>
              <w:rPr>
                <w:rFonts w:ascii="Times New Roman" w:hAnsi="Times New Roman"/>
                <w:lang w:val="en-GB"/>
              </w:rPr>
              <w:t>481</w:t>
            </w:r>
            <w:r w:rsidRPr="00E406BE">
              <w:rPr>
                <w:rFonts w:ascii="Times New Roman" w:hAnsi="Times New Roman"/>
                <w:lang w:val="en-GB"/>
              </w:rPr>
              <w:t>)</w:t>
            </w:r>
          </w:p>
        </w:tc>
        <w:tc>
          <w:tcPr>
            <w:tcW w:w="1170" w:type="dxa"/>
            <w:tcBorders>
              <w:left w:val="nil"/>
              <w:right w:val="nil"/>
            </w:tcBorders>
          </w:tcPr>
          <w:p w14:paraId="4324492C"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2024.5</w:t>
            </w:r>
          </w:p>
        </w:tc>
        <w:tc>
          <w:tcPr>
            <w:tcW w:w="1260" w:type="dxa"/>
            <w:tcBorders>
              <w:left w:val="nil"/>
              <w:right w:val="nil"/>
            </w:tcBorders>
          </w:tcPr>
          <w:p w14:paraId="6218013D"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6C9DC1BF" w14:textId="77777777">
        <w:tc>
          <w:tcPr>
            <w:tcW w:w="1104" w:type="dxa"/>
            <w:tcBorders>
              <w:right w:val="nil"/>
            </w:tcBorders>
          </w:tcPr>
          <w:p w14:paraId="32879E58"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17D271E9"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Bathygobius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soporator</w:t>
            </w:r>
            <w:proofErr w:type="spellEnd"/>
          </w:p>
        </w:tc>
        <w:tc>
          <w:tcPr>
            <w:tcW w:w="1349" w:type="dxa"/>
            <w:tcBorders>
              <w:left w:val="nil"/>
              <w:right w:val="nil"/>
            </w:tcBorders>
            <w:vAlign w:val="center"/>
          </w:tcPr>
          <w:p w14:paraId="7F68A63F" w14:textId="77777777" w:rsidR="00D319F2" w:rsidRPr="00BD6779" w:rsidRDefault="00D319F2" w:rsidP="00A13D3A">
            <w:pPr>
              <w:spacing w:before="2" w:after="2"/>
              <w:rPr>
                <w:rFonts w:ascii="Times New Roman" w:hAnsi="Times New Roman"/>
                <w:lang w:val="en-GB"/>
              </w:rPr>
            </w:pPr>
            <w:proofErr w:type="spellStart"/>
            <w:r w:rsidRPr="00BD6779">
              <w:rPr>
                <w:rFonts w:ascii="Times New Roman" w:hAnsi="Times New Roman"/>
                <w:lang w:val="en-GB"/>
              </w:rPr>
              <w:t>Frillfin</w:t>
            </w:r>
            <w:proofErr w:type="spellEnd"/>
            <w:r w:rsidRPr="00BD6779">
              <w:rPr>
                <w:rFonts w:ascii="Times New Roman" w:hAnsi="Times New Roman"/>
                <w:lang w:val="en-GB"/>
              </w:rPr>
              <w:t xml:space="preserve"> Goby</w:t>
            </w:r>
          </w:p>
        </w:tc>
        <w:tc>
          <w:tcPr>
            <w:tcW w:w="1531" w:type="dxa"/>
            <w:tcBorders>
              <w:left w:val="nil"/>
              <w:right w:val="nil"/>
            </w:tcBorders>
            <w:vAlign w:val="center"/>
          </w:tcPr>
          <w:p w14:paraId="6CBEBE56"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0.024</w:t>
            </w:r>
          </w:p>
          <w:p w14:paraId="6C98E865"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(0.009)</w:t>
            </w:r>
          </w:p>
        </w:tc>
        <w:tc>
          <w:tcPr>
            <w:tcW w:w="1170" w:type="dxa"/>
            <w:tcBorders>
              <w:left w:val="nil"/>
              <w:right w:val="nil"/>
            </w:tcBorders>
          </w:tcPr>
          <w:p w14:paraId="41184DF9"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97.1</w:t>
            </w:r>
          </w:p>
        </w:tc>
        <w:tc>
          <w:tcPr>
            <w:tcW w:w="1260" w:type="dxa"/>
            <w:tcBorders>
              <w:left w:val="nil"/>
              <w:right w:val="nil"/>
            </w:tcBorders>
          </w:tcPr>
          <w:p w14:paraId="5C7416DB"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34011D01" w14:textId="77777777">
        <w:tc>
          <w:tcPr>
            <w:tcW w:w="1104" w:type="dxa"/>
            <w:tcBorders>
              <w:right w:val="nil"/>
            </w:tcBorders>
          </w:tcPr>
          <w:p w14:paraId="7B1EB5B1"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42D4A80"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Chaetodipterus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faber</w:t>
            </w:r>
            <w:proofErr w:type="spellEnd"/>
          </w:p>
        </w:tc>
        <w:tc>
          <w:tcPr>
            <w:tcW w:w="1349" w:type="dxa"/>
            <w:tcBorders>
              <w:left w:val="nil"/>
              <w:right w:val="nil"/>
            </w:tcBorders>
            <w:vAlign w:val="center"/>
          </w:tcPr>
          <w:p w14:paraId="388FEC70"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S</w:t>
            </w:r>
            <w:r w:rsidRPr="00BD6779">
              <w:rPr>
                <w:rFonts w:ascii="Times New Roman" w:hAnsi="Times New Roman"/>
                <w:lang w:val="en-GB"/>
              </w:rPr>
              <w:t>padefish</w:t>
            </w:r>
          </w:p>
        </w:tc>
        <w:tc>
          <w:tcPr>
            <w:tcW w:w="1531" w:type="dxa"/>
            <w:tcBorders>
              <w:left w:val="nil"/>
              <w:right w:val="nil"/>
            </w:tcBorders>
            <w:vAlign w:val="center"/>
          </w:tcPr>
          <w:p w14:paraId="046E59A9"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006</w:t>
            </w:r>
          </w:p>
          <w:p w14:paraId="18725B20"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(0.004)</w:t>
            </w:r>
          </w:p>
        </w:tc>
        <w:tc>
          <w:tcPr>
            <w:tcW w:w="1170" w:type="dxa"/>
            <w:tcBorders>
              <w:left w:val="nil"/>
              <w:right w:val="nil"/>
            </w:tcBorders>
          </w:tcPr>
          <w:p w14:paraId="761E8CF9"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24.3</w:t>
            </w:r>
          </w:p>
        </w:tc>
        <w:tc>
          <w:tcPr>
            <w:tcW w:w="1260" w:type="dxa"/>
            <w:tcBorders>
              <w:left w:val="nil"/>
              <w:right w:val="nil"/>
            </w:tcBorders>
          </w:tcPr>
          <w:p w14:paraId="0D132F0F"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11D8F036" w14:textId="77777777">
        <w:tc>
          <w:tcPr>
            <w:tcW w:w="1104" w:type="dxa"/>
            <w:tcBorders>
              <w:right w:val="nil"/>
            </w:tcBorders>
          </w:tcPr>
          <w:p w14:paraId="29C27EF0"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258C9348"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Chasmodes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bosquianus</w:t>
            </w:r>
            <w:proofErr w:type="spellEnd"/>
          </w:p>
        </w:tc>
        <w:tc>
          <w:tcPr>
            <w:tcW w:w="1349" w:type="dxa"/>
            <w:tcBorders>
              <w:left w:val="nil"/>
              <w:right w:val="nil"/>
            </w:tcBorders>
            <w:vAlign w:val="center"/>
          </w:tcPr>
          <w:p w14:paraId="1CFAFFAF"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Striped B</w:t>
            </w:r>
            <w:r w:rsidRPr="00BD6779">
              <w:rPr>
                <w:rFonts w:ascii="Times New Roman" w:hAnsi="Times New Roman"/>
                <w:lang w:val="en-GB"/>
              </w:rPr>
              <w:t>lenny</w:t>
            </w:r>
          </w:p>
        </w:tc>
        <w:tc>
          <w:tcPr>
            <w:tcW w:w="1531" w:type="dxa"/>
            <w:tcBorders>
              <w:left w:val="nil"/>
              <w:right w:val="nil"/>
            </w:tcBorders>
            <w:vAlign w:val="center"/>
          </w:tcPr>
          <w:p w14:paraId="642F9DD6"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.062</w:t>
            </w:r>
          </w:p>
          <w:p w14:paraId="11C6FC9A"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(0.032)</w:t>
            </w:r>
          </w:p>
        </w:tc>
        <w:tc>
          <w:tcPr>
            <w:tcW w:w="1170" w:type="dxa"/>
            <w:tcBorders>
              <w:left w:val="nil"/>
              <w:right w:val="nil"/>
            </w:tcBorders>
          </w:tcPr>
          <w:p w14:paraId="19D55BF7"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250.9</w:t>
            </w:r>
          </w:p>
        </w:tc>
        <w:tc>
          <w:tcPr>
            <w:tcW w:w="1260" w:type="dxa"/>
            <w:tcBorders>
              <w:left w:val="nil"/>
              <w:right w:val="nil"/>
            </w:tcBorders>
          </w:tcPr>
          <w:p w14:paraId="2935D92A"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244FA8D6" w14:textId="77777777">
        <w:tc>
          <w:tcPr>
            <w:tcW w:w="1104" w:type="dxa"/>
            <w:tcBorders>
              <w:right w:val="nil"/>
            </w:tcBorders>
          </w:tcPr>
          <w:p w14:paraId="4A83F3D3"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432DC5EF"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Ctenogobius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boleosoma</w:t>
            </w:r>
            <w:proofErr w:type="spellEnd"/>
          </w:p>
        </w:tc>
        <w:tc>
          <w:tcPr>
            <w:tcW w:w="1349" w:type="dxa"/>
            <w:tcBorders>
              <w:left w:val="nil"/>
              <w:right w:val="nil"/>
            </w:tcBorders>
            <w:vAlign w:val="center"/>
          </w:tcPr>
          <w:p w14:paraId="4E0F4B53"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Darter G</w:t>
            </w:r>
            <w:r w:rsidRPr="00BD6779">
              <w:rPr>
                <w:rFonts w:ascii="Times New Roman" w:hAnsi="Times New Roman"/>
                <w:lang w:val="en-GB"/>
              </w:rPr>
              <w:t>oby</w:t>
            </w:r>
          </w:p>
        </w:tc>
        <w:tc>
          <w:tcPr>
            <w:tcW w:w="1531" w:type="dxa"/>
            <w:tcBorders>
              <w:left w:val="nil"/>
              <w:right w:val="nil"/>
            </w:tcBorders>
            <w:vAlign w:val="center"/>
          </w:tcPr>
          <w:p w14:paraId="3BC97F67"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0.192</w:t>
            </w:r>
          </w:p>
          <w:p w14:paraId="3C295A80"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(0.138)</w:t>
            </w:r>
          </w:p>
        </w:tc>
        <w:tc>
          <w:tcPr>
            <w:tcW w:w="1170" w:type="dxa"/>
            <w:tcBorders>
              <w:left w:val="nil"/>
              <w:right w:val="nil"/>
            </w:tcBorders>
          </w:tcPr>
          <w:p w14:paraId="1981B04D"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777.0</w:t>
            </w:r>
          </w:p>
        </w:tc>
        <w:tc>
          <w:tcPr>
            <w:tcW w:w="1260" w:type="dxa"/>
            <w:tcBorders>
              <w:left w:val="nil"/>
              <w:right w:val="nil"/>
            </w:tcBorders>
          </w:tcPr>
          <w:p w14:paraId="1F553E9C"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4680B6B2" w14:textId="77777777">
        <w:tc>
          <w:tcPr>
            <w:tcW w:w="1104" w:type="dxa"/>
            <w:tcBorders>
              <w:right w:val="nil"/>
            </w:tcBorders>
          </w:tcPr>
          <w:p w14:paraId="1F0CDC22"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4B65B548"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Gobiesox</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strumosus</w:t>
            </w:r>
            <w:proofErr w:type="spellEnd"/>
          </w:p>
        </w:tc>
        <w:tc>
          <w:tcPr>
            <w:tcW w:w="1349" w:type="dxa"/>
            <w:tcBorders>
              <w:left w:val="nil"/>
              <w:right w:val="nil"/>
            </w:tcBorders>
            <w:vAlign w:val="center"/>
          </w:tcPr>
          <w:p w14:paraId="17E85616" w14:textId="77777777" w:rsidR="00D319F2" w:rsidRPr="00BD6779" w:rsidRDefault="00D319F2" w:rsidP="00A13D3A">
            <w:pPr>
              <w:spacing w:before="2" w:after="2"/>
              <w:rPr>
                <w:rFonts w:ascii="Times New Roman" w:hAnsi="Times New Roman"/>
                <w:lang w:val="en-GB"/>
              </w:rPr>
            </w:pPr>
            <w:proofErr w:type="spellStart"/>
            <w:r w:rsidRPr="00BD6779">
              <w:rPr>
                <w:rFonts w:ascii="Times New Roman" w:hAnsi="Times New Roman"/>
                <w:lang w:val="en-GB"/>
              </w:rPr>
              <w:t>Skilletfish</w:t>
            </w:r>
            <w:proofErr w:type="spellEnd"/>
          </w:p>
        </w:tc>
        <w:tc>
          <w:tcPr>
            <w:tcW w:w="1531" w:type="dxa"/>
            <w:tcBorders>
              <w:left w:val="nil"/>
              <w:right w:val="nil"/>
            </w:tcBorders>
            <w:vAlign w:val="center"/>
          </w:tcPr>
          <w:p w14:paraId="473B560B"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0.788</w:t>
            </w:r>
          </w:p>
          <w:p w14:paraId="4A60CBD9"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(0.345)</w:t>
            </w:r>
          </w:p>
        </w:tc>
        <w:tc>
          <w:tcPr>
            <w:tcW w:w="1170" w:type="dxa"/>
            <w:tcBorders>
              <w:left w:val="nil"/>
              <w:right w:val="nil"/>
            </w:tcBorders>
          </w:tcPr>
          <w:p w14:paraId="7E79143A" w14:textId="77777777" w:rsidR="00D319F2" w:rsidRPr="00E406BE" w:rsidRDefault="00D319F2" w:rsidP="00A13D3A">
            <w:pPr>
              <w:spacing w:before="2" w:after="2"/>
              <w:jc w:val="center"/>
              <w:rPr>
                <w:rFonts w:ascii="Times New Roman" w:hAnsi="Times New Roman"/>
                <w:lang w:val="en-GB"/>
              </w:rPr>
            </w:pPr>
          </w:p>
        </w:tc>
        <w:tc>
          <w:tcPr>
            <w:tcW w:w="1260" w:type="dxa"/>
            <w:tcBorders>
              <w:left w:val="nil"/>
              <w:right w:val="nil"/>
            </w:tcBorders>
          </w:tcPr>
          <w:p w14:paraId="0609F175"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7A54EB9B" w14:textId="77777777">
        <w:tc>
          <w:tcPr>
            <w:tcW w:w="1104" w:type="dxa"/>
            <w:tcBorders>
              <w:right w:val="nil"/>
            </w:tcBorders>
          </w:tcPr>
          <w:p w14:paraId="52EDB669"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47BBBA1"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Gobiosoma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bosc</w:t>
            </w:r>
            <w:proofErr w:type="spellEnd"/>
          </w:p>
        </w:tc>
        <w:tc>
          <w:tcPr>
            <w:tcW w:w="1349" w:type="dxa"/>
            <w:tcBorders>
              <w:left w:val="nil"/>
              <w:right w:val="nil"/>
            </w:tcBorders>
            <w:vAlign w:val="center"/>
          </w:tcPr>
          <w:p w14:paraId="19D9CF08"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Naked G</w:t>
            </w:r>
            <w:r w:rsidRPr="00BD6779">
              <w:rPr>
                <w:rFonts w:ascii="Times New Roman" w:hAnsi="Times New Roman"/>
                <w:lang w:val="en-GB"/>
              </w:rPr>
              <w:t>oby</w:t>
            </w:r>
          </w:p>
        </w:tc>
        <w:tc>
          <w:tcPr>
            <w:tcW w:w="1531" w:type="dxa"/>
            <w:tcBorders>
              <w:left w:val="nil"/>
              <w:right w:val="nil"/>
            </w:tcBorders>
            <w:vAlign w:val="center"/>
          </w:tcPr>
          <w:p w14:paraId="53E81A94"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1.547</w:t>
            </w:r>
          </w:p>
          <w:p w14:paraId="0A509435"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(0.393)</w:t>
            </w:r>
          </w:p>
        </w:tc>
        <w:tc>
          <w:tcPr>
            <w:tcW w:w="1170" w:type="dxa"/>
            <w:tcBorders>
              <w:left w:val="nil"/>
              <w:right w:val="nil"/>
            </w:tcBorders>
          </w:tcPr>
          <w:p w14:paraId="50527312"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6260.5</w:t>
            </w:r>
          </w:p>
        </w:tc>
        <w:tc>
          <w:tcPr>
            <w:tcW w:w="1260" w:type="dxa"/>
            <w:tcBorders>
              <w:left w:val="nil"/>
              <w:right w:val="nil"/>
            </w:tcBorders>
          </w:tcPr>
          <w:p w14:paraId="06154DC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0C473AA3" w14:textId="77777777">
        <w:tc>
          <w:tcPr>
            <w:tcW w:w="1104" w:type="dxa"/>
            <w:tcBorders>
              <w:right w:val="nil"/>
            </w:tcBorders>
          </w:tcPr>
          <w:p w14:paraId="26DF9B3C"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B53256F"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hentz</w:t>
            </w:r>
            <w:proofErr w:type="spellEnd"/>
          </w:p>
        </w:tc>
        <w:tc>
          <w:tcPr>
            <w:tcW w:w="1349" w:type="dxa"/>
            <w:tcBorders>
              <w:left w:val="nil"/>
              <w:right w:val="nil"/>
            </w:tcBorders>
            <w:vAlign w:val="center"/>
          </w:tcPr>
          <w:p w14:paraId="6FD00EF4"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Feather B</w:t>
            </w:r>
            <w:r w:rsidRPr="00BD6779">
              <w:rPr>
                <w:rFonts w:ascii="Times New Roman" w:hAnsi="Times New Roman"/>
                <w:lang w:val="en-GB"/>
              </w:rPr>
              <w:t>lenny</w:t>
            </w:r>
          </w:p>
        </w:tc>
        <w:tc>
          <w:tcPr>
            <w:tcW w:w="1531" w:type="dxa"/>
            <w:tcBorders>
              <w:left w:val="nil"/>
              <w:right w:val="nil"/>
            </w:tcBorders>
            <w:vAlign w:val="center"/>
          </w:tcPr>
          <w:p w14:paraId="1BDA9BC2"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0.057</w:t>
            </w:r>
          </w:p>
          <w:p w14:paraId="2C96115B"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(0.015)</w:t>
            </w:r>
          </w:p>
        </w:tc>
        <w:tc>
          <w:tcPr>
            <w:tcW w:w="1170" w:type="dxa"/>
            <w:tcBorders>
              <w:left w:val="nil"/>
              <w:right w:val="nil"/>
            </w:tcBorders>
          </w:tcPr>
          <w:p w14:paraId="1424AC86"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230.7</w:t>
            </w:r>
          </w:p>
        </w:tc>
        <w:tc>
          <w:tcPr>
            <w:tcW w:w="1260" w:type="dxa"/>
            <w:tcBorders>
              <w:left w:val="nil"/>
              <w:right w:val="nil"/>
            </w:tcBorders>
          </w:tcPr>
          <w:p w14:paraId="5DFB49B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1A284EC2" w14:textId="77777777">
        <w:tc>
          <w:tcPr>
            <w:tcW w:w="1104" w:type="dxa"/>
            <w:tcBorders>
              <w:right w:val="nil"/>
            </w:tcBorders>
          </w:tcPr>
          <w:p w14:paraId="23A13431"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7A5BFF62"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ionthas</w:t>
            </w:r>
            <w:proofErr w:type="spellEnd"/>
          </w:p>
        </w:tc>
        <w:tc>
          <w:tcPr>
            <w:tcW w:w="1349" w:type="dxa"/>
            <w:tcBorders>
              <w:left w:val="nil"/>
              <w:right w:val="nil"/>
            </w:tcBorders>
            <w:vAlign w:val="center"/>
          </w:tcPr>
          <w:p w14:paraId="36614CA9"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Freckled Blenny</w:t>
            </w:r>
          </w:p>
        </w:tc>
        <w:tc>
          <w:tcPr>
            <w:tcW w:w="1531" w:type="dxa"/>
            <w:tcBorders>
              <w:left w:val="nil"/>
              <w:right w:val="nil"/>
            </w:tcBorders>
            <w:vAlign w:val="center"/>
          </w:tcPr>
          <w:p w14:paraId="4DC6C530" w14:textId="77777777" w:rsidR="00D319F2" w:rsidRDefault="00D319F2" w:rsidP="00A13D3A">
            <w:pPr>
              <w:spacing w:before="2" w:after="2"/>
              <w:jc w:val="center"/>
              <w:rPr>
                <w:rFonts w:ascii="Times New Roman" w:hAnsi="Times New Roman"/>
                <w:lang w:val="en-GB"/>
              </w:rPr>
            </w:pPr>
            <w:r w:rsidRPr="00E406BE">
              <w:rPr>
                <w:rFonts w:ascii="Times New Roman" w:hAnsi="Times New Roman"/>
                <w:lang w:val="en-GB"/>
              </w:rPr>
              <w:t>0.303</w:t>
            </w:r>
          </w:p>
          <w:p w14:paraId="5D879B7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(0.207)</w:t>
            </w:r>
          </w:p>
        </w:tc>
        <w:tc>
          <w:tcPr>
            <w:tcW w:w="1170" w:type="dxa"/>
            <w:tcBorders>
              <w:left w:val="nil"/>
              <w:right w:val="nil"/>
            </w:tcBorders>
          </w:tcPr>
          <w:p w14:paraId="366382E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1226.2</w:t>
            </w:r>
          </w:p>
        </w:tc>
        <w:tc>
          <w:tcPr>
            <w:tcW w:w="1260" w:type="dxa"/>
            <w:tcBorders>
              <w:left w:val="nil"/>
              <w:right w:val="nil"/>
            </w:tcBorders>
          </w:tcPr>
          <w:p w14:paraId="22A11ED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3CD35FC8" w14:textId="77777777">
        <w:tc>
          <w:tcPr>
            <w:tcW w:w="1104" w:type="dxa"/>
            <w:tcBorders>
              <w:right w:val="nil"/>
            </w:tcBorders>
          </w:tcPr>
          <w:p w14:paraId="1762349B"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2D88E6C4"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Lagodon</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rhomboides</w:t>
            </w:r>
            <w:proofErr w:type="spellEnd"/>
          </w:p>
        </w:tc>
        <w:tc>
          <w:tcPr>
            <w:tcW w:w="1349" w:type="dxa"/>
            <w:tcBorders>
              <w:left w:val="nil"/>
              <w:right w:val="nil"/>
            </w:tcBorders>
            <w:vAlign w:val="center"/>
          </w:tcPr>
          <w:p w14:paraId="7809B97A"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Pinfish</w:t>
            </w:r>
          </w:p>
        </w:tc>
        <w:tc>
          <w:tcPr>
            <w:tcW w:w="1531" w:type="dxa"/>
            <w:tcBorders>
              <w:left w:val="nil"/>
              <w:right w:val="nil"/>
            </w:tcBorders>
            <w:vAlign w:val="center"/>
          </w:tcPr>
          <w:p w14:paraId="281D7A14"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0.415 (0.</w:t>
            </w:r>
            <w:r>
              <w:rPr>
                <w:rFonts w:ascii="Times New Roman" w:hAnsi="Times New Roman"/>
                <w:lang w:val="en-GB"/>
              </w:rPr>
              <w:t>209</w:t>
            </w:r>
            <w:r w:rsidRPr="00E406BE">
              <w:rPr>
                <w:rFonts w:ascii="Times New Roman" w:hAnsi="Times New Roman"/>
                <w:lang w:val="en-GB"/>
              </w:rPr>
              <w:t>)</w:t>
            </w:r>
          </w:p>
        </w:tc>
        <w:tc>
          <w:tcPr>
            <w:tcW w:w="1170" w:type="dxa"/>
            <w:tcBorders>
              <w:left w:val="nil"/>
              <w:right w:val="nil"/>
            </w:tcBorders>
          </w:tcPr>
          <w:p w14:paraId="0DE11561"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1679.4</w:t>
            </w:r>
          </w:p>
        </w:tc>
        <w:tc>
          <w:tcPr>
            <w:tcW w:w="1260" w:type="dxa"/>
            <w:tcBorders>
              <w:left w:val="nil"/>
              <w:right w:val="nil"/>
            </w:tcBorders>
          </w:tcPr>
          <w:p w14:paraId="0EFDE1FD"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391986BC" w14:textId="77777777">
        <w:tc>
          <w:tcPr>
            <w:tcW w:w="1104" w:type="dxa"/>
            <w:tcBorders>
              <w:right w:val="nil"/>
            </w:tcBorders>
          </w:tcPr>
          <w:p w14:paraId="140E5054"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42C63BC"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Leiostomus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xanthurus</w:t>
            </w:r>
            <w:proofErr w:type="spellEnd"/>
          </w:p>
        </w:tc>
        <w:tc>
          <w:tcPr>
            <w:tcW w:w="1349" w:type="dxa"/>
            <w:tcBorders>
              <w:left w:val="nil"/>
              <w:right w:val="nil"/>
            </w:tcBorders>
            <w:vAlign w:val="center"/>
          </w:tcPr>
          <w:p w14:paraId="35FAE622"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Spot</w:t>
            </w:r>
          </w:p>
        </w:tc>
        <w:tc>
          <w:tcPr>
            <w:tcW w:w="1531" w:type="dxa"/>
            <w:tcBorders>
              <w:left w:val="nil"/>
              <w:right w:val="nil"/>
            </w:tcBorders>
            <w:vAlign w:val="center"/>
          </w:tcPr>
          <w:p w14:paraId="755B8116"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0.342 (0.</w:t>
            </w:r>
            <w:r>
              <w:rPr>
                <w:rFonts w:ascii="Times New Roman" w:hAnsi="Times New Roman"/>
                <w:lang w:val="en-GB"/>
              </w:rPr>
              <w:t>167</w:t>
            </w:r>
            <w:r w:rsidRPr="00E406BE">
              <w:rPr>
                <w:rFonts w:ascii="Times New Roman" w:hAnsi="Times New Roman"/>
                <w:lang w:val="en-GB"/>
              </w:rPr>
              <w:t>)</w:t>
            </w:r>
          </w:p>
        </w:tc>
        <w:tc>
          <w:tcPr>
            <w:tcW w:w="1170" w:type="dxa"/>
            <w:tcBorders>
              <w:left w:val="nil"/>
              <w:right w:val="nil"/>
            </w:tcBorders>
          </w:tcPr>
          <w:p w14:paraId="527427EC"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1384.0</w:t>
            </w:r>
          </w:p>
        </w:tc>
        <w:tc>
          <w:tcPr>
            <w:tcW w:w="1260" w:type="dxa"/>
            <w:tcBorders>
              <w:left w:val="nil"/>
              <w:right w:val="nil"/>
            </w:tcBorders>
          </w:tcPr>
          <w:p w14:paraId="4D2C572F"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61A02D62" w14:textId="77777777">
        <w:trPr>
          <w:trHeight w:val="332"/>
        </w:trPr>
        <w:tc>
          <w:tcPr>
            <w:tcW w:w="1104" w:type="dxa"/>
            <w:tcBorders>
              <w:right w:val="nil"/>
            </w:tcBorders>
          </w:tcPr>
          <w:p w14:paraId="235299EA"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32E761A7"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Opsanus</w:t>
            </w:r>
            <w:proofErr w:type="spellEnd"/>
            <w:r w:rsidRPr="00E406BE">
              <w:rPr>
                <w:rFonts w:ascii="Times New Roman" w:hAnsi="Times New Roman"/>
                <w:i/>
                <w:lang w:val="en-GB"/>
              </w:rPr>
              <w:t xml:space="preserve"> beta</w:t>
            </w:r>
          </w:p>
        </w:tc>
        <w:tc>
          <w:tcPr>
            <w:tcW w:w="1349" w:type="dxa"/>
            <w:tcBorders>
              <w:left w:val="nil"/>
              <w:right w:val="nil"/>
            </w:tcBorders>
            <w:vAlign w:val="center"/>
          </w:tcPr>
          <w:p w14:paraId="719A0D9F"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 xml:space="preserve">Toadfish </w:t>
            </w:r>
          </w:p>
        </w:tc>
        <w:tc>
          <w:tcPr>
            <w:tcW w:w="1531" w:type="dxa"/>
            <w:tcBorders>
              <w:left w:val="nil"/>
              <w:right w:val="nil"/>
            </w:tcBorders>
            <w:vAlign w:val="center"/>
          </w:tcPr>
          <w:p w14:paraId="3E097151" w14:textId="77777777" w:rsidR="00D319F2" w:rsidRPr="00BD6779" w:rsidRDefault="00D319F2" w:rsidP="00A13D3A">
            <w:pPr>
              <w:spacing w:before="2" w:after="2"/>
              <w:jc w:val="center"/>
              <w:rPr>
                <w:rFonts w:ascii="Times New Roman" w:hAnsi="Times New Roman"/>
                <w:lang w:val="en-GB"/>
              </w:rPr>
            </w:pPr>
            <w:r>
              <w:rPr>
                <w:rFonts w:ascii="Times New Roman" w:hAnsi="Times New Roman"/>
                <w:lang w:val="en-GB"/>
              </w:rPr>
              <w:t>0.635 (0.253)</w:t>
            </w:r>
          </w:p>
        </w:tc>
        <w:tc>
          <w:tcPr>
            <w:tcW w:w="1170" w:type="dxa"/>
            <w:tcBorders>
              <w:left w:val="nil"/>
              <w:right w:val="nil"/>
            </w:tcBorders>
          </w:tcPr>
          <w:p w14:paraId="0B4D0147"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2569.8</w:t>
            </w:r>
          </w:p>
        </w:tc>
        <w:tc>
          <w:tcPr>
            <w:tcW w:w="1260" w:type="dxa"/>
            <w:tcBorders>
              <w:left w:val="nil"/>
              <w:right w:val="nil"/>
            </w:tcBorders>
          </w:tcPr>
          <w:p w14:paraId="2436B3E5"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69B8DED4" w14:textId="77777777">
        <w:tc>
          <w:tcPr>
            <w:tcW w:w="1104" w:type="dxa"/>
            <w:tcBorders>
              <w:right w:val="nil"/>
            </w:tcBorders>
          </w:tcPr>
          <w:p w14:paraId="58F9F698"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87617F0"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Orthopristis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chrysoptera</w:t>
            </w:r>
            <w:proofErr w:type="spellEnd"/>
          </w:p>
        </w:tc>
        <w:tc>
          <w:tcPr>
            <w:tcW w:w="1349" w:type="dxa"/>
            <w:tcBorders>
              <w:left w:val="nil"/>
              <w:right w:val="nil"/>
            </w:tcBorders>
            <w:vAlign w:val="center"/>
          </w:tcPr>
          <w:p w14:paraId="35810930"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P</w:t>
            </w:r>
            <w:r w:rsidRPr="00BD6779">
              <w:rPr>
                <w:rFonts w:ascii="Times New Roman" w:hAnsi="Times New Roman"/>
                <w:lang w:val="en-GB"/>
              </w:rPr>
              <w:t>igfish</w:t>
            </w:r>
          </w:p>
        </w:tc>
        <w:tc>
          <w:tcPr>
            <w:tcW w:w="1531" w:type="dxa"/>
            <w:tcBorders>
              <w:left w:val="nil"/>
              <w:right w:val="nil"/>
            </w:tcBorders>
            <w:vAlign w:val="center"/>
          </w:tcPr>
          <w:p w14:paraId="324A365A"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0.044 (0.0</w:t>
            </w:r>
            <w:r>
              <w:rPr>
                <w:rFonts w:ascii="Times New Roman" w:hAnsi="Times New Roman"/>
                <w:lang w:val="en-GB"/>
              </w:rPr>
              <w:t>18</w:t>
            </w:r>
            <w:r w:rsidRPr="00E406BE">
              <w:rPr>
                <w:rFonts w:ascii="Times New Roman" w:hAnsi="Times New Roman"/>
                <w:lang w:val="en-GB"/>
              </w:rPr>
              <w:t>)</w:t>
            </w:r>
          </w:p>
        </w:tc>
        <w:tc>
          <w:tcPr>
            <w:tcW w:w="1170" w:type="dxa"/>
            <w:tcBorders>
              <w:left w:val="nil"/>
              <w:right w:val="nil"/>
            </w:tcBorders>
          </w:tcPr>
          <w:p w14:paraId="6413F236"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178.1</w:t>
            </w:r>
          </w:p>
        </w:tc>
        <w:tc>
          <w:tcPr>
            <w:tcW w:w="1260" w:type="dxa"/>
            <w:tcBorders>
              <w:left w:val="nil"/>
              <w:right w:val="nil"/>
            </w:tcBorders>
          </w:tcPr>
          <w:p w14:paraId="6C3FE173"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131.5</w:t>
            </w:r>
          </w:p>
        </w:tc>
      </w:tr>
      <w:tr w:rsidR="00D319F2" w:rsidRPr="00442B2C" w14:paraId="7A815FBF" w14:textId="77777777">
        <w:tc>
          <w:tcPr>
            <w:tcW w:w="1104" w:type="dxa"/>
            <w:tcBorders>
              <w:right w:val="nil"/>
            </w:tcBorders>
          </w:tcPr>
          <w:p w14:paraId="74495423"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3C2DBCD9"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Prionotus</w:t>
            </w:r>
            <w:proofErr w:type="spellEnd"/>
            <w:r w:rsidRPr="00E406BE">
              <w:rPr>
                <w:rFonts w:ascii="Times New Roman" w:hAnsi="Times New Roman"/>
                <w:i/>
                <w:lang w:val="en-GB"/>
              </w:rPr>
              <w:t xml:space="preserve"> spp.</w:t>
            </w:r>
          </w:p>
        </w:tc>
        <w:tc>
          <w:tcPr>
            <w:tcW w:w="1349" w:type="dxa"/>
            <w:tcBorders>
              <w:left w:val="nil"/>
              <w:right w:val="nil"/>
            </w:tcBorders>
            <w:vAlign w:val="center"/>
          </w:tcPr>
          <w:p w14:paraId="41B2ADAB" w14:textId="77777777" w:rsidR="00D319F2" w:rsidRDefault="00D319F2" w:rsidP="00A13D3A">
            <w:pPr>
              <w:spacing w:before="2" w:after="2"/>
              <w:rPr>
                <w:rFonts w:ascii="Times New Roman" w:hAnsi="Times New Roman"/>
                <w:lang w:val="en-GB"/>
              </w:rPr>
            </w:pPr>
            <w:r>
              <w:rPr>
                <w:rFonts w:ascii="Times New Roman" w:hAnsi="Times New Roman"/>
                <w:lang w:val="en-GB"/>
              </w:rPr>
              <w:t>Sea Robin</w:t>
            </w:r>
          </w:p>
        </w:tc>
        <w:tc>
          <w:tcPr>
            <w:tcW w:w="1531" w:type="dxa"/>
            <w:tcBorders>
              <w:left w:val="nil"/>
              <w:right w:val="nil"/>
            </w:tcBorders>
            <w:vAlign w:val="center"/>
          </w:tcPr>
          <w:p w14:paraId="7EBD54FB"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0.012 (0.015)</w:t>
            </w:r>
          </w:p>
        </w:tc>
        <w:tc>
          <w:tcPr>
            <w:tcW w:w="1170" w:type="dxa"/>
            <w:tcBorders>
              <w:left w:val="nil"/>
              <w:right w:val="nil"/>
            </w:tcBorders>
          </w:tcPr>
          <w:p w14:paraId="4072158C"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48.6</w:t>
            </w:r>
          </w:p>
        </w:tc>
        <w:tc>
          <w:tcPr>
            <w:tcW w:w="1260" w:type="dxa"/>
            <w:tcBorders>
              <w:left w:val="nil"/>
              <w:right w:val="nil"/>
            </w:tcBorders>
          </w:tcPr>
          <w:p w14:paraId="73B17924"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BD6779" w14:paraId="2D475F9B" w14:textId="77777777">
        <w:tc>
          <w:tcPr>
            <w:tcW w:w="1104" w:type="dxa"/>
            <w:tcBorders>
              <w:right w:val="nil"/>
            </w:tcBorders>
          </w:tcPr>
          <w:p w14:paraId="50432463" w14:textId="77777777" w:rsidR="00D319F2" w:rsidRPr="00E406BE" w:rsidRDefault="00D319F2" w:rsidP="00A13D3A">
            <w:pPr>
              <w:spacing w:before="2" w:after="2"/>
              <w:rPr>
                <w:rFonts w:ascii="Times New Roman" w:hAnsi="Times New Roman"/>
                <w:b/>
                <w:lang w:val="en-GB"/>
              </w:rPr>
            </w:pPr>
          </w:p>
        </w:tc>
        <w:tc>
          <w:tcPr>
            <w:tcW w:w="2064" w:type="dxa"/>
            <w:tcBorders>
              <w:left w:val="nil"/>
              <w:right w:val="nil"/>
            </w:tcBorders>
            <w:vAlign w:val="center"/>
          </w:tcPr>
          <w:p w14:paraId="3AD7C980" w14:textId="77777777" w:rsidR="00D319F2" w:rsidRPr="00E406BE" w:rsidRDefault="00D319F2" w:rsidP="00A13D3A">
            <w:pPr>
              <w:spacing w:before="2" w:after="2"/>
              <w:rPr>
                <w:rFonts w:ascii="Times New Roman" w:hAnsi="Times New Roman"/>
                <w:b/>
                <w:lang w:val="en-GB"/>
              </w:rPr>
            </w:pPr>
            <w:r w:rsidRPr="00E406BE">
              <w:rPr>
                <w:rFonts w:ascii="Times New Roman" w:hAnsi="Times New Roman"/>
                <w:b/>
                <w:lang w:val="en-GB"/>
              </w:rPr>
              <w:t>Crustacean</w:t>
            </w:r>
            <w:r>
              <w:rPr>
                <w:rFonts w:ascii="Times New Roman" w:hAnsi="Times New Roman"/>
                <w:b/>
                <w:lang w:val="en-GB"/>
              </w:rPr>
              <w:t>s</w:t>
            </w:r>
          </w:p>
        </w:tc>
        <w:tc>
          <w:tcPr>
            <w:tcW w:w="1349" w:type="dxa"/>
            <w:tcBorders>
              <w:left w:val="nil"/>
              <w:right w:val="nil"/>
            </w:tcBorders>
            <w:vAlign w:val="center"/>
          </w:tcPr>
          <w:p w14:paraId="0359FDAF" w14:textId="77777777" w:rsidR="00D319F2" w:rsidRDefault="00D319F2" w:rsidP="00A13D3A">
            <w:pPr>
              <w:spacing w:before="2" w:after="2"/>
              <w:rPr>
                <w:rFonts w:ascii="Times New Roman" w:hAnsi="Times New Roman"/>
                <w:lang w:val="en-GB"/>
              </w:rPr>
            </w:pPr>
          </w:p>
        </w:tc>
        <w:tc>
          <w:tcPr>
            <w:tcW w:w="1531" w:type="dxa"/>
            <w:tcBorders>
              <w:left w:val="nil"/>
              <w:right w:val="nil"/>
            </w:tcBorders>
            <w:vAlign w:val="center"/>
          </w:tcPr>
          <w:p w14:paraId="2E65CF4F" w14:textId="77777777" w:rsidR="00D319F2" w:rsidRPr="00BD6779" w:rsidRDefault="00D319F2" w:rsidP="00A13D3A">
            <w:pPr>
              <w:spacing w:before="2" w:after="2"/>
              <w:jc w:val="center"/>
              <w:rPr>
                <w:rFonts w:ascii="Times New Roman" w:hAnsi="Times New Roman"/>
                <w:lang w:val="en-GB"/>
              </w:rPr>
            </w:pPr>
          </w:p>
        </w:tc>
        <w:tc>
          <w:tcPr>
            <w:tcW w:w="1170" w:type="dxa"/>
            <w:tcBorders>
              <w:left w:val="nil"/>
              <w:right w:val="nil"/>
            </w:tcBorders>
          </w:tcPr>
          <w:p w14:paraId="12CECE09" w14:textId="77777777" w:rsidR="00D319F2" w:rsidRPr="00BD6779" w:rsidRDefault="00D319F2" w:rsidP="00A13D3A">
            <w:pPr>
              <w:spacing w:before="2" w:after="2"/>
              <w:jc w:val="center"/>
              <w:rPr>
                <w:rFonts w:ascii="Times New Roman" w:hAnsi="Times New Roman"/>
                <w:lang w:val="en-GB"/>
              </w:rPr>
            </w:pPr>
          </w:p>
        </w:tc>
        <w:tc>
          <w:tcPr>
            <w:tcW w:w="1260" w:type="dxa"/>
            <w:tcBorders>
              <w:left w:val="nil"/>
              <w:right w:val="nil"/>
            </w:tcBorders>
          </w:tcPr>
          <w:p w14:paraId="22C2FBEC" w14:textId="77777777" w:rsidR="00D319F2" w:rsidRPr="00BD6779" w:rsidRDefault="00D319F2" w:rsidP="00A13D3A">
            <w:pPr>
              <w:spacing w:before="2" w:after="2"/>
              <w:jc w:val="center"/>
              <w:rPr>
                <w:rFonts w:ascii="Times New Roman" w:hAnsi="Times New Roman"/>
                <w:lang w:val="en-GB"/>
              </w:rPr>
            </w:pPr>
          </w:p>
        </w:tc>
      </w:tr>
      <w:tr w:rsidR="00D319F2" w:rsidRPr="00442B2C" w14:paraId="2C8D72E5" w14:textId="77777777">
        <w:tc>
          <w:tcPr>
            <w:tcW w:w="1104" w:type="dxa"/>
            <w:tcBorders>
              <w:right w:val="nil"/>
            </w:tcBorders>
          </w:tcPr>
          <w:p w14:paraId="262B931A"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70B72575"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Callinectes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sapidus</w:t>
            </w:r>
            <w:proofErr w:type="spellEnd"/>
          </w:p>
        </w:tc>
        <w:tc>
          <w:tcPr>
            <w:tcW w:w="1349" w:type="dxa"/>
            <w:tcBorders>
              <w:left w:val="nil"/>
              <w:right w:val="nil"/>
            </w:tcBorders>
            <w:vAlign w:val="center"/>
          </w:tcPr>
          <w:p w14:paraId="3D24F19D"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Blue Crab</w:t>
            </w:r>
          </w:p>
        </w:tc>
        <w:tc>
          <w:tcPr>
            <w:tcW w:w="1531" w:type="dxa"/>
            <w:tcBorders>
              <w:left w:val="nil"/>
              <w:right w:val="nil"/>
            </w:tcBorders>
            <w:vAlign w:val="center"/>
          </w:tcPr>
          <w:p w14:paraId="4D55F478" w14:textId="77777777" w:rsidR="00D319F2" w:rsidRPr="00BD6779" w:rsidRDefault="00D319F2" w:rsidP="00A13D3A">
            <w:pPr>
              <w:spacing w:before="2" w:after="2"/>
              <w:jc w:val="center"/>
              <w:rPr>
                <w:rFonts w:ascii="Times New Roman" w:hAnsi="Times New Roman"/>
                <w:lang w:val="en-GB"/>
              </w:rPr>
            </w:pPr>
            <w:r>
              <w:rPr>
                <w:rFonts w:ascii="Times New Roman" w:hAnsi="Times New Roman"/>
                <w:lang w:val="en-GB"/>
              </w:rPr>
              <w:t>7.418 (6.731)</w:t>
            </w:r>
          </w:p>
        </w:tc>
        <w:tc>
          <w:tcPr>
            <w:tcW w:w="1170" w:type="dxa"/>
            <w:tcBorders>
              <w:left w:val="nil"/>
              <w:right w:val="nil"/>
            </w:tcBorders>
          </w:tcPr>
          <w:p w14:paraId="759070AA"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30,019.6</w:t>
            </w:r>
          </w:p>
        </w:tc>
        <w:tc>
          <w:tcPr>
            <w:tcW w:w="1260" w:type="dxa"/>
            <w:tcBorders>
              <w:left w:val="nil"/>
              <w:right w:val="nil"/>
            </w:tcBorders>
          </w:tcPr>
          <w:p w14:paraId="413F1821"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11680.7</w:t>
            </w:r>
          </w:p>
        </w:tc>
      </w:tr>
      <w:tr w:rsidR="00D319F2" w:rsidRPr="00442B2C" w14:paraId="6984AD62" w14:textId="77777777">
        <w:trPr>
          <w:trHeight w:val="594"/>
        </w:trPr>
        <w:tc>
          <w:tcPr>
            <w:tcW w:w="1104" w:type="dxa"/>
            <w:tcBorders>
              <w:right w:val="nil"/>
            </w:tcBorders>
          </w:tcPr>
          <w:p w14:paraId="497D8AEA"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70471709"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Farfantepenaeus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aztecus</w:t>
            </w:r>
            <w:proofErr w:type="spellEnd"/>
          </w:p>
        </w:tc>
        <w:tc>
          <w:tcPr>
            <w:tcW w:w="1349" w:type="dxa"/>
            <w:tcBorders>
              <w:left w:val="nil"/>
              <w:right w:val="nil"/>
            </w:tcBorders>
            <w:vAlign w:val="center"/>
          </w:tcPr>
          <w:p w14:paraId="724BA0EA"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Brown Sh</w:t>
            </w:r>
            <w:r w:rsidRPr="00BD6779">
              <w:rPr>
                <w:rFonts w:ascii="Times New Roman" w:hAnsi="Times New Roman"/>
                <w:lang w:val="en-GB"/>
              </w:rPr>
              <w:t>r</w:t>
            </w:r>
            <w:r>
              <w:rPr>
                <w:rFonts w:ascii="Times New Roman" w:hAnsi="Times New Roman"/>
                <w:lang w:val="en-GB"/>
              </w:rPr>
              <w:t>i</w:t>
            </w:r>
            <w:r w:rsidRPr="00BD6779">
              <w:rPr>
                <w:rFonts w:ascii="Times New Roman" w:hAnsi="Times New Roman"/>
                <w:lang w:val="en-GB"/>
              </w:rPr>
              <w:t>mp</w:t>
            </w:r>
          </w:p>
        </w:tc>
        <w:tc>
          <w:tcPr>
            <w:tcW w:w="1531" w:type="dxa"/>
            <w:tcBorders>
              <w:left w:val="nil"/>
              <w:right w:val="nil"/>
            </w:tcBorders>
            <w:vAlign w:val="center"/>
          </w:tcPr>
          <w:p w14:paraId="5A691988"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1.043</w:t>
            </w:r>
            <w:r w:rsidRPr="00E406BE">
              <w:rPr>
                <w:rFonts w:ascii="Times New Roman" w:hAnsi="Times New Roman"/>
                <w:lang w:val="en-GB"/>
              </w:rPr>
              <w:t xml:space="preserve"> (0.</w:t>
            </w:r>
            <w:r>
              <w:rPr>
                <w:rFonts w:ascii="Times New Roman" w:hAnsi="Times New Roman"/>
                <w:lang w:val="en-GB"/>
              </w:rPr>
              <w:t>627</w:t>
            </w:r>
            <w:r w:rsidRPr="00E406BE">
              <w:rPr>
                <w:rFonts w:ascii="Times New Roman" w:hAnsi="Times New Roman"/>
                <w:lang w:val="en-GB"/>
              </w:rPr>
              <w:t>)</w:t>
            </w:r>
          </w:p>
          <w:p w14:paraId="0D055F3C" w14:textId="77777777" w:rsidR="00D319F2" w:rsidRPr="00BD6779" w:rsidRDefault="00D319F2" w:rsidP="00A13D3A">
            <w:pPr>
              <w:spacing w:before="2" w:after="2"/>
              <w:jc w:val="center"/>
              <w:rPr>
                <w:rFonts w:ascii="Times New Roman" w:hAnsi="Times New Roman"/>
                <w:lang w:val="en-GB"/>
              </w:rPr>
            </w:pPr>
          </w:p>
        </w:tc>
        <w:tc>
          <w:tcPr>
            <w:tcW w:w="1170" w:type="dxa"/>
            <w:tcBorders>
              <w:left w:val="nil"/>
              <w:right w:val="nil"/>
            </w:tcBorders>
          </w:tcPr>
          <w:p w14:paraId="222338B2"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4220.9</w:t>
            </w:r>
          </w:p>
        </w:tc>
        <w:tc>
          <w:tcPr>
            <w:tcW w:w="1260" w:type="dxa"/>
            <w:tcBorders>
              <w:left w:val="nil"/>
              <w:right w:val="nil"/>
            </w:tcBorders>
          </w:tcPr>
          <w:p w14:paraId="3C42CB79"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6.4 x 10</w:t>
            </w:r>
            <w:r w:rsidRPr="00412E4C">
              <w:rPr>
                <w:rFonts w:ascii="Times New Roman" w:hAnsi="Times New Roman"/>
                <w:vertAlign w:val="superscript"/>
                <w:lang w:val="en-GB"/>
              </w:rPr>
              <w:t>-5</w:t>
            </w:r>
          </w:p>
        </w:tc>
      </w:tr>
      <w:tr w:rsidR="00D319F2" w:rsidRPr="00442B2C" w14:paraId="4450F418" w14:textId="77777777">
        <w:trPr>
          <w:trHeight w:val="666"/>
        </w:trPr>
        <w:tc>
          <w:tcPr>
            <w:tcW w:w="1104" w:type="dxa"/>
            <w:tcBorders>
              <w:right w:val="nil"/>
            </w:tcBorders>
          </w:tcPr>
          <w:p w14:paraId="21FC6CEF"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BEBC89D"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Litopanaeus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setiferus</w:t>
            </w:r>
            <w:proofErr w:type="spellEnd"/>
          </w:p>
        </w:tc>
        <w:tc>
          <w:tcPr>
            <w:tcW w:w="1349" w:type="dxa"/>
            <w:tcBorders>
              <w:left w:val="nil"/>
              <w:right w:val="nil"/>
            </w:tcBorders>
            <w:vAlign w:val="center"/>
          </w:tcPr>
          <w:p w14:paraId="4F7C2D4A" w14:textId="77777777" w:rsidR="00D319F2" w:rsidRPr="00BD6779" w:rsidRDefault="00D319F2" w:rsidP="00A13D3A">
            <w:pPr>
              <w:spacing w:before="2" w:after="2"/>
              <w:rPr>
                <w:rFonts w:ascii="Times New Roman" w:hAnsi="Times New Roman"/>
                <w:lang w:val="en-GB"/>
              </w:rPr>
            </w:pPr>
            <w:r w:rsidRPr="00BD6779">
              <w:rPr>
                <w:rFonts w:ascii="Times New Roman" w:hAnsi="Times New Roman"/>
                <w:lang w:val="en-GB"/>
              </w:rPr>
              <w:t>White Shrimp</w:t>
            </w:r>
          </w:p>
        </w:tc>
        <w:tc>
          <w:tcPr>
            <w:tcW w:w="1531" w:type="dxa"/>
            <w:tcBorders>
              <w:left w:val="nil"/>
              <w:right w:val="nil"/>
            </w:tcBorders>
            <w:vAlign w:val="center"/>
          </w:tcPr>
          <w:p w14:paraId="69E24C44"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4.640</w:t>
            </w:r>
          </w:p>
          <w:p w14:paraId="2994CB7C"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w:t>
            </w:r>
            <w:r>
              <w:rPr>
                <w:rFonts w:ascii="Times New Roman" w:hAnsi="Times New Roman"/>
                <w:lang w:val="en-GB"/>
              </w:rPr>
              <w:t>2.726)</w:t>
            </w:r>
          </w:p>
          <w:p w14:paraId="4C4F1469" w14:textId="77777777" w:rsidR="00D319F2" w:rsidRPr="00BD6779" w:rsidRDefault="00D319F2" w:rsidP="00A13D3A">
            <w:pPr>
              <w:spacing w:before="2" w:after="2"/>
              <w:jc w:val="center"/>
              <w:rPr>
                <w:rFonts w:ascii="Times New Roman" w:hAnsi="Times New Roman"/>
                <w:lang w:val="en-GB"/>
              </w:rPr>
            </w:pPr>
          </w:p>
        </w:tc>
        <w:tc>
          <w:tcPr>
            <w:tcW w:w="1170" w:type="dxa"/>
            <w:tcBorders>
              <w:left w:val="nil"/>
              <w:right w:val="nil"/>
            </w:tcBorders>
          </w:tcPr>
          <w:p w14:paraId="10CEDB1C"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18777.4</w:t>
            </w:r>
          </w:p>
        </w:tc>
        <w:tc>
          <w:tcPr>
            <w:tcW w:w="1260" w:type="dxa"/>
            <w:tcBorders>
              <w:left w:val="nil"/>
              <w:right w:val="nil"/>
            </w:tcBorders>
          </w:tcPr>
          <w:p w14:paraId="6AB88847"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208.6</w:t>
            </w:r>
          </w:p>
        </w:tc>
      </w:tr>
      <w:tr w:rsidR="00D319F2" w:rsidRPr="00442B2C" w14:paraId="52830E97" w14:textId="77777777">
        <w:tc>
          <w:tcPr>
            <w:tcW w:w="1104" w:type="dxa"/>
            <w:tcBorders>
              <w:bottom w:val="nil"/>
              <w:right w:val="nil"/>
            </w:tcBorders>
          </w:tcPr>
          <w:p w14:paraId="70B11090" w14:textId="77777777" w:rsidR="00D319F2" w:rsidRPr="00BD6779" w:rsidRDefault="00D319F2" w:rsidP="00A13D3A">
            <w:pPr>
              <w:spacing w:before="2" w:after="2"/>
              <w:rPr>
                <w:rFonts w:ascii="Times New Roman" w:hAnsi="Times New Roman"/>
                <w:lang w:val="en-GB"/>
              </w:rPr>
            </w:pPr>
          </w:p>
        </w:tc>
        <w:tc>
          <w:tcPr>
            <w:tcW w:w="2064" w:type="dxa"/>
            <w:tcBorders>
              <w:left w:val="nil"/>
              <w:bottom w:val="nil"/>
              <w:right w:val="nil"/>
            </w:tcBorders>
            <w:vAlign w:val="center"/>
          </w:tcPr>
          <w:p w14:paraId="53D547F7" w14:textId="77777777" w:rsidR="00D319F2" w:rsidRPr="00E406BE" w:rsidRDefault="00D319F2" w:rsidP="00A13D3A">
            <w:pPr>
              <w:spacing w:before="2" w:after="2"/>
              <w:rPr>
                <w:rFonts w:ascii="Times New Roman" w:hAnsi="Times New Roman"/>
                <w:i/>
                <w:lang w:val="en-GB"/>
              </w:rPr>
            </w:pPr>
            <w:proofErr w:type="spellStart"/>
            <w:r w:rsidRPr="00E406BE">
              <w:rPr>
                <w:rFonts w:ascii="Times New Roman" w:hAnsi="Times New Roman"/>
                <w:i/>
                <w:lang w:val="en-GB"/>
              </w:rPr>
              <w:t>Menippe</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mercenaria</w:t>
            </w:r>
            <w:proofErr w:type="spellEnd"/>
          </w:p>
        </w:tc>
        <w:tc>
          <w:tcPr>
            <w:tcW w:w="1349" w:type="dxa"/>
            <w:tcBorders>
              <w:left w:val="nil"/>
              <w:bottom w:val="nil"/>
              <w:right w:val="nil"/>
            </w:tcBorders>
            <w:vAlign w:val="center"/>
          </w:tcPr>
          <w:p w14:paraId="3836BF0C" w14:textId="77777777" w:rsidR="00D319F2" w:rsidRPr="00BD6779" w:rsidRDefault="00D319F2" w:rsidP="00A13D3A">
            <w:pPr>
              <w:spacing w:before="2" w:after="2"/>
              <w:rPr>
                <w:rFonts w:ascii="Times New Roman" w:hAnsi="Times New Roman"/>
                <w:lang w:val="en-GB"/>
              </w:rPr>
            </w:pPr>
            <w:r>
              <w:rPr>
                <w:rFonts w:ascii="Times New Roman" w:hAnsi="Times New Roman"/>
                <w:lang w:val="en-GB"/>
              </w:rPr>
              <w:t>Stone C</w:t>
            </w:r>
            <w:r w:rsidRPr="00BD6779">
              <w:rPr>
                <w:rFonts w:ascii="Times New Roman" w:hAnsi="Times New Roman"/>
                <w:lang w:val="en-GB"/>
              </w:rPr>
              <w:t>rab</w:t>
            </w:r>
          </w:p>
        </w:tc>
        <w:tc>
          <w:tcPr>
            <w:tcW w:w="1531" w:type="dxa"/>
            <w:tcBorders>
              <w:left w:val="nil"/>
              <w:bottom w:val="nil"/>
              <w:right w:val="nil"/>
            </w:tcBorders>
            <w:vAlign w:val="center"/>
          </w:tcPr>
          <w:p w14:paraId="274C13EA" w14:textId="77777777" w:rsidR="00D319F2" w:rsidRPr="00E406BE" w:rsidRDefault="00D319F2" w:rsidP="00A13D3A">
            <w:pPr>
              <w:spacing w:before="2" w:after="2"/>
              <w:jc w:val="center"/>
              <w:rPr>
                <w:rFonts w:ascii="Times New Roman" w:hAnsi="Times New Roman"/>
                <w:lang w:val="en-GB"/>
              </w:rPr>
            </w:pPr>
            <w:r w:rsidRPr="00E406BE">
              <w:rPr>
                <w:rFonts w:ascii="Times New Roman" w:hAnsi="Times New Roman"/>
                <w:lang w:val="en-GB"/>
              </w:rPr>
              <w:t>1.936 (0.</w:t>
            </w:r>
            <w:r>
              <w:rPr>
                <w:rFonts w:ascii="Times New Roman" w:hAnsi="Times New Roman"/>
                <w:lang w:val="en-GB"/>
              </w:rPr>
              <w:t>214</w:t>
            </w:r>
            <w:r w:rsidRPr="00E406BE">
              <w:rPr>
                <w:rFonts w:ascii="Times New Roman" w:hAnsi="Times New Roman"/>
                <w:lang w:val="en-GB"/>
              </w:rPr>
              <w:t>)</w:t>
            </w:r>
          </w:p>
        </w:tc>
        <w:tc>
          <w:tcPr>
            <w:tcW w:w="1170" w:type="dxa"/>
            <w:tcBorders>
              <w:left w:val="nil"/>
              <w:bottom w:val="nil"/>
              <w:right w:val="nil"/>
            </w:tcBorders>
          </w:tcPr>
          <w:p w14:paraId="2CA4C8B5"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7834.7</w:t>
            </w:r>
          </w:p>
        </w:tc>
        <w:tc>
          <w:tcPr>
            <w:tcW w:w="1260" w:type="dxa"/>
            <w:tcBorders>
              <w:left w:val="nil"/>
              <w:bottom w:val="nil"/>
              <w:right w:val="nil"/>
            </w:tcBorders>
          </w:tcPr>
          <w:p w14:paraId="48B49348" w14:textId="77777777" w:rsidR="00D319F2" w:rsidRPr="00E406BE" w:rsidRDefault="00D319F2" w:rsidP="00A13D3A">
            <w:pPr>
              <w:spacing w:before="2" w:after="2"/>
              <w:jc w:val="center"/>
              <w:rPr>
                <w:rFonts w:ascii="Times New Roman" w:hAnsi="Times New Roman"/>
                <w:lang w:val="en-GB"/>
              </w:rPr>
            </w:pPr>
            <w:r>
              <w:rPr>
                <w:rFonts w:ascii="Times New Roman" w:hAnsi="Times New Roman"/>
                <w:lang w:val="en-GB"/>
              </w:rPr>
              <w:t>1361.4</w:t>
            </w:r>
          </w:p>
        </w:tc>
      </w:tr>
      <w:tr w:rsidR="00D319F2" w:rsidRPr="00BD6779" w14:paraId="66CB9B85" w14:textId="77777777">
        <w:tc>
          <w:tcPr>
            <w:tcW w:w="1104" w:type="dxa"/>
            <w:tcBorders>
              <w:top w:val="single" w:sz="4" w:space="0" w:color="000000" w:themeColor="text1"/>
              <w:bottom w:val="single" w:sz="4" w:space="0" w:color="000000" w:themeColor="text1"/>
              <w:right w:val="nil"/>
            </w:tcBorders>
          </w:tcPr>
          <w:p w14:paraId="08D3A41B" w14:textId="77777777" w:rsidR="00D319F2" w:rsidRPr="006E4BC6" w:rsidRDefault="00D319F2" w:rsidP="00A13D3A">
            <w:pPr>
              <w:spacing w:before="2" w:after="2"/>
              <w:rPr>
                <w:rFonts w:ascii="Times New Roman" w:hAnsi="Times New Roman"/>
                <w:lang w:val="en-GB"/>
              </w:rPr>
            </w:pPr>
            <w:r w:rsidRPr="006E4BC6">
              <w:rPr>
                <w:rFonts w:ascii="Times New Roman" w:hAnsi="Times New Roman"/>
                <w:lang w:val="en-GB"/>
              </w:rPr>
              <w:t>Atlantic</w:t>
            </w:r>
          </w:p>
        </w:tc>
        <w:tc>
          <w:tcPr>
            <w:tcW w:w="2064" w:type="dxa"/>
            <w:tcBorders>
              <w:top w:val="single" w:sz="4" w:space="0" w:color="000000" w:themeColor="text1"/>
              <w:left w:val="nil"/>
              <w:bottom w:val="single" w:sz="4" w:space="0" w:color="000000" w:themeColor="text1"/>
              <w:right w:val="nil"/>
            </w:tcBorders>
            <w:vAlign w:val="center"/>
          </w:tcPr>
          <w:p w14:paraId="3A4B4CD7" w14:textId="77777777" w:rsidR="00D319F2" w:rsidRPr="006E4BC6" w:rsidRDefault="00D319F2" w:rsidP="00A13D3A">
            <w:pPr>
              <w:spacing w:before="2" w:after="2"/>
              <w:rPr>
                <w:rFonts w:ascii="Times New Roman" w:hAnsi="Times New Roman"/>
                <w:b/>
                <w:lang w:val="en-GB"/>
              </w:rPr>
            </w:pPr>
            <w:r w:rsidRPr="006E4BC6">
              <w:rPr>
                <w:rFonts w:ascii="Times New Roman" w:hAnsi="Times New Roman"/>
                <w:b/>
                <w:lang w:val="en-GB"/>
              </w:rPr>
              <w:t>Fish</w:t>
            </w:r>
          </w:p>
        </w:tc>
        <w:tc>
          <w:tcPr>
            <w:tcW w:w="1349" w:type="dxa"/>
            <w:tcBorders>
              <w:top w:val="single" w:sz="4" w:space="0" w:color="000000" w:themeColor="text1"/>
              <w:left w:val="nil"/>
              <w:bottom w:val="single" w:sz="4" w:space="0" w:color="000000" w:themeColor="text1"/>
              <w:right w:val="nil"/>
            </w:tcBorders>
            <w:vAlign w:val="center"/>
          </w:tcPr>
          <w:p w14:paraId="75CFB44F" w14:textId="77777777" w:rsidR="00D319F2" w:rsidRPr="00BD6779" w:rsidRDefault="00D319F2" w:rsidP="00A13D3A">
            <w:pPr>
              <w:spacing w:before="2" w:after="2"/>
              <w:rPr>
                <w:rFonts w:ascii="Times New Roman" w:hAnsi="Times New Roman"/>
                <w:lang w:val="en-GB"/>
              </w:rPr>
            </w:pPr>
          </w:p>
        </w:tc>
        <w:tc>
          <w:tcPr>
            <w:tcW w:w="1531" w:type="dxa"/>
            <w:tcBorders>
              <w:top w:val="single" w:sz="4" w:space="0" w:color="000000" w:themeColor="text1"/>
              <w:left w:val="nil"/>
              <w:bottom w:val="single" w:sz="4" w:space="0" w:color="000000" w:themeColor="text1"/>
              <w:right w:val="nil"/>
            </w:tcBorders>
            <w:vAlign w:val="center"/>
          </w:tcPr>
          <w:p w14:paraId="3C454398" w14:textId="77777777" w:rsidR="00D319F2" w:rsidRPr="00BD6779" w:rsidRDefault="00D319F2" w:rsidP="00A13D3A">
            <w:pPr>
              <w:spacing w:before="2" w:after="2"/>
              <w:jc w:val="center"/>
              <w:rPr>
                <w:rFonts w:ascii="Times New Roman" w:hAnsi="Times New Roman"/>
                <w:lang w:val="en-GB"/>
              </w:rPr>
            </w:pPr>
          </w:p>
        </w:tc>
        <w:tc>
          <w:tcPr>
            <w:tcW w:w="1170" w:type="dxa"/>
            <w:tcBorders>
              <w:top w:val="single" w:sz="4" w:space="0" w:color="000000" w:themeColor="text1"/>
              <w:left w:val="nil"/>
              <w:bottom w:val="single" w:sz="4" w:space="0" w:color="000000" w:themeColor="text1"/>
              <w:right w:val="nil"/>
            </w:tcBorders>
          </w:tcPr>
          <w:p w14:paraId="483EF2AA" w14:textId="77777777" w:rsidR="00D319F2" w:rsidRPr="00BD6779" w:rsidRDefault="00D319F2" w:rsidP="00A13D3A">
            <w:pPr>
              <w:spacing w:before="2" w:after="2"/>
              <w:jc w:val="center"/>
              <w:rPr>
                <w:rFonts w:ascii="Times New Roman" w:hAnsi="Times New Roman"/>
                <w:lang w:val="en-GB"/>
              </w:rPr>
            </w:pPr>
          </w:p>
        </w:tc>
        <w:tc>
          <w:tcPr>
            <w:tcW w:w="1260" w:type="dxa"/>
            <w:tcBorders>
              <w:top w:val="single" w:sz="4" w:space="0" w:color="000000" w:themeColor="text1"/>
              <w:left w:val="nil"/>
              <w:bottom w:val="single" w:sz="4" w:space="0" w:color="000000" w:themeColor="text1"/>
              <w:right w:val="nil"/>
            </w:tcBorders>
          </w:tcPr>
          <w:p w14:paraId="31F0326F" w14:textId="77777777" w:rsidR="00D319F2" w:rsidRPr="00BD6779" w:rsidRDefault="00D319F2" w:rsidP="00A13D3A">
            <w:pPr>
              <w:spacing w:before="2" w:after="2"/>
              <w:jc w:val="center"/>
              <w:rPr>
                <w:rFonts w:ascii="Times New Roman" w:hAnsi="Times New Roman"/>
                <w:lang w:val="en-GB"/>
              </w:rPr>
            </w:pPr>
          </w:p>
        </w:tc>
      </w:tr>
      <w:tr w:rsidR="00D319F2" w:rsidRPr="00442B2C" w14:paraId="4D39D9C5" w14:textId="77777777">
        <w:tc>
          <w:tcPr>
            <w:tcW w:w="1104" w:type="dxa"/>
            <w:tcBorders>
              <w:top w:val="single" w:sz="4" w:space="0" w:color="000000" w:themeColor="text1"/>
              <w:right w:val="nil"/>
            </w:tcBorders>
          </w:tcPr>
          <w:p w14:paraId="2C1A3D4C" w14:textId="77777777" w:rsidR="00D319F2" w:rsidRPr="00BD6779" w:rsidRDefault="00D319F2" w:rsidP="00A13D3A">
            <w:pPr>
              <w:spacing w:before="2" w:after="2"/>
              <w:rPr>
                <w:rFonts w:ascii="Times New Roman" w:hAnsi="Times New Roman"/>
                <w:lang w:val="en-GB"/>
              </w:rPr>
            </w:pPr>
          </w:p>
        </w:tc>
        <w:tc>
          <w:tcPr>
            <w:tcW w:w="2064" w:type="dxa"/>
            <w:tcBorders>
              <w:top w:val="single" w:sz="4" w:space="0" w:color="000000" w:themeColor="text1"/>
              <w:left w:val="nil"/>
              <w:right w:val="nil"/>
            </w:tcBorders>
            <w:vAlign w:val="center"/>
          </w:tcPr>
          <w:p w14:paraId="05AE4961"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Archosargus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probatocephalus</w:t>
            </w:r>
            <w:proofErr w:type="spellEnd"/>
          </w:p>
        </w:tc>
        <w:tc>
          <w:tcPr>
            <w:tcW w:w="1349" w:type="dxa"/>
            <w:tcBorders>
              <w:top w:val="single" w:sz="4" w:space="0" w:color="000000" w:themeColor="text1"/>
              <w:left w:val="nil"/>
              <w:right w:val="nil"/>
            </w:tcBorders>
            <w:vAlign w:val="center"/>
          </w:tcPr>
          <w:p w14:paraId="0A41CDA2" w14:textId="77777777" w:rsidR="00D319F2" w:rsidRPr="00414ED1" w:rsidRDefault="00D319F2" w:rsidP="00A13D3A">
            <w:pPr>
              <w:spacing w:before="2" w:after="2"/>
              <w:rPr>
                <w:rFonts w:ascii="Times New Roman" w:hAnsi="Times New Roman"/>
                <w:lang w:val="en-GB"/>
              </w:rPr>
            </w:pPr>
            <w:proofErr w:type="spellStart"/>
            <w:r w:rsidRPr="00414ED1">
              <w:rPr>
                <w:rFonts w:ascii="Times New Roman" w:hAnsi="Times New Roman"/>
                <w:lang w:val="en-GB"/>
              </w:rPr>
              <w:t>Sheepshead</w:t>
            </w:r>
            <w:proofErr w:type="spellEnd"/>
          </w:p>
        </w:tc>
        <w:tc>
          <w:tcPr>
            <w:tcW w:w="1531" w:type="dxa"/>
            <w:tcBorders>
              <w:top w:val="single" w:sz="4" w:space="0" w:color="000000" w:themeColor="text1"/>
              <w:left w:val="nil"/>
              <w:right w:val="nil"/>
            </w:tcBorders>
            <w:vAlign w:val="bottom"/>
          </w:tcPr>
          <w:p w14:paraId="197A6698" w14:textId="77777777" w:rsidR="00D319F2" w:rsidRPr="00AB502C" w:rsidRDefault="00D319F2" w:rsidP="00A13D3A">
            <w:pPr>
              <w:spacing w:before="2" w:after="2"/>
              <w:jc w:val="center"/>
              <w:rPr>
                <w:rFonts w:ascii="Times New Roman" w:hAnsi="Times New Roman"/>
                <w:lang w:val="en-GB"/>
              </w:rPr>
            </w:pPr>
            <w:r w:rsidRPr="00E931F2">
              <w:rPr>
                <w:rFonts w:ascii="Times New Roman" w:hAnsi="Times New Roman"/>
                <w:color w:val="FF0000"/>
                <w:lang w:val="en-GB"/>
              </w:rPr>
              <w:t>0.072</w:t>
            </w:r>
            <w:r>
              <w:rPr>
                <w:rFonts w:ascii="Times New Roman" w:hAnsi="Times New Roman"/>
                <w:lang w:val="en-GB"/>
              </w:rPr>
              <w:t xml:space="preserve"> (0.048)</w:t>
            </w:r>
          </w:p>
        </w:tc>
        <w:tc>
          <w:tcPr>
            <w:tcW w:w="1170" w:type="dxa"/>
            <w:tcBorders>
              <w:top w:val="single" w:sz="4" w:space="0" w:color="000000" w:themeColor="text1"/>
              <w:left w:val="nil"/>
              <w:right w:val="nil"/>
            </w:tcBorders>
          </w:tcPr>
          <w:p w14:paraId="07BE852D"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290.2</w:t>
            </w:r>
          </w:p>
        </w:tc>
        <w:tc>
          <w:tcPr>
            <w:tcW w:w="1260" w:type="dxa"/>
            <w:tcBorders>
              <w:top w:val="single" w:sz="4" w:space="0" w:color="000000" w:themeColor="text1"/>
              <w:left w:val="nil"/>
              <w:right w:val="nil"/>
            </w:tcBorders>
          </w:tcPr>
          <w:p w14:paraId="3307CC6A"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215.0</w:t>
            </w:r>
          </w:p>
        </w:tc>
      </w:tr>
      <w:tr w:rsidR="00D319F2" w:rsidRPr="00442B2C" w14:paraId="1CF4E1BA" w14:textId="77777777">
        <w:tc>
          <w:tcPr>
            <w:tcW w:w="1104" w:type="dxa"/>
            <w:tcBorders>
              <w:right w:val="nil"/>
            </w:tcBorders>
          </w:tcPr>
          <w:p w14:paraId="3F643D8C"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399FBAE"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Chasmodes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bosquianus</w:t>
            </w:r>
            <w:proofErr w:type="spellEnd"/>
          </w:p>
        </w:tc>
        <w:tc>
          <w:tcPr>
            <w:tcW w:w="1349" w:type="dxa"/>
            <w:tcBorders>
              <w:left w:val="nil"/>
              <w:right w:val="nil"/>
            </w:tcBorders>
            <w:vAlign w:val="center"/>
          </w:tcPr>
          <w:p w14:paraId="4558F131" w14:textId="77777777" w:rsidR="00D319F2" w:rsidRPr="00414ED1" w:rsidRDefault="00D319F2" w:rsidP="00A13D3A">
            <w:pPr>
              <w:spacing w:before="2" w:after="2"/>
              <w:rPr>
                <w:rFonts w:ascii="Times New Roman" w:hAnsi="Times New Roman"/>
                <w:lang w:val="en-GB"/>
              </w:rPr>
            </w:pPr>
            <w:r>
              <w:rPr>
                <w:rFonts w:ascii="Times New Roman" w:hAnsi="Times New Roman"/>
                <w:lang w:val="en-GB"/>
              </w:rPr>
              <w:t>Striped Bl</w:t>
            </w:r>
            <w:r w:rsidRPr="00414ED1">
              <w:rPr>
                <w:rFonts w:ascii="Times New Roman" w:hAnsi="Times New Roman"/>
                <w:lang w:val="en-GB"/>
              </w:rPr>
              <w:t>enny</w:t>
            </w:r>
          </w:p>
        </w:tc>
        <w:tc>
          <w:tcPr>
            <w:tcW w:w="1531" w:type="dxa"/>
            <w:tcBorders>
              <w:left w:val="nil"/>
              <w:right w:val="nil"/>
            </w:tcBorders>
            <w:vAlign w:val="bottom"/>
          </w:tcPr>
          <w:p w14:paraId="0029BA60"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4.790</w:t>
            </w:r>
          </w:p>
          <w:p w14:paraId="5BDF929F"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(1.177)</w:t>
            </w:r>
          </w:p>
        </w:tc>
        <w:tc>
          <w:tcPr>
            <w:tcW w:w="1170" w:type="dxa"/>
            <w:tcBorders>
              <w:left w:val="nil"/>
              <w:right w:val="nil"/>
            </w:tcBorders>
          </w:tcPr>
          <w:p w14:paraId="2B08BBE0"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19385.1</w:t>
            </w:r>
          </w:p>
        </w:tc>
        <w:tc>
          <w:tcPr>
            <w:tcW w:w="1260" w:type="dxa"/>
            <w:tcBorders>
              <w:left w:val="nil"/>
              <w:right w:val="nil"/>
            </w:tcBorders>
          </w:tcPr>
          <w:p w14:paraId="091C47A3"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0235F3A2" w14:textId="77777777">
        <w:tc>
          <w:tcPr>
            <w:tcW w:w="1104" w:type="dxa"/>
            <w:tcBorders>
              <w:right w:val="nil"/>
            </w:tcBorders>
          </w:tcPr>
          <w:p w14:paraId="7984682B"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79D4463"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Fundulus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majalis</w:t>
            </w:r>
            <w:proofErr w:type="spellEnd"/>
          </w:p>
        </w:tc>
        <w:tc>
          <w:tcPr>
            <w:tcW w:w="1349" w:type="dxa"/>
            <w:tcBorders>
              <w:left w:val="nil"/>
              <w:right w:val="nil"/>
            </w:tcBorders>
            <w:vAlign w:val="center"/>
          </w:tcPr>
          <w:p w14:paraId="17557318" w14:textId="77777777" w:rsidR="00D319F2" w:rsidRPr="00414ED1" w:rsidRDefault="00D319F2" w:rsidP="00A13D3A">
            <w:pPr>
              <w:spacing w:before="2" w:after="2"/>
              <w:rPr>
                <w:rFonts w:ascii="Times New Roman" w:hAnsi="Times New Roman"/>
                <w:lang w:val="en-GB"/>
              </w:rPr>
            </w:pPr>
            <w:r>
              <w:rPr>
                <w:rFonts w:ascii="Times New Roman" w:hAnsi="Times New Roman"/>
                <w:lang w:val="en-GB"/>
              </w:rPr>
              <w:t>Striped K</w:t>
            </w:r>
            <w:r w:rsidRPr="00414ED1">
              <w:rPr>
                <w:rFonts w:ascii="Times New Roman" w:hAnsi="Times New Roman"/>
                <w:lang w:val="en-GB"/>
              </w:rPr>
              <w:t>illifish</w:t>
            </w:r>
          </w:p>
        </w:tc>
        <w:tc>
          <w:tcPr>
            <w:tcW w:w="1531" w:type="dxa"/>
            <w:tcBorders>
              <w:left w:val="nil"/>
              <w:right w:val="nil"/>
            </w:tcBorders>
            <w:vAlign w:val="bottom"/>
          </w:tcPr>
          <w:p w14:paraId="442D0D20"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0.016</w:t>
            </w:r>
          </w:p>
          <w:p w14:paraId="0F5D6151"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(0.020)</w:t>
            </w:r>
          </w:p>
        </w:tc>
        <w:tc>
          <w:tcPr>
            <w:tcW w:w="1170" w:type="dxa"/>
            <w:tcBorders>
              <w:left w:val="nil"/>
              <w:right w:val="nil"/>
            </w:tcBorders>
          </w:tcPr>
          <w:p w14:paraId="0C6B07FE"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66.4</w:t>
            </w:r>
          </w:p>
        </w:tc>
        <w:tc>
          <w:tcPr>
            <w:tcW w:w="1260" w:type="dxa"/>
            <w:tcBorders>
              <w:left w:val="nil"/>
              <w:right w:val="nil"/>
            </w:tcBorders>
          </w:tcPr>
          <w:p w14:paraId="011E4B28"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06E53B4B" w14:textId="77777777">
        <w:tc>
          <w:tcPr>
            <w:tcW w:w="1104" w:type="dxa"/>
            <w:tcBorders>
              <w:right w:val="nil"/>
            </w:tcBorders>
          </w:tcPr>
          <w:p w14:paraId="6AD046DF"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533BC71E"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Gobiesox</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strumosus</w:t>
            </w:r>
            <w:proofErr w:type="spellEnd"/>
          </w:p>
        </w:tc>
        <w:tc>
          <w:tcPr>
            <w:tcW w:w="1349" w:type="dxa"/>
            <w:tcBorders>
              <w:left w:val="nil"/>
              <w:right w:val="nil"/>
            </w:tcBorders>
            <w:vAlign w:val="center"/>
          </w:tcPr>
          <w:p w14:paraId="37529CFF" w14:textId="77777777" w:rsidR="00D319F2" w:rsidRPr="00414ED1" w:rsidRDefault="00D319F2" w:rsidP="00A13D3A">
            <w:pPr>
              <w:spacing w:before="2" w:after="2"/>
              <w:rPr>
                <w:rFonts w:ascii="Times New Roman" w:hAnsi="Times New Roman"/>
                <w:lang w:val="en-GB"/>
              </w:rPr>
            </w:pPr>
            <w:proofErr w:type="spellStart"/>
            <w:r w:rsidRPr="00414ED1">
              <w:rPr>
                <w:rFonts w:ascii="Times New Roman" w:hAnsi="Times New Roman"/>
                <w:lang w:val="en-GB"/>
              </w:rPr>
              <w:t>Skilletfish</w:t>
            </w:r>
            <w:proofErr w:type="spellEnd"/>
          </w:p>
        </w:tc>
        <w:tc>
          <w:tcPr>
            <w:tcW w:w="1531" w:type="dxa"/>
            <w:tcBorders>
              <w:left w:val="nil"/>
              <w:right w:val="nil"/>
            </w:tcBorders>
            <w:vAlign w:val="bottom"/>
          </w:tcPr>
          <w:p w14:paraId="775DA6F8"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5.618</w:t>
            </w:r>
          </w:p>
          <w:p w14:paraId="5EDB6B1B"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(1.795)</w:t>
            </w:r>
          </w:p>
        </w:tc>
        <w:tc>
          <w:tcPr>
            <w:tcW w:w="1170" w:type="dxa"/>
            <w:tcBorders>
              <w:left w:val="nil"/>
              <w:right w:val="nil"/>
            </w:tcBorders>
          </w:tcPr>
          <w:p w14:paraId="22A8E41F"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22735.6</w:t>
            </w:r>
          </w:p>
        </w:tc>
        <w:tc>
          <w:tcPr>
            <w:tcW w:w="1260" w:type="dxa"/>
            <w:tcBorders>
              <w:left w:val="nil"/>
              <w:right w:val="nil"/>
            </w:tcBorders>
          </w:tcPr>
          <w:p w14:paraId="44442FA9"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069FDBB5" w14:textId="77777777">
        <w:tc>
          <w:tcPr>
            <w:tcW w:w="1104" w:type="dxa"/>
            <w:tcBorders>
              <w:right w:val="nil"/>
            </w:tcBorders>
          </w:tcPr>
          <w:p w14:paraId="23205802"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2ADCFB33"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Gobiosoma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bosc</w:t>
            </w:r>
            <w:proofErr w:type="spellEnd"/>
          </w:p>
        </w:tc>
        <w:tc>
          <w:tcPr>
            <w:tcW w:w="1349" w:type="dxa"/>
            <w:tcBorders>
              <w:left w:val="nil"/>
              <w:right w:val="nil"/>
            </w:tcBorders>
            <w:vAlign w:val="center"/>
          </w:tcPr>
          <w:p w14:paraId="7A9DAF63"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Naked Goby</w:t>
            </w:r>
          </w:p>
        </w:tc>
        <w:tc>
          <w:tcPr>
            <w:tcW w:w="1531" w:type="dxa"/>
            <w:tcBorders>
              <w:left w:val="nil"/>
              <w:right w:val="nil"/>
            </w:tcBorders>
            <w:vAlign w:val="bottom"/>
          </w:tcPr>
          <w:p w14:paraId="0E5E5D55"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20.037</w:t>
            </w:r>
          </w:p>
          <w:p w14:paraId="552F3CCD"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(5.542)</w:t>
            </w:r>
          </w:p>
        </w:tc>
        <w:tc>
          <w:tcPr>
            <w:tcW w:w="1170" w:type="dxa"/>
            <w:tcBorders>
              <w:left w:val="nil"/>
              <w:right w:val="nil"/>
            </w:tcBorders>
          </w:tcPr>
          <w:p w14:paraId="103C63C9"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81087.6</w:t>
            </w:r>
          </w:p>
        </w:tc>
        <w:tc>
          <w:tcPr>
            <w:tcW w:w="1260" w:type="dxa"/>
            <w:tcBorders>
              <w:left w:val="nil"/>
              <w:right w:val="nil"/>
            </w:tcBorders>
          </w:tcPr>
          <w:p w14:paraId="77CCCB4A"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5C172EEE" w14:textId="77777777">
        <w:tc>
          <w:tcPr>
            <w:tcW w:w="1104" w:type="dxa"/>
            <w:tcBorders>
              <w:right w:val="nil"/>
            </w:tcBorders>
          </w:tcPr>
          <w:p w14:paraId="3DBC721D"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172A7B1"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Lagodon</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rhomboides</w:t>
            </w:r>
            <w:proofErr w:type="spellEnd"/>
          </w:p>
        </w:tc>
        <w:tc>
          <w:tcPr>
            <w:tcW w:w="1349" w:type="dxa"/>
            <w:tcBorders>
              <w:left w:val="nil"/>
              <w:right w:val="nil"/>
            </w:tcBorders>
            <w:vAlign w:val="center"/>
          </w:tcPr>
          <w:p w14:paraId="2697ED05"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Pinfish</w:t>
            </w:r>
          </w:p>
        </w:tc>
        <w:tc>
          <w:tcPr>
            <w:tcW w:w="1531" w:type="dxa"/>
            <w:tcBorders>
              <w:left w:val="nil"/>
              <w:right w:val="nil"/>
            </w:tcBorders>
            <w:vAlign w:val="bottom"/>
          </w:tcPr>
          <w:p w14:paraId="2D6CA9BE"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0.009 (0.046)</w:t>
            </w:r>
          </w:p>
        </w:tc>
        <w:tc>
          <w:tcPr>
            <w:tcW w:w="1170" w:type="dxa"/>
            <w:tcBorders>
              <w:left w:val="nil"/>
              <w:right w:val="nil"/>
            </w:tcBorders>
          </w:tcPr>
          <w:p w14:paraId="3CB8A398"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35.3</w:t>
            </w:r>
          </w:p>
        </w:tc>
        <w:tc>
          <w:tcPr>
            <w:tcW w:w="1260" w:type="dxa"/>
            <w:tcBorders>
              <w:left w:val="nil"/>
              <w:right w:val="nil"/>
            </w:tcBorders>
          </w:tcPr>
          <w:p w14:paraId="1268DDF1"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78A77E07" w14:textId="77777777">
        <w:tc>
          <w:tcPr>
            <w:tcW w:w="1104" w:type="dxa"/>
            <w:tcBorders>
              <w:right w:val="nil"/>
            </w:tcBorders>
          </w:tcPr>
          <w:p w14:paraId="00704C23"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F258EDD"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Lutjanus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griseus</w:t>
            </w:r>
            <w:proofErr w:type="spellEnd"/>
          </w:p>
        </w:tc>
        <w:tc>
          <w:tcPr>
            <w:tcW w:w="1349" w:type="dxa"/>
            <w:tcBorders>
              <w:left w:val="nil"/>
              <w:right w:val="nil"/>
            </w:tcBorders>
            <w:vAlign w:val="center"/>
          </w:tcPr>
          <w:p w14:paraId="0EE69E50" w14:textId="77777777" w:rsidR="00D319F2" w:rsidRPr="00414ED1" w:rsidRDefault="00D319F2" w:rsidP="00A13D3A">
            <w:pPr>
              <w:spacing w:before="2" w:after="2"/>
              <w:rPr>
                <w:rFonts w:ascii="Times New Roman" w:hAnsi="Times New Roman"/>
                <w:lang w:val="en-GB"/>
              </w:rPr>
            </w:pPr>
            <w:proofErr w:type="spellStart"/>
            <w:r>
              <w:rPr>
                <w:rFonts w:ascii="Times New Roman" w:hAnsi="Times New Roman"/>
                <w:lang w:val="en-GB"/>
              </w:rPr>
              <w:t>Gray</w:t>
            </w:r>
            <w:proofErr w:type="spellEnd"/>
            <w:r>
              <w:rPr>
                <w:rFonts w:ascii="Times New Roman" w:hAnsi="Times New Roman"/>
                <w:lang w:val="en-GB"/>
              </w:rPr>
              <w:t xml:space="preserve"> S</w:t>
            </w:r>
            <w:r w:rsidRPr="00414ED1">
              <w:rPr>
                <w:rFonts w:ascii="Times New Roman" w:hAnsi="Times New Roman"/>
                <w:lang w:val="en-GB"/>
              </w:rPr>
              <w:t>napper</w:t>
            </w:r>
          </w:p>
        </w:tc>
        <w:tc>
          <w:tcPr>
            <w:tcW w:w="1531" w:type="dxa"/>
            <w:tcBorders>
              <w:left w:val="nil"/>
              <w:right w:val="nil"/>
            </w:tcBorders>
            <w:vAlign w:val="bottom"/>
          </w:tcPr>
          <w:p w14:paraId="405422FA"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0.010 (0.007)</w:t>
            </w:r>
          </w:p>
        </w:tc>
        <w:tc>
          <w:tcPr>
            <w:tcW w:w="1170" w:type="dxa"/>
            <w:tcBorders>
              <w:left w:val="nil"/>
              <w:right w:val="nil"/>
            </w:tcBorders>
          </w:tcPr>
          <w:p w14:paraId="76CEA855"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40.5</w:t>
            </w:r>
          </w:p>
        </w:tc>
        <w:tc>
          <w:tcPr>
            <w:tcW w:w="1260" w:type="dxa"/>
            <w:tcBorders>
              <w:left w:val="nil"/>
              <w:right w:val="nil"/>
            </w:tcBorders>
          </w:tcPr>
          <w:p w14:paraId="711CCB13"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15.6</w:t>
            </w:r>
          </w:p>
        </w:tc>
      </w:tr>
      <w:tr w:rsidR="00D319F2" w:rsidRPr="00442B2C" w14:paraId="124BEE72" w14:textId="77777777">
        <w:tc>
          <w:tcPr>
            <w:tcW w:w="1104" w:type="dxa"/>
            <w:tcBorders>
              <w:right w:val="nil"/>
            </w:tcBorders>
          </w:tcPr>
          <w:p w14:paraId="4C9AC28F"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826D711"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Mycteroptera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microlepis</w:t>
            </w:r>
            <w:proofErr w:type="spellEnd"/>
          </w:p>
        </w:tc>
        <w:tc>
          <w:tcPr>
            <w:tcW w:w="1349" w:type="dxa"/>
            <w:tcBorders>
              <w:left w:val="nil"/>
              <w:right w:val="nil"/>
            </w:tcBorders>
            <w:vAlign w:val="center"/>
          </w:tcPr>
          <w:p w14:paraId="35158F54"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Gag</w:t>
            </w:r>
          </w:p>
        </w:tc>
        <w:tc>
          <w:tcPr>
            <w:tcW w:w="1531" w:type="dxa"/>
            <w:tcBorders>
              <w:left w:val="nil"/>
              <w:right w:val="nil"/>
            </w:tcBorders>
            <w:vAlign w:val="bottom"/>
          </w:tcPr>
          <w:p w14:paraId="17284F6D"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0.014 (0.009)</w:t>
            </w:r>
          </w:p>
        </w:tc>
        <w:tc>
          <w:tcPr>
            <w:tcW w:w="1170" w:type="dxa"/>
            <w:tcBorders>
              <w:left w:val="nil"/>
              <w:right w:val="nil"/>
            </w:tcBorders>
          </w:tcPr>
          <w:p w14:paraId="007BCE23"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57.3</w:t>
            </w:r>
          </w:p>
        </w:tc>
        <w:tc>
          <w:tcPr>
            <w:tcW w:w="1260" w:type="dxa"/>
            <w:tcBorders>
              <w:left w:val="nil"/>
              <w:right w:val="nil"/>
            </w:tcBorders>
          </w:tcPr>
          <w:p w14:paraId="289FB769"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30.5</w:t>
            </w:r>
          </w:p>
        </w:tc>
      </w:tr>
      <w:tr w:rsidR="00D319F2" w:rsidRPr="00442B2C" w14:paraId="10C85057" w14:textId="77777777">
        <w:tc>
          <w:tcPr>
            <w:tcW w:w="1104" w:type="dxa"/>
            <w:tcBorders>
              <w:right w:val="nil"/>
            </w:tcBorders>
          </w:tcPr>
          <w:p w14:paraId="06074C58"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61087B49" w14:textId="77777777" w:rsidR="00D319F2" w:rsidRPr="00414ED1" w:rsidRDefault="00D319F2" w:rsidP="00A13D3A">
            <w:pPr>
              <w:spacing w:before="2" w:after="2"/>
              <w:rPr>
                <w:rFonts w:ascii="Times New Roman" w:hAnsi="Times New Roman"/>
                <w:i/>
                <w:lang w:val="en-GB"/>
              </w:rPr>
            </w:pPr>
            <w:proofErr w:type="spellStart"/>
            <w:r>
              <w:rPr>
                <w:rFonts w:ascii="Times New Roman" w:hAnsi="Times New Roman"/>
                <w:i/>
                <w:lang w:val="en-GB"/>
              </w:rPr>
              <w:t>Opsanus</w:t>
            </w:r>
            <w:proofErr w:type="spellEnd"/>
            <w:r>
              <w:rPr>
                <w:rFonts w:ascii="Times New Roman" w:hAnsi="Times New Roman"/>
                <w:i/>
                <w:lang w:val="en-GB"/>
              </w:rPr>
              <w:t xml:space="preserve"> tau</w:t>
            </w:r>
          </w:p>
        </w:tc>
        <w:tc>
          <w:tcPr>
            <w:tcW w:w="1349" w:type="dxa"/>
            <w:tcBorders>
              <w:left w:val="nil"/>
              <w:right w:val="nil"/>
            </w:tcBorders>
            <w:vAlign w:val="center"/>
          </w:tcPr>
          <w:p w14:paraId="1D6E8144"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Toadfish</w:t>
            </w:r>
          </w:p>
        </w:tc>
        <w:tc>
          <w:tcPr>
            <w:tcW w:w="1531" w:type="dxa"/>
            <w:tcBorders>
              <w:left w:val="nil"/>
              <w:right w:val="nil"/>
            </w:tcBorders>
            <w:vAlign w:val="bottom"/>
          </w:tcPr>
          <w:p w14:paraId="3361D27D"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0.955 (0.322)</w:t>
            </w:r>
          </w:p>
        </w:tc>
        <w:tc>
          <w:tcPr>
            <w:tcW w:w="1170" w:type="dxa"/>
            <w:tcBorders>
              <w:left w:val="nil"/>
              <w:right w:val="nil"/>
            </w:tcBorders>
          </w:tcPr>
          <w:p w14:paraId="4AD4D582"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19385</w:t>
            </w:r>
          </w:p>
        </w:tc>
        <w:tc>
          <w:tcPr>
            <w:tcW w:w="1260" w:type="dxa"/>
            <w:tcBorders>
              <w:left w:val="nil"/>
              <w:right w:val="nil"/>
            </w:tcBorders>
          </w:tcPr>
          <w:p w14:paraId="620FBCBC"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NA</w:t>
            </w:r>
          </w:p>
        </w:tc>
      </w:tr>
      <w:tr w:rsidR="00D319F2" w:rsidRPr="00442B2C" w14:paraId="3563385D" w14:textId="77777777">
        <w:tc>
          <w:tcPr>
            <w:tcW w:w="1104" w:type="dxa"/>
            <w:tcBorders>
              <w:right w:val="nil"/>
            </w:tcBorders>
          </w:tcPr>
          <w:p w14:paraId="6FBEDD7D"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0843F3FB"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Orthopristis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chrysoptera</w:t>
            </w:r>
            <w:proofErr w:type="spellEnd"/>
          </w:p>
        </w:tc>
        <w:tc>
          <w:tcPr>
            <w:tcW w:w="1349" w:type="dxa"/>
            <w:tcBorders>
              <w:left w:val="nil"/>
              <w:right w:val="nil"/>
            </w:tcBorders>
            <w:vAlign w:val="center"/>
          </w:tcPr>
          <w:p w14:paraId="31F3A97E"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Pigfish</w:t>
            </w:r>
          </w:p>
        </w:tc>
        <w:tc>
          <w:tcPr>
            <w:tcW w:w="1531" w:type="dxa"/>
            <w:tcBorders>
              <w:left w:val="nil"/>
              <w:right w:val="nil"/>
            </w:tcBorders>
            <w:vAlign w:val="bottom"/>
          </w:tcPr>
          <w:p w14:paraId="6BBA2149"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0.026 (0.027)</w:t>
            </w:r>
          </w:p>
        </w:tc>
        <w:tc>
          <w:tcPr>
            <w:tcW w:w="1170" w:type="dxa"/>
            <w:tcBorders>
              <w:left w:val="nil"/>
              <w:right w:val="nil"/>
            </w:tcBorders>
          </w:tcPr>
          <w:p w14:paraId="5E9BD78B"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103.9</w:t>
            </w:r>
          </w:p>
        </w:tc>
        <w:tc>
          <w:tcPr>
            <w:tcW w:w="1260" w:type="dxa"/>
            <w:tcBorders>
              <w:left w:val="nil"/>
              <w:right w:val="nil"/>
            </w:tcBorders>
          </w:tcPr>
          <w:p w14:paraId="1BA8CA3D"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76.9</w:t>
            </w:r>
          </w:p>
        </w:tc>
      </w:tr>
      <w:tr w:rsidR="00D319F2" w:rsidRPr="00442B2C" w14:paraId="4A5598F4" w14:textId="77777777">
        <w:tc>
          <w:tcPr>
            <w:tcW w:w="1104" w:type="dxa"/>
            <w:tcBorders>
              <w:right w:val="nil"/>
            </w:tcBorders>
          </w:tcPr>
          <w:p w14:paraId="3A761616"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5F3A1CB6"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Paralichthys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lethostigma</w:t>
            </w:r>
            <w:proofErr w:type="spellEnd"/>
          </w:p>
        </w:tc>
        <w:tc>
          <w:tcPr>
            <w:tcW w:w="1349" w:type="dxa"/>
            <w:tcBorders>
              <w:left w:val="nil"/>
              <w:right w:val="nil"/>
            </w:tcBorders>
            <w:vAlign w:val="center"/>
          </w:tcPr>
          <w:p w14:paraId="536C6056" w14:textId="77777777" w:rsidR="00D319F2" w:rsidRPr="00414ED1" w:rsidRDefault="00D319F2" w:rsidP="00A13D3A">
            <w:pPr>
              <w:spacing w:before="2" w:after="2"/>
              <w:rPr>
                <w:rFonts w:ascii="Times New Roman" w:hAnsi="Times New Roman"/>
                <w:lang w:val="en-GB"/>
              </w:rPr>
            </w:pPr>
            <w:r w:rsidRPr="00414ED1">
              <w:rPr>
                <w:rFonts w:ascii="Times New Roman" w:hAnsi="Times New Roman"/>
                <w:lang w:val="en-GB"/>
              </w:rPr>
              <w:t>Southern Flounder</w:t>
            </w:r>
          </w:p>
        </w:tc>
        <w:tc>
          <w:tcPr>
            <w:tcW w:w="1531" w:type="dxa"/>
            <w:tcBorders>
              <w:left w:val="nil"/>
              <w:right w:val="nil"/>
            </w:tcBorders>
            <w:vAlign w:val="bottom"/>
          </w:tcPr>
          <w:p w14:paraId="7FB8A47F"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0.001 (0.008)</w:t>
            </w:r>
          </w:p>
        </w:tc>
        <w:tc>
          <w:tcPr>
            <w:tcW w:w="1170" w:type="dxa"/>
            <w:tcBorders>
              <w:left w:val="nil"/>
              <w:right w:val="nil"/>
            </w:tcBorders>
          </w:tcPr>
          <w:p w14:paraId="698B937F"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5.1</w:t>
            </w:r>
          </w:p>
        </w:tc>
        <w:tc>
          <w:tcPr>
            <w:tcW w:w="1260" w:type="dxa"/>
            <w:tcBorders>
              <w:left w:val="nil"/>
              <w:right w:val="nil"/>
            </w:tcBorders>
          </w:tcPr>
          <w:p w14:paraId="2AA6569D" w14:textId="77777777" w:rsidR="00D319F2" w:rsidRDefault="00D319F2" w:rsidP="00A13D3A">
            <w:pPr>
              <w:spacing w:before="2" w:after="2"/>
              <w:jc w:val="center"/>
              <w:rPr>
                <w:rFonts w:ascii="Times New Roman" w:hAnsi="Times New Roman"/>
                <w:lang w:val="en-GB"/>
              </w:rPr>
            </w:pPr>
          </w:p>
        </w:tc>
      </w:tr>
      <w:tr w:rsidR="00D319F2" w:rsidRPr="00AB502C" w14:paraId="0526F8DC" w14:textId="77777777">
        <w:tc>
          <w:tcPr>
            <w:tcW w:w="1104" w:type="dxa"/>
            <w:tcBorders>
              <w:right w:val="nil"/>
            </w:tcBorders>
          </w:tcPr>
          <w:p w14:paraId="50D9B343"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4ABEFD63" w14:textId="77777777" w:rsidR="00D319F2" w:rsidRPr="000454E5" w:rsidRDefault="00D319F2" w:rsidP="00A13D3A">
            <w:pPr>
              <w:spacing w:before="2" w:after="2"/>
              <w:rPr>
                <w:rFonts w:ascii="Times New Roman" w:hAnsi="Times New Roman"/>
                <w:b/>
                <w:lang w:val="en-GB"/>
              </w:rPr>
            </w:pPr>
            <w:r w:rsidRPr="000454E5">
              <w:rPr>
                <w:rFonts w:ascii="Times New Roman" w:hAnsi="Times New Roman"/>
                <w:b/>
                <w:lang w:val="en-GB"/>
              </w:rPr>
              <w:t>Crustacean</w:t>
            </w:r>
            <w:r>
              <w:rPr>
                <w:rFonts w:ascii="Times New Roman" w:hAnsi="Times New Roman"/>
                <w:b/>
                <w:lang w:val="en-GB"/>
              </w:rPr>
              <w:t>s</w:t>
            </w:r>
          </w:p>
        </w:tc>
        <w:tc>
          <w:tcPr>
            <w:tcW w:w="1349" w:type="dxa"/>
            <w:tcBorders>
              <w:left w:val="nil"/>
              <w:right w:val="nil"/>
            </w:tcBorders>
            <w:vAlign w:val="center"/>
          </w:tcPr>
          <w:p w14:paraId="1C0B95F6" w14:textId="77777777" w:rsidR="00D319F2" w:rsidRPr="00414ED1" w:rsidRDefault="00D319F2" w:rsidP="00A13D3A">
            <w:pPr>
              <w:spacing w:before="2" w:after="2"/>
              <w:rPr>
                <w:rFonts w:ascii="Times New Roman" w:hAnsi="Times New Roman"/>
                <w:lang w:val="en-GB"/>
              </w:rPr>
            </w:pPr>
          </w:p>
        </w:tc>
        <w:tc>
          <w:tcPr>
            <w:tcW w:w="1531" w:type="dxa"/>
            <w:tcBorders>
              <w:left w:val="nil"/>
              <w:right w:val="nil"/>
            </w:tcBorders>
            <w:vAlign w:val="bottom"/>
          </w:tcPr>
          <w:p w14:paraId="0384AD6D" w14:textId="77777777" w:rsidR="00D319F2" w:rsidRPr="00AB502C" w:rsidRDefault="00D319F2" w:rsidP="00A13D3A">
            <w:pPr>
              <w:spacing w:before="2" w:after="2"/>
              <w:jc w:val="right"/>
              <w:rPr>
                <w:rFonts w:ascii="Times New Roman" w:hAnsi="Times New Roman"/>
                <w:lang w:val="en-GB"/>
              </w:rPr>
            </w:pPr>
          </w:p>
        </w:tc>
        <w:tc>
          <w:tcPr>
            <w:tcW w:w="1170" w:type="dxa"/>
            <w:tcBorders>
              <w:left w:val="nil"/>
              <w:right w:val="nil"/>
            </w:tcBorders>
          </w:tcPr>
          <w:p w14:paraId="13FDE4C6" w14:textId="77777777" w:rsidR="00D319F2" w:rsidRPr="00AB502C" w:rsidRDefault="00D319F2" w:rsidP="00A13D3A">
            <w:pPr>
              <w:spacing w:before="2" w:after="2"/>
              <w:jc w:val="right"/>
              <w:rPr>
                <w:rFonts w:ascii="Times New Roman" w:hAnsi="Times New Roman"/>
                <w:lang w:val="en-GB"/>
              </w:rPr>
            </w:pPr>
          </w:p>
        </w:tc>
        <w:tc>
          <w:tcPr>
            <w:tcW w:w="1260" w:type="dxa"/>
            <w:tcBorders>
              <w:left w:val="nil"/>
              <w:right w:val="nil"/>
            </w:tcBorders>
          </w:tcPr>
          <w:p w14:paraId="0E3E3FEC" w14:textId="77777777" w:rsidR="00D319F2" w:rsidRPr="00AB502C" w:rsidRDefault="00D319F2" w:rsidP="00A13D3A">
            <w:pPr>
              <w:spacing w:before="2" w:after="2"/>
              <w:jc w:val="right"/>
              <w:rPr>
                <w:rFonts w:ascii="Times New Roman" w:hAnsi="Times New Roman"/>
                <w:lang w:val="en-GB"/>
              </w:rPr>
            </w:pPr>
          </w:p>
        </w:tc>
      </w:tr>
      <w:tr w:rsidR="00D319F2" w14:paraId="6429E20D" w14:textId="77777777">
        <w:tc>
          <w:tcPr>
            <w:tcW w:w="1104" w:type="dxa"/>
            <w:tcBorders>
              <w:right w:val="nil"/>
            </w:tcBorders>
          </w:tcPr>
          <w:p w14:paraId="4325C545" w14:textId="77777777" w:rsidR="00D319F2" w:rsidRPr="00BD6779" w:rsidRDefault="00D319F2" w:rsidP="00A13D3A">
            <w:pPr>
              <w:spacing w:before="2" w:after="2"/>
              <w:rPr>
                <w:rFonts w:ascii="Times New Roman" w:hAnsi="Times New Roman"/>
                <w:lang w:val="en-GB"/>
              </w:rPr>
            </w:pPr>
          </w:p>
        </w:tc>
        <w:tc>
          <w:tcPr>
            <w:tcW w:w="2064" w:type="dxa"/>
            <w:tcBorders>
              <w:left w:val="nil"/>
              <w:right w:val="nil"/>
            </w:tcBorders>
            <w:vAlign w:val="center"/>
          </w:tcPr>
          <w:p w14:paraId="1B0DCE7F" w14:textId="77777777" w:rsidR="00D319F2" w:rsidRPr="00414ED1" w:rsidRDefault="00D319F2" w:rsidP="00A13D3A">
            <w:pPr>
              <w:spacing w:before="2" w:after="2"/>
              <w:rPr>
                <w:rFonts w:ascii="Times New Roman" w:hAnsi="Times New Roman"/>
                <w:i/>
                <w:lang w:val="en-GB"/>
              </w:rPr>
            </w:pPr>
            <w:proofErr w:type="spellStart"/>
            <w:r w:rsidRPr="00414ED1">
              <w:rPr>
                <w:rFonts w:ascii="Times New Roman" w:hAnsi="Times New Roman"/>
                <w:i/>
                <w:lang w:val="en-GB"/>
              </w:rPr>
              <w:t>Farfantepenaeus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aztecus</w:t>
            </w:r>
            <w:proofErr w:type="spellEnd"/>
          </w:p>
        </w:tc>
        <w:tc>
          <w:tcPr>
            <w:tcW w:w="1349" w:type="dxa"/>
            <w:tcBorders>
              <w:left w:val="nil"/>
              <w:right w:val="nil"/>
            </w:tcBorders>
            <w:vAlign w:val="center"/>
          </w:tcPr>
          <w:p w14:paraId="7BB79D39" w14:textId="77777777" w:rsidR="00D319F2" w:rsidRPr="00414ED1" w:rsidRDefault="00D319F2" w:rsidP="00A13D3A">
            <w:pPr>
              <w:spacing w:before="2" w:after="2"/>
              <w:rPr>
                <w:rFonts w:ascii="Times New Roman" w:hAnsi="Times New Roman"/>
                <w:lang w:val="en-GB"/>
              </w:rPr>
            </w:pPr>
            <w:r>
              <w:rPr>
                <w:rFonts w:ascii="Times New Roman" w:hAnsi="Times New Roman"/>
                <w:lang w:val="en-GB"/>
              </w:rPr>
              <w:t>Brown S</w:t>
            </w:r>
            <w:r w:rsidRPr="00414ED1">
              <w:rPr>
                <w:rFonts w:ascii="Times New Roman" w:hAnsi="Times New Roman"/>
                <w:lang w:val="en-GB"/>
              </w:rPr>
              <w:t>hrimp</w:t>
            </w:r>
          </w:p>
        </w:tc>
        <w:tc>
          <w:tcPr>
            <w:tcW w:w="1531" w:type="dxa"/>
            <w:tcBorders>
              <w:left w:val="nil"/>
              <w:right w:val="nil"/>
            </w:tcBorders>
            <w:vAlign w:val="bottom"/>
          </w:tcPr>
          <w:p w14:paraId="4E1791A9"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0.034</w:t>
            </w:r>
          </w:p>
          <w:p w14:paraId="793BE745" w14:textId="77777777" w:rsidR="00D319F2" w:rsidRPr="00AB502C" w:rsidRDefault="00D319F2" w:rsidP="00A13D3A">
            <w:pPr>
              <w:spacing w:before="2" w:after="2"/>
              <w:jc w:val="center"/>
              <w:rPr>
                <w:rFonts w:ascii="Times New Roman" w:hAnsi="Times New Roman"/>
                <w:lang w:val="en-GB"/>
              </w:rPr>
            </w:pPr>
            <w:r>
              <w:rPr>
                <w:rFonts w:ascii="Times New Roman" w:hAnsi="Times New Roman"/>
                <w:lang w:val="en-GB"/>
              </w:rPr>
              <w:t xml:space="preserve"> (0.008)</w:t>
            </w:r>
          </w:p>
        </w:tc>
        <w:tc>
          <w:tcPr>
            <w:tcW w:w="1170" w:type="dxa"/>
            <w:tcBorders>
              <w:left w:val="nil"/>
              <w:right w:val="nil"/>
            </w:tcBorders>
          </w:tcPr>
          <w:p w14:paraId="0A242AF8"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138.3</w:t>
            </w:r>
          </w:p>
        </w:tc>
        <w:tc>
          <w:tcPr>
            <w:tcW w:w="1260" w:type="dxa"/>
            <w:tcBorders>
              <w:left w:val="nil"/>
              <w:right w:val="nil"/>
            </w:tcBorders>
          </w:tcPr>
          <w:p w14:paraId="28912AF6" w14:textId="77777777" w:rsidR="00D319F2" w:rsidRDefault="00D319F2" w:rsidP="00A13D3A">
            <w:pPr>
              <w:spacing w:before="2" w:after="2"/>
              <w:jc w:val="center"/>
              <w:rPr>
                <w:rFonts w:ascii="Times New Roman" w:hAnsi="Times New Roman"/>
                <w:lang w:val="en-GB"/>
              </w:rPr>
            </w:pPr>
            <w:r>
              <w:rPr>
                <w:rFonts w:ascii="Times New Roman" w:hAnsi="Times New Roman"/>
                <w:lang w:val="en-GB"/>
              </w:rPr>
              <w:t>2.1 x 10</w:t>
            </w:r>
            <w:r w:rsidRPr="002D2E48">
              <w:rPr>
                <w:rFonts w:ascii="Times New Roman" w:hAnsi="Times New Roman"/>
                <w:vertAlign w:val="superscript"/>
                <w:lang w:val="en-GB"/>
              </w:rPr>
              <w:t>-6</w:t>
            </w:r>
          </w:p>
        </w:tc>
      </w:tr>
    </w:tbl>
    <w:p w14:paraId="35D1FFE3" w14:textId="77777777" w:rsidR="00D319F2" w:rsidRDefault="00D319F2" w:rsidP="00D319F2"/>
    <w:p w14:paraId="54528845" w14:textId="77777777" w:rsidR="00D319F2" w:rsidRDefault="00D319F2" w:rsidP="00976BD0">
      <w:pPr>
        <w:pStyle w:val="Heading4"/>
      </w:pPr>
      <w:r w:rsidRPr="00087BFF">
        <w:t>Estimating fish and mobile crustacean biomass production</w:t>
      </w:r>
      <w:r>
        <w:t xml:space="preserve"> </w:t>
      </w:r>
    </w:p>
    <w:p w14:paraId="7D42B2FA" w14:textId="77777777" w:rsidR="00D319F2" w:rsidRDefault="00D319F2" w:rsidP="00D319F2">
      <w:r>
        <w:t>Once the number of additional individuals recruiting to an area is known, it is possible to estimate the resulting increase in biomass using established life history and mortality estimates</w:t>
      </w:r>
      <w:r w:rsidR="001A4295">
        <w:t>. Details of the growth and mortality models applied can be found in Appendix 2</w:t>
      </w:r>
      <w:r>
        <w:t xml:space="preserve">. </w:t>
      </w:r>
    </w:p>
    <w:p w14:paraId="02D920F4" w14:textId="77777777" w:rsidR="00D319F2" w:rsidRDefault="00D319F2" w:rsidP="00D319F2">
      <w:proofErr w:type="spellStart"/>
      <w:r>
        <w:t>Zu</w:t>
      </w:r>
      <w:proofErr w:type="spellEnd"/>
      <w:r>
        <w:t xml:space="preserve"> </w:t>
      </w:r>
      <w:proofErr w:type="spellStart"/>
      <w:r>
        <w:t>Ermgassen</w:t>
      </w:r>
      <w:proofErr w:type="spellEnd"/>
      <w:r>
        <w:t xml:space="preserve"> et al. 2014 applied known </w:t>
      </w:r>
      <w:r w:rsidR="001A4295">
        <w:t xml:space="preserve">growth and mortality </w:t>
      </w:r>
      <w:r>
        <w:t xml:space="preserve">relationships to the mean juvenile density values listed in </w:t>
      </w:r>
      <w:r w:rsidR="001A4295">
        <w:t>table X</w:t>
      </w:r>
      <w:r>
        <w:t xml:space="preserve">, using the species specific life history constants in </w:t>
      </w:r>
      <w:r w:rsidR="001A4295">
        <w:t>Appendix 3</w:t>
      </w:r>
      <w:r>
        <w:t xml:space="preserve">, the results of which can be found in table XXX. These values represent the annual enhancement in biomass of each fish or </w:t>
      </w:r>
      <w:r>
        <w:lastRenderedPageBreak/>
        <w:t>crustacean species which can be attributed to oyster reef over the lifetime of the species (</w:t>
      </w:r>
      <w:proofErr w:type="spellStart"/>
      <w:r>
        <w:t>t</w:t>
      </w:r>
      <w:r w:rsidRPr="000417D0">
        <w:rPr>
          <w:vertAlign w:val="subscript"/>
        </w:rPr>
        <w:t>max</w:t>
      </w:r>
      <w:proofErr w:type="spellEnd"/>
      <w:r>
        <w:t xml:space="preserve">), assuming that individuals recruit to the restored reef each year. </w:t>
      </w:r>
      <w:r w:rsidR="001A4295">
        <w:t xml:space="preserve">Alternatively this can be considered to be the annual enhancement summed across all year classes once the restored reef exceeds </w:t>
      </w:r>
      <w:proofErr w:type="spellStart"/>
      <w:r w:rsidR="001A4295">
        <w:t>t</w:t>
      </w:r>
      <w:r w:rsidR="001A4295" w:rsidRPr="001A4295">
        <w:rPr>
          <w:vertAlign w:val="subscript"/>
        </w:rPr>
        <w:t>max</w:t>
      </w:r>
      <w:proofErr w:type="spellEnd"/>
      <w:r w:rsidR="001A4295" w:rsidRPr="001A4295">
        <w:rPr>
          <w:vertAlign w:val="subscript"/>
        </w:rPr>
        <w:t xml:space="preserve"> </w:t>
      </w:r>
      <w:r w:rsidR="001A4295">
        <w:t>in age (with the assumption that the reef enhanced recruitment every year following construction).</w:t>
      </w:r>
    </w:p>
    <w:p w14:paraId="5ED1D521" w14:textId="77777777" w:rsidR="00D319F2" w:rsidRDefault="00D319F2" w:rsidP="00D319F2">
      <w:r>
        <w:t xml:space="preserve">There is strong evidence that restored oyster reefs support fish and mobile crustaceans very soon after restoration has taken place </w:t>
      </w:r>
      <w:r w:rsidR="00E25E17">
        <w:fldChar w:fldCharType="begin"/>
      </w:r>
      <w:r w:rsidR="002609DF">
        <w:instrText xml:space="preserve"> ADDIN EN.CITE &lt;EndNote&gt;&lt;Cite&gt;&lt;Author&gt;La Peyre&lt;/Author&gt;&lt;Year&gt;2014&lt;/Year&gt;&lt;RecNum&gt;2402&lt;/RecNum&gt;&lt;record&gt;&lt;rec-number&gt;2402&lt;/rec-number&gt;&lt;foreign-keys&gt;&lt;key app="EN" db-id="waa5vxrvuz0eeoes2wbpsrfs5zezp0z9ewxz"&gt;2402&lt;/key&gt;&lt;/foreign-keys&gt;&lt;ref-type name="Journal Article"&gt;17&lt;/ref-type&gt;&lt;contributors&gt;&lt;authors&gt;&lt;author&gt;La Peyre, Megan&lt;/author&gt;&lt;author&gt;Furlong, Jessica&lt;/author&gt;&lt;author&gt;Brown, Laura A.&lt;/author&gt;&lt;author&gt;Piazza, Bryan P.&lt;/author&gt;&lt;author&gt;Brown, Ken&lt;/author&gt;&lt;/authors&gt;&lt;/contributors&gt;&lt;titles&gt;&lt;title&gt;Oyster reef restoration in the northern Gulf of Mexico: Extent, methods and outcomes&lt;/title&gt;&lt;secondary-title&gt;Ocean &amp;amp; Coastal Management&lt;/secondary-title&gt;&lt;/titles&gt;&lt;periodical&gt;&lt;full-title&gt;Ocean &amp;amp; Coastal Management&lt;/full-title&gt;&lt;/periodical&gt;&lt;pages&gt;20-28&lt;/pages&gt;&lt;volume&gt;89&lt;/volume&gt;&lt;number&gt;0&lt;/number&gt;&lt;keywords&gt;&lt;keyword&gt;oyster&lt;/keyword&gt;&lt;keyword&gt;Crassostrea virginica&lt;/keyword&gt;&lt;keyword&gt;restoration&lt;/keyword&gt;&lt;keyword&gt;Success criteria&lt;/keyword&gt;&lt;keyword&gt;monitoring&lt;/keyword&gt;&lt;keyword&gt;Louisiana&lt;/keyword&gt;&lt;keyword&gt;Gulf of Mexico&lt;/keyword&gt;&lt;keyword&gt;Adaptive management&lt;/keyword&gt;&lt;/keywords&gt;&lt;dates&gt;&lt;year&gt;2014&lt;/year&gt;&lt;/dates&gt;&lt;isbn&gt;0964-5691&lt;/isbn&gt;&lt;urls&gt;&lt;related-urls&gt;&lt;url&gt;http://www.sciencedirect.com/science/article/pii/S0964569113003049&lt;/url&gt;&lt;/related-urls&gt;&lt;/urls&gt;&lt;electronic-resource-num&gt;http://dx.doi.org/10.1016/j.ocecoaman.2013.12.002&lt;/electronic-resource-num&gt;&lt;/record&gt;&lt;/Cite&gt;&lt;/EndNote&gt;</w:instrText>
      </w:r>
      <w:r w:rsidR="00E25E17">
        <w:fldChar w:fldCharType="separate"/>
      </w:r>
      <w:r w:rsidR="00662D50">
        <w:rPr>
          <w:noProof/>
        </w:rPr>
        <w:t>(La Peyre et al., 2014)</w:t>
      </w:r>
      <w:r w:rsidR="00E25E17">
        <w:fldChar w:fldCharType="end"/>
      </w:r>
      <w:r>
        <w:t xml:space="preserve">. Fish and mobile crustacean biomass </w:t>
      </w:r>
      <w:proofErr w:type="gramStart"/>
      <w:r>
        <w:t>can therefore be assumed to be enhanced</w:t>
      </w:r>
      <w:proofErr w:type="gramEnd"/>
      <w:r>
        <w:t xml:space="preserve"> from the first season of recruitment following restoration. While the full biomass enhancement benefits for each species will not be fulfilled until </w:t>
      </w:r>
      <w:proofErr w:type="spellStart"/>
      <w:r>
        <w:t>t</w:t>
      </w:r>
      <w:r w:rsidRPr="00295B1F">
        <w:rPr>
          <w:vertAlign w:val="subscript"/>
        </w:rPr>
        <w:t>max</w:t>
      </w:r>
      <w:proofErr w:type="spellEnd"/>
      <w:r>
        <w:t>, a significant proportion of the biomass can be attributed from just 1 year in the Gulf of Mexico (66%) and three years on the Atlantic coast (58%). These values will vary depending on which species are present at the location of the restoration project.</w:t>
      </w:r>
    </w:p>
    <w:p w14:paraId="32EA3E70" w14:textId="77777777" w:rsidR="00D319F2" w:rsidRPr="005D2E8B" w:rsidRDefault="00D319F2" w:rsidP="00D319F2">
      <w:r>
        <w:t xml:space="preserve">It should be noted that the values given in table XXX represent the mean enhancement across all of the studies included in the initial literature review on which table X is based. Individual sites are expected to differ not only because not all species are present at all sites, but also because there is great natural variability in recruitment both across space and time. As such, these values represent a predicted enhancement. The variability in each value is expressed as standard deviations calculated for each species, and should be considered when setting restoration objectives. </w:t>
      </w:r>
    </w:p>
    <w:p w14:paraId="5F6A2B4C" w14:textId="77777777" w:rsidR="00D319F2" w:rsidRDefault="00D319F2" w:rsidP="00D319F2">
      <w:r>
        <w:t>Restoration practitioners must bear in mind that the values given here represent a mean, and the biomass their restoration efforts are actually contributing can only be determined through appropriate sampling of fish populations on and off the reef in the years following restoration. Further information about appropriate sampling techniques for juveniles can be found in Baggett et al. 2014.</w:t>
      </w:r>
    </w:p>
    <w:p w14:paraId="070BEFEF" w14:textId="77777777" w:rsidR="00D319F2" w:rsidRDefault="00D319F2" w:rsidP="00D319F2">
      <w:r>
        <w:t>Table XXX Estimated biomass enhancement per m</w:t>
      </w:r>
      <w:r w:rsidRPr="00830E8E">
        <w:rPr>
          <w:vertAlign w:val="superscript"/>
        </w:rPr>
        <w:t>2</w:t>
      </w:r>
      <w:r>
        <w:t xml:space="preserve"> </w:t>
      </w:r>
      <w:r w:rsidR="00B32F84">
        <w:t xml:space="preserve">per year </w:t>
      </w:r>
      <w:r>
        <w:t xml:space="preserve">of oyster reef restored </w:t>
      </w:r>
      <w:r w:rsidR="007E230B">
        <w:t xml:space="preserve">per year </w:t>
      </w:r>
      <w:r>
        <w:t>on the Gulf of Mexico and Atlantic coasts. These numbers are derived from applying known mortality and growth estimates to the observed enhancement in juvenile fish and mobile crustacean density on oyster reefs over unstructured controls.</w:t>
      </w:r>
    </w:p>
    <w:tbl>
      <w:tblPr>
        <w:tblStyle w:val="TableGrid"/>
        <w:tblW w:w="8388" w:type="dxa"/>
        <w:tblBorders>
          <w:top w:val="none" w:sz="0" w:space="0" w:color="auto"/>
          <w:left w:val="none" w:sz="0" w:space="0" w:color="auto"/>
          <w:bottom w:val="none" w:sz="0" w:space="0" w:color="auto"/>
          <w:right w:val="none" w:sz="0" w:space="0" w:color="auto"/>
          <w:insideH w:val="none" w:sz="0" w:space="0" w:color="auto"/>
        </w:tblBorders>
        <w:tblLayout w:type="fixed"/>
        <w:tblLook w:val="00A0" w:firstRow="1" w:lastRow="0" w:firstColumn="1" w:lastColumn="0" w:noHBand="0" w:noVBand="0"/>
      </w:tblPr>
      <w:tblGrid>
        <w:gridCol w:w="991"/>
        <w:gridCol w:w="2177"/>
        <w:gridCol w:w="1800"/>
        <w:gridCol w:w="1440"/>
        <w:gridCol w:w="1980"/>
      </w:tblGrid>
      <w:tr w:rsidR="008D6D31" w14:paraId="7D9AFCDD" w14:textId="77777777">
        <w:tc>
          <w:tcPr>
            <w:tcW w:w="991" w:type="dxa"/>
            <w:tcBorders>
              <w:bottom w:val="single" w:sz="4" w:space="0" w:color="000000" w:themeColor="text1"/>
              <w:right w:val="nil"/>
            </w:tcBorders>
          </w:tcPr>
          <w:p w14:paraId="700057D2" w14:textId="77777777" w:rsidR="008D6D31" w:rsidRPr="00A300F5" w:rsidRDefault="008D6D31" w:rsidP="0056038C">
            <w:pPr>
              <w:spacing w:before="2" w:after="2"/>
              <w:rPr>
                <w:rFonts w:ascii="Times New Roman" w:hAnsi="Times New Roman"/>
                <w:b/>
                <w:lang w:val="en-GB"/>
              </w:rPr>
            </w:pPr>
            <w:r w:rsidRPr="00A300F5">
              <w:rPr>
                <w:rFonts w:ascii="Times New Roman" w:hAnsi="Times New Roman"/>
                <w:b/>
                <w:lang w:val="en-GB"/>
              </w:rPr>
              <w:t>Coast</w:t>
            </w:r>
          </w:p>
        </w:tc>
        <w:tc>
          <w:tcPr>
            <w:tcW w:w="2177" w:type="dxa"/>
            <w:tcBorders>
              <w:left w:val="nil"/>
              <w:bottom w:val="single" w:sz="4" w:space="0" w:color="000000" w:themeColor="text1"/>
              <w:right w:val="nil"/>
            </w:tcBorders>
          </w:tcPr>
          <w:p w14:paraId="583615BD" w14:textId="77777777" w:rsidR="008D6D31" w:rsidRPr="00A300F5" w:rsidRDefault="008D6D31" w:rsidP="0056038C">
            <w:pPr>
              <w:spacing w:before="2" w:after="2"/>
              <w:rPr>
                <w:rFonts w:ascii="Times New Roman" w:hAnsi="Times New Roman"/>
                <w:b/>
                <w:lang w:val="en-GB"/>
              </w:rPr>
            </w:pPr>
            <w:r w:rsidRPr="00A300F5">
              <w:rPr>
                <w:rFonts w:ascii="Times New Roman" w:hAnsi="Times New Roman"/>
                <w:b/>
                <w:lang w:val="en-GB"/>
              </w:rPr>
              <w:t>Species</w:t>
            </w:r>
          </w:p>
        </w:tc>
        <w:tc>
          <w:tcPr>
            <w:tcW w:w="1800" w:type="dxa"/>
            <w:tcBorders>
              <w:left w:val="nil"/>
              <w:bottom w:val="single" w:sz="4" w:space="0" w:color="000000" w:themeColor="text1"/>
              <w:right w:val="nil"/>
            </w:tcBorders>
          </w:tcPr>
          <w:p w14:paraId="2DECD6A4" w14:textId="77777777" w:rsidR="008D6D31" w:rsidRPr="00A300F5" w:rsidRDefault="008D6D31" w:rsidP="0056038C">
            <w:pPr>
              <w:spacing w:before="2" w:after="2"/>
              <w:rPr>
                <w:rFonts w:ascii="Times New Roman" w:hAnsi="Times New Roman"/>
                <w:b/>
                <w:lang w:val="en-GB"/>
              </w:rPr>
            </w:pPr>
            <w:r w:rsidRPr="00A300F5">
              <w:rPr>
                <w:rFonts w:ascii="Times New Roman" w:hAnsi="Times New Roman"/>
                <w:b/>
                <w:lang w:val="en-GB"/>
              </w:rPr>
              <w:t>Common name</w:t>
            </w:r>
          </w:p>
        </w:tc>
        <w:tc>
          <w:tcPr>
            <w:tcW w:w="1440" w:type="dxa"/>
            <w:tcBorders>
              <w:left w:val="nil"/>
              <w:bottom w:val="single" w:sz="4" w:space="0" w:color="000000" w:themeColor="text1"/>
              <w:right w:val="nil"/>
            </w:tcBorders>
          </w:tcPr>
          <w:p w14:paraId="71F32964"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 xml:space="preserve">Mean </w:t>
            </w:r>
            <w:proofErr w:type="spellStart"/>
            <w:r>
              <w:rPr>
                <w:rFonts w:ascii="Times New Roman" w:hAnsi="Times New Roman"/>
                <w:b/>
                <w:i/>
                <w:lang w:val="en-GB"/>
              </w:rPr>
              <w:t>P</w:t>
            </w:r>
            <w:r w:rsidRPr="0084336A">
              <w:rPr>
                <w:rFonts w:ascii="Times New Roman" w:hAnsi="Times New Roman"/>
                <w:b/>
                <w:i/>
                <w:vertAlign w:val="subscript"/>
                <w:lang w:val="en-GB"/>
              </w:rPr>
              <w:t>g</w:t>
            </w:r>
            <w:proofErr w:type="spellEnd"/>
          </w:p>
          <w:p w14:paraId="1887DD0A" w14:textId="77777777" w:rsidR="008D6D31" w:rsidRPr="00640E41" w:rsidRDefault="008D6D31" w:rsidP="0056038C">
            <w:pPr>
              <w:spacing w:before="2" w:after="2"/>
              <w:jc w:val="center"/>
              <w:rPr>
                <w:rFonts w:ascii="Times New Roman" w:hAnsi="Times New Roman"/>
                <w:b/>
                <w:lang w:val="en-GB"/>
              </w:rPr>
            </w:pPr>
            <w:proofErr w:type="gramStart"/>
            <w:r>
              <w:rPr>
                <w:rFonts w:ascii="Times New Roman" w:hAnsi="Times New Roman"/>
                <w:b/>
                <w:lang w:val="en-GB"/>
              </w:rPr>
              <w:t>g</w:t>
            </w:r>
            <w:proofErr w:type="gramEnd"/>
            <w:r>
              <w:rPr>
                <w:rFonts w:ascii="Times New Roman" w:hAnsi="Times New Roman"/>
                <w:b/>
                <w:lang w:val="en-GB"/>
              </w:rPr>
              <w:t xml:space="preserve"> m</w:t>
            </w:r>
            <w:r w:rsidRPr="00640E41">
              <w:rPr>
                <w:rFonts w:ascii="Times New Roman" w:hAnsi="Times New Roman"/>
                <w:b/>
                <w:vertAlign w:val="superscript"/>
                <w:lang w:val="en-GB"/>
              </w:rPr>
              <w:t>-2</w:t>
            </w:r>
            <w:r w:rsidRPr="00640E41">
              <w:rPr>
                <w:rFonts w:ascii="Times New Roman" w:hAnsi="Times New Roman"/>
                <w:b/>
                <w:lang w:val="en-GB"/>
              </w:rPr>
              <w:t xml:space="preserve"> </w:t>
            </w:r>
            <w:r>
              <w:rPr>
                <w:rFonts w:ascii="Times New Roman" w:hAnsi="Times New Roman"/>
                <w:b/>
                <w:lang w:val="en-GB"/>
              </w:rPr>
              <w:t>y</w:t>
            </w:r>
            <w:r w:rsidRPr="00BF21B7">
              <w:rPr>
                <w:rFonts w:ascii="Times New Roman" w:hAnsi="Times New Roman"/>
                <w:b/>
                <w:vertAlign w:val="superscript"/>
                <w:lang w:val="en-GB"/>
              </w:rPr>
              <w:t>-1</w:t>
            </w:r>
            <w:r>
              <w:rPr>
                <w:rFonts w:ascii="Times New Roman" w:hAnsi="Times New Roman"/>
                <w:b/>
                <w:vertAlign w:val="superscript"/>
                <w:lang w:val="en-GB"/>
              </w:rPr>
              <w:t xml:space="preserve"> </w:t>
            </w:r>
            <w:r>
              <w:rPr>
                <w:rFonts w:ascii="Times New Roman" w:hAnsi="Times New Roman"/>
                <w:b/>
                <w:lang w:val="en-GB"/>
              </w:rPr>
              <w:t>(</w:t>
            </w:r>
            <w:proofErr w:type="spellStart"/>
            <w:r>
              <w:rPr>
                <w:rFonts w:ascii="Times New Roman" w:hAnsi="Times New Roman"/>
                <w:b/>
                <w:lang w:val="en-GB"/>
              </w:rPr>
              <w:t>stdev</w:t>
            </w:r>
            <w:proofErr w:type="spellEnd"/>
            <w:r w:rsidRPr="00A300F5">
              <w:rPr>
                <w:rFonts w:ascii="Times New Roman" w:hAnsi="Times New Roman"/>
                <w:b/>
                <w:lang w:val="en-GB"/>
              </w:rPr>
              <w:t>)</w:t>
            </w:r>
          </w:p>
        </w:tc>
        <w:tc>
          <w:tcPr>
            <w:tcW w:w="1980" w:type="dxa"/>
            <w:tcBorders>
              <w:left w:val="nil"/>
              <w:bottom w:val="single" w:sz="4" w:space="0" w:color="auto"/>
              <w:right w:val="nil"/>
            </w:tcBorders>
          </w:tcPr>
          <w:p w14:paraId="2F3777EA"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 xml:space="preserve">Mean </w:t>
            </w:r>
            <w:proofErr w:type="spellStart"/>
            <w:r>
              <w:rPr>
                <w:rFonts w:ascii="Times New Roman" w:hAnsi="Times New Roman"/>
                <w:b/>
                <w:i/>
                <w:lang w:val="en-GB"/>
              </w:rPr>
              <w:t>P</w:t>
            </w:r>
            <w:r w:rsidRPr="0084336A">
              <w:rPr>
                <w:rFonts w:ascii="Times New Roman" w:hAnsi="Times New Roman"/>
                <w:b/>
                <w:i/>
                <w:vertAlign w:val="subscript"/>
                <w:lang w:val="en-GB"/>
              </w:rPr>
              <w:t>n</w:t>
            </w:r>
            <w:proofErr w:type="spellEnd"/>
          </w:p>
          <w:p w14:paraId="7E001715" w14:textId="77777777" w:rsidR="008D6D31" w:rsidRDefault="008D6D31" w:rsidP="0056038C">
            <w:pPr>
              <w:spacing w:before="2" w:after="2"/>
              <w:jc w:val="center"/>
              <w:rPr>
                <w:rFonts w:ascii="Times New Roman" w:hAnsi="Times New Roman"/>
                <w:b/>
                <w:vertAlign w:val="superscript"/>
                <w:lang w:val="en-GB"/>
              </w:rPr>
            </w:pPr>
            <w:proofErr w:type="gramStart"/>
            <w:r>
              <w:rPr>
                <w:rFonts w:ascii="Times New Roman" w:hAnsi="Times New Roman"/>
                <w:b/>
                <w:lang w:val="en-GB"/>
              </w:rPr>
              <w:t>g</w:t>
            </w:r>
            <w:proofErr w:type="gramEnd"/>
            <w:r>
              <w:rPr>
                <w:rFonts w:ascii="Times New Roman" w:hAnsi="Times New Roman"/>
                <w:b/>
                <w:lang w:val="en-GB"/>
              </w:rPr>
              <w:t xml:space="preserve"> m</w:t>
            </w:r>
            <w:r w:rsidRPr="00BF21B7">
              <w:rPr>
                <w:rFonts w:ascii="Times New Roman" w:hAnsi="Times New Roman"/>
                <w:b/>
                <w:vertAlign w:val="superscript"/>
                <w:lang w:val="en-GB"/>
              </w:rPr>
              <w:t>2</w:t>
            </w:r>
            <w:r>
              <w:rPr>
                <w:rFonts w:ascii="Times New Roman" w:hAnsi="Times New Roman"/>
                <w:b/>
                <w:vertAlign w:val="superscript"/>
                <w:lang w:val="en-GB"/>
              </w:rPr>
              <w:t xml:space="preserve"> </w:t>
            </w:r>
            <w:r>
              <w:rPr>
                <w:rFonts w:ascii="Times New Roman" w:hAnsi="Times New Roman"/>
                <w:b/>
                <w:lang w:val="en-GB"/>
              </w:rPr>
              <w:t>y</w:t>
            </w:r>
            <w:r w:rsidRPr="00BF21B7">
              <w:rPr>
                <w:rFonts w:ascii="Times New Roman" w:hAnsi="Times New Roman"/>
                <w:b/>
                <w:vertAlign w:val="superscript"/>
                <w:lang w:val="en-GB"/>
              </w:rPr>
              <w:t>-1</w:t>
            </w:r>
          </w:p>
          <w:p w14:paraId="648280FB"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w:t>
            </w:r>
            <w:proofErr w:type="spellStart"/>
            <w:proofErr w:type="gramStart"/>
            <w:r>
              <w:rPr>
                <w:rFonts w:ascii="Times New Roman" w:hAnsi="Times New Roman"/>
                <w:b/>
                <w:lang w:val="en-GB"/>
              </w:rPr>
              <w:t>stdev</w:t>
            </w:r>
            <w:proofErr w:type="spellEnd"/>
            <w:proofErr w:type="gramEnd"/>
            <w:r w:rsidRPr="00A300F5">
              <w:rPr>
                <w:rFonts w:ascii="Times New Roman" w:hAnsi="Times New Roman"/>
                <w:b/>
                <w:lang w:val="en-GB"/>
              </w:rPr>
              <w:t>)</w:t>
            </w:r>
          </w:p>
        </w:tc>
      </w:tr>
      <w:tr w:rsidR="008D6D31" w:rsidRPr="00BD6779" w14:paraId="771A93E0" w14:textId="77777777">
        <w:tc>
          <w:tcPr>
            <w:tcW w:w="991" w:type="dxa"/>
            <w:tcBorders>
              <w:top w:val="single" w:sz="4" w:space="0" w:color="000000" w:themeColor="text1"/>
              <w:bottom w:val="single" w:sz="4" w:space="0" w:color="000000" w:themeColor="text1"/>
              <w:right w:val="nil"/>
            </w:tcBorders>
          </w:tcPr>
          <w:p w14:paraId="3DE3A8C4"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Gulf of Mexico</w:t>
            </w:r>
          </w:p>
        </w:tc>
        <w:tc>
          <w:tcPr>
            <w:tcW w:w="2177" w:type="dxa"/>
            <w:tcBorders>
              <w:top w:val="single" w:sz="4" w:space="0" w:color="000000" w:themeColor="text1"/>
              <w:left w:val="nil"/>
              <w:bottom w:val="single" w:sz="4" w:space="0" w:color="000000" w:themeColor="text1"/>
              <w:right w:val="nil"/>
            </w:tcBorders>
            <w:vAlign w:val="bottom"/>
          </w:tcPr>
          <w:p w14:paraId="61CE320E" w14:textId="77777777" w:rsidR="008D6D31" w:rsidRPr="00731927" w:rsidRDefault="008D6D31" w:rsidP="0056038C">
            <w:pPr>
              <w:spacing w:before="2" w:after="2"/>
              <w:rPr>
                <w:rFonts w:ascii="Times New Roman" w:hAnsi="Times New Roman"/>
                <w:b/>
                <w:lang w:val="en-GB"/>
              </w:rPr>
            </w:pPr>
            <w:r w:rsidRPr="00731927">
              <w:rPr>
                <w:rFonts w:ascii="Times New Roman" w:hAnsi="Times New Roman"/>
                <w:b/>
                <w:lang w:val="en-GB"/>
              </w:rPr>
              <w:t>Fish</w:t>
            </w:r>
          </w:p>
        </w:tc>
        <w:tc>
          <w:tcPr>
            <w:tcW w:w="1800" w:type="dxa"/>
            <w:tcBorders>
              <w:top w:val="single" w:sz="4" w:space="0" w:color="000000" w:themeColor="text1"/>
              <w:left w:val="nil"/>
              <w:bottom w:val="single" w:sz="4" w:space="0" w:color="000000" w:themeColor="text1"/>
              <w:right w:val="nil"/>
            </w:tcBorders>
            <w:vAlign w:val="bottom"/>
          </w:tcPr>
          <w:p w14:paraId="3E632E89" w14:textId="77777777" w:rsidR="008D6D31" w:rsidRPr="00BD6779" w:rsidRDefault="008D6D31" w:rsidP="0056038C">
            <w:pPr>
              <w:spacing w:before="2" w:after="2"/>
              <w:rPr>
                <w:rFonts w:ascii="Times New Roman" w:hAnsi="Times New Roman"/>
                <w:lang w:val="en-GB"/>
              </w:rPr>
            </w:pPr>
          </w:p>
        </w:tc>
        <w:tc>
          <w:tcPr>
            <w:tcW w:w="1440" w:type="dxa"/>
            <w:tcBorders>
              <w:top w:val="single" w:sz="4" w:space="0" w:color="000000" w:themeColor="text1"/>
              <w:left w:val="nil"/>
              <w:bottom w:val="single" w:sz="4" w:space="0" w:color="000000" w:themeColor="text1"/>
              <w:right w:val="nil"/>
            </w:tcBorders>
          </w:tcPr>
          <w:p w14:paraId="7DFD0360" w14:textId="77777777" w:rsidR="008D6D31" w:rsidRPr="00BD6779" w:rsidRDefault="008D6D31" w:rsidP="0056038C">
            <w:pPr>
              <w:spacing w:before="2" w:after="2"/>
              <w:jc w:val="center"/>
              <w:rPr>
                <w:rFonts w:ascii="Times New Roman" w:hAnsi="Times New Roman"/>
                <w:lang w:val="en-GB"/>
              </w:rPr>
            </w:pPr>
          </w:p>
        </w:tc>
        <w:tc>
          <w:tcPr>
            <w:tcW w:w="1980" w:type="dxa"/>
            <w:tcBorders>
              <w:top w:val="single" w:sz="4" w:space="0" w:color="auto"/>
              <w:left w:val="nil"/>
              <w:bottom w:val="single" w:sz="4" w:space="0" w:color="auto"/>
              <w:right w:val="nil"/>
            </w:tcBorders>
          </w:tcPr>
          <w:p w14:paraId="6E777042" w14:textId="77777777" w:rsidR="008D6D31" w:rsidRPr="00BD6779" w:rsidRDefault="008D6D31" w:rsidP="0056038C">
            <w:pPr>
              <w:spacing w:before="2" w:after="2"/>
              <w:jc w:val="center"/>
              <w:rPr>
                <w:rFonts w:ascii="Times New Roman" w:hAnsi="Times New Roman"/>
                <w:lang w:val="en-GB"/>
              </w:rPr>
            </w:pPr>
          </w:p>
        </w:tc>
      </w:tr>
      <w:tr w:rsidR="008D6D31" w14:paraId="3D7A7B30" w14:textId="77777777">
        <w:tc>
          <w:tcPr>
            <w:tcW w:w="991" w:type="dxa"/>
            <w:tcBorders>
              <w:top w:val="single" w:sz="4" w:space="0" w:color="000000" w:themeColor="text1"/>
              <w:right w:val="nil"/>
            </w:tcBorders>
          </w:tcPr>
          <w:p w14:paraId="51A7FAF9" w14:textId="77777777" w:rsidR="008D6D31" w:rsidRPr="00BD6779" w:rsidRDefault="008D6D31" w:rsidP="0056038C">
            <w:pPr>
              <w:spacing w:before="2" w:after="2"/>
              <w:rPr>
                <w:rFonts w:ascii="Times New Roman" w:hAnsi="Times New Roman"/>
                <w:lang w:val="en-GB"/>
              </w:rPr>
            </w:pPr>
          </w:p>
        </w:tc>
        <w:tc>
          <w:tcPr>
            <w:tcW w:w="2177" w:type="dxa"/>
            <w:tcBorders>
              <w:top w:val="single" w:sz="4" w:space="0" w:color="000000" w:themeColor="text1"/>
              <w:left w:val="nil"/>
              <w:right w:val="nil"/>
            </w:tcBorders>
            <w:vAlign w:val="center"/>
          </w:tcPr>
          <w:p w14:paraId="34541360"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Archosargus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probatocephalus</w:t>
            </w:r>
            <w:proofErr w:type="spellEnd"/>
          </w:p>
        </w:tc>
        <w:tc>
          <w:tcPr>
            <w:tcW w:w="1800" w:type="dxa"/>
            <w:tcBorders>
              <w:top w:val="single" w:sz="4" w:space="0" w:color="000000" w:themeColor="text1"/>
              <w:left w:val="nil"/>
              <w:right w:val="nil"/>
            </w:tcBorders>
            <w:vAlign w:val="center"/>
          </w:tcPr>
          <w:p w14:paraId="18781974" w14:textId="77777777" w:rsidR="008D6D31" w:rsidRPr="00BD6779" w:rsidRDefault="008D6D31" w:rsidP="0056038C">
            <w:pPr>
              <w:spacing w:before="2" w:after="2"/>
              <w:rPr>
                <w:rFonts w:ascii="Times New Roman" w:hAnsi="Times New Roman"/>
                <w:lang w:val="en-GB"/>
              </w:rPr>
            </w:pPr>
            <w:proofErr w:type="spellStart"/>
            <w:r w:rsidRPr="00BD6779">
              <w:rPr>
                <w:rFonts w:ascii="Times New Roman" w:hAnsi="Times New Roman"/>
                <w:lang w:val="en-GB"/>
              </w:rPr>
              <w:t>Sheepshead</w:t>
            </w:r>
            <w:proofErr w:type="spellEnd"/>
          </w:p>
        </w:tc>
        <w:tc>
          <w:tcPr>
            <w:tcW w:w="1440" w:type="dxa"/>
            <w:tcBorders>
              <w:top w:val="single" w:sz="4" w:space="0" w:color="000000" w:themeColor="text1"/>
              <w:left w:val="nil"/>
              <w:right w:val="nil"/>
            </w:tcBorders>
          </w:tcPr>
          <w:p w14:paraId="527526DF" w14:textId="77777777" w:rsidR="008D6D31" w:rsidRDefault="008D6D31" w:rsidP="0056038C">
            <w:pPr>
              <w:jc w:val="center"/>
              <w:rPr>
                <w:rFonts w:ascii="Times New Roman" w:hAnsi="Times New Roman"/>
                <w:lang w:val="en-GB"/>
              </w:rPr>
            </w:pPr>
            <w:r w:rsidRPr="00442B2C">
              <w:rPr>
                <w:rFonts w:ascii="Times New Roman" w:hAnsi="Times New Roman"/>
                <w:lang w:val="en-GB"/>
              </w:rPr>
              <w:t>1</w:t>
            </w:r>
            <w:r>
              <w:rPr>
                <w:rFonts w:ascii="Times New Roman" w:hAnsi="Times New Roman"/>
                <w:lang w:val="en-GB"/>
              </w:rPr>
              <w:t>16.4</w:t>
            </w:r>
          </w:p>
          <w:p w14:paraId="73610789" w14:textId="77777777" w:rsidR="008D6D31" w:rsidRPr="00442B2C" w:rsidRDefault="008D6D31" w:rsidP="0056038C">
            <w:pPr>
              <w:jc w:val="center"/>
              <w:rPr>
                <w:rFonts w:ascii="Times New Roman" w:hAnsi="Times New Roman"/>
                <w:lang w:val="en-GB"/>
              </w:rPr>
            </w:pPr>
            <w:r>
              <w:rPr>
                <w:rFonts w:ascii="Times New Roman" w:hAnsi="Times New Roman"/>
                <w:lang w:val="en-GB"/>
              </w:rPr>
              <w:t>(84.0)</w:t>
            </w:r>
          </w:p>
        </w:tc>
        <w:tc>
          <w:tcPr>
            <w:tcW w:w="1980" w:type="dxa"/>
            <w:tcBorders>
              <w:top w:val="single" w:sz="4" w:space="0" w:color="auto"/>
              <w:left w:val="nil"/>
              <w:right w:val="nil"/>
            </w:tcBorders>
          </w:tcPr>
          <w:p w14:paraId="6C6AFA65" w14:textId="77777777" w:rsidR="008D6D31" w:rsidRDefault="008D6D31" w:rsidP="0056038C">
            <w:pPr>
              <w:jc w:val="center"/>
              <w:rPr>
                <w:rFonts w:ascii="Times New Roman" w:hAnsi="Times New Roman"/>
                <w:lang w:val="en-GB"/>
              </w:rPr>
            </w:pPr>
            <w:r>
              <w:rPr>
                <w:rFonts w:ascii="Times New Roman" w:hAnsi="Times New Roman"/>
                <w:lang w:val="en-GB"/>
              </w:rPr>
              <w:t>105.6</w:t>
            </w:r>
          </w:p>
          <w:p w14:paraId="5F14D69F" w14:textId="77777777" w:rsidR="008D6D31" w:rsidRDefault="008D6D31" w:rsidP="0056038C">
            <w:pPr>
              <w:jc w:val="center"/>
              <w:rPr>
                <w:rFonts w:ascii="Times New Roman" w:hAnsi="Times New Roman"/>
                <w:lang w:val="en-GB"/>
              </w:rPr>
            </w:pPr>
            <w:r>
              <w:rPr>
                <w:rFonts w:ascii="Times New Roman" w:hAnsi="Times New Roman"/>
                <w:lang w:val="en-GB"/>
              </w:rPr>
              <w:t>(76.3)</w:t>
            </w:r>
          </w:p>
        </w:tc>
      </w:tr>
      <w:tr w:rsidR="008D6D31" w14:paraId="3CD7163A" w14:textId="77777777">
        <w:tc>
          <w:tcPr>
            <w:tcW w:w="991" w:type="dxa"/>
            <w:tcBorders>
              <w:right w:val="nil"/>
            </w:tcBorders>
          </w:tcPr>
          <w:p w14:paraId="1ED4A9B8"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F7FC40B"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Bairdiella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chrysoura</w:t>
            </w:r>
            <w:proofErr w:type="spellEnd"/>
          </w:p>
        </w:tc>
        <w:tc>
          <w:tcPr>
            <w:tcW w:w="1800" w:type="dxa"/>
            <w:tcBorders>
              <w:left w:val="nil"/>
              <w:right w:val="nil"/>
            </w:tcBorders>
            <w:vAlign w:val="center"/>
          </w:tcPr>
          <w:p w14:paraId="4390CFC9"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Silver P</w:t>
            </w:r>
            <w:r w:rsidRPr="00BD6779">
              <w:rPr>
                <w:rFonts w:ascii="Times New Roman" w:hAnsi="Times New Roman"/>
                <w:lang w:val="en-GB"/>
              </w:rPr>
              <w:t>erch</w:t>
            </w:r>
          </w:p>
        </w:tc>
        <w:tc>
          <w:tcPr>
            <w:tcW w:w="1440" w:type="dxa"/>
            <w:tcBorders>
              <w:left w:val="nil"/>
              <w:right w:val="nil"/>
            </w:tcBorders>
          </w:tcPr>
          <w:p w14:paraId="25801A2D" w14:textId="77777777" w:rsidR="008D6D31" w:rsidRDefault="008D6D31" w:rsidP="0056038C">
            <w:pPr>
              <w:jc w:val="center"/>
              <w:rPr>
                <w:rFonts w:ascii="Times New Roman" w:hAnsi="Times New Roman"/>
                <w:lang w:val="en-GB"/>
              </w:rPr>
            </w:pPr>
            <w:r>
              <w:rPr>
                <w:rFonts w:ascii="Times New Roman" w:hAnsi="Times New Roman"/>
                <w:lang w:val="en-GB"/>
              </w:rPr>
              <w:t>28.0</w:t>
            </w:r>
          </w:p>
          <w:p w14:paraId="3E79071D" w14:textId="77777777" w:rsidR="008D6D31" w:rsidRPr="00442B2C" w:rsidRDefault="008D6D31" w:rsidP="0056038C">
            <w:pPr>
              <w:jc w:val="center"/>
              <w:rPr>
                <w:rFonts w:ascii="Times New Roman" w:hAnsi="Times New Roman"/>
                <w:lang w:val="en-GB"/>
              </w:rPr>
            </w:pPr>
            <w:r>
              <w:rPr>
                <w:rFonts w:ascii="Times New Roman" w:hAnsi="Times New Roman"/>
                <w:lang w:val="en-GB"/>
              </w:rPr>
              <w:t>(26.9)</w:t>
            </w:r>
          </w:p>
        </w:tc>
        <w:tc>
          <w:tcPr>
            <w:tcW w:w="1980" w:type="dxa"/>
            <w:tcBorders>
              <w:left w:val="nil"/>
              <w:right w:val="nil"/>
            </w:tcBorders>
          </w:tcPr>
          <w:p w14:paraId="4412CA69" w14:textId="77777777" w:rsidR="008D6D31" w:rsidRDefault="008D6D31" w:rsidP="0056038C">
            <w:pPr>
              <w:jc w:val="center"/>
              <w:rPr>
                <w:rFonts w:ascii="Times New Roman" w:hAnsi="Times New Roman"/>
                <w:lang w:val="en-GB"/>
              </w:rPr>
            </w:pPr>
            <w:r>
              <w:rPr>
                <w:rFonts w:ascii="Times New Roman" w:hAnsi="Times New Roman"/>
                <w:lang w:val="en-GB"/>
              </w:rPr>
              <w:t>15.5</w:t>
            </w:r>
          </w:p>
          <w:p w14:paraId="1FEC070C" w14:textId="77777777" w:rsidR="008D6D31" w:rsidRDefault="008D6D31" w:rsidP="0056038C">
            <w:pPr>
              <w:jc w:val="center"/>
              <w:rPr>
                <w:rFonts w:ascii="Times New Roman" w:hAnsi="Times New Roman"/>
                <w:lang w:val="en-GB"/>
              </w:rPr>
            </w:pPr>
            <w:r>
              <w:rPr>
                <w:rFonts w:ascii="Times New Roman" w:hAnsi="Times New Roman"/>
                <w:lang w:val="en-GB"/>
              </w:rPr>
              <w:t>(14.9)</w:t>
            </w:r>
          </w:p>
        </w:tc>
      </w:tr>
      <w:tr w:rsidR="008D6D31" w14:paraId="4B47E67C" w14:textId="77777777">
        <w:tc>
          <w:tcPr>
            <w:tcW w:w="991" w:type="dxa"/>
            <w:tcBorders>
              <w:right w:val="nil"/>
            </w:tcBorders>
          </w:tcPr>
          <w:p w14:paraId="227C71C2"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1B24EC48"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Bathygobius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soporator</w:t>
            </w:r>
            <w:proofErr w:type="spellEnd"/>
          </w:p>
        </w:tc>
        <w:tc>
          <w:tcPr>
            <w:tcW w:w="1800" w:type="dxa"/>
            <w:tcBorders>
              <w:left w:val="nil"/>
              <w:right w:val="nil"/>
            </w:tcBorders>
            <w:vAlign w:val="center"/>
          </w:tcPr>
          <w:p w14:paraId="72894099" w14:textId="77777777" w:rsidR="008D6D31" w:rsidRPr="00BD6779" w:rsidRDefault="008D6D31" w:rsidP="0056038C">
            <w:pPr>
              <w:spacing w:before="2" w:after="2"/>
              <w:rPr>
                <w:rFonts w:ascii="Times New Roman" w:hAnsi="Times New Roman"/>
                <w:lang w:val="en-GB"/>
              </w:rPr>
            </w:pPr>
            <w:proofErr w:type="spellStart"/>
            <w:r w:rsidRPr="00BD6779">
              <w:rPr>
                <w:rFonts w:ascii="Times New Roman" w:hAnsi="Times New Roman"/>
                <w:lang w:val="en-GB"/>
              </w:rPr>
              <w:t>Frillfin</w:t>
            </w:r>
            <w:proofErr w:type="spellEnd"/>
            <w:r w:rsidRPr="00BD6779">
              <w:rPr>
                <w:rFonts w:ascii="Times New Roman" w:hAnsi="Times New Roman"/>
                <w:lang w:val="en-GB"/>
              </w:rPr>
              <w:t xml:space="preserve"> Goby</w:t>
            </w:r>
          </w:p>
        </w:tc>
        <w:tc>
          <w:tcPr>
            <w:tcW w:w="1440" w:type="dxa"/>
            <w:tcBorders>
              <w:left w:val="nil"/>
              <w:right w:val="nil"/>
            </w:tcBorders>
          </w:tcPr>
          <w:p w14:paraId="16802180" w14:textId="77777777" w:rsidR="008D6D31" w:rsidRDefault="008D6D31" w:rsidP="0056038C">
            <w:pPr>
              <w:jc w:val="center"/>
              <w:rPr>
                <w:rFonts w:ascii="Times New Roman" w:hAnsi="Times New Roman"/>
                <w:lang w:val="en-GB"/>
              </w:rPr>
            </w:pPr>
            <w:r>
              <w:rPr>
                <w:rFonts w:ascii="Times New Roman" w:hAnsi="Times New Roman"/>
                <w:lang w:val="en-GB"/>
              </w:rPr>
              <w:t>1.9</w:t>
            </w:r>
          </w:p>
          <w:p w14:paraId="4C91DEFA" w14:textId="77777777" w:rsidR="008D6D31" w:rsidRPr="00442B2C" w:rsidRDefault="008D6D31" w:rsidP="0056038C">
            <w:pPr>
              <w:jc w:val="center"/>
              <w:rPr>
                <w:rFonts w:ascii="Times New Roman" w:hAnsi="Times New Roman"/>
                <w:lang w:val="en-GB"/>
              </w:rPr>
            </w:pPr>
            <w:r>
              <w:rPr>
                <w:rFonts w:ascii="Times New Roman" w:hAnsi="Times New Roman"/>
                <w:lang w:val="en-GB"/>
              </w:rPr>
              <w:t>(0.7)</w:t>
            </w:r>
          </w:p>
        </w:tc>
        <w:tc>
          <w:tcPr>
            <w:tcW w:w="1980" w:type="dxa"/>
            <w:tcBorders>
              <w:left w:val="nil"/>
              <w:right w:val="nil"/>
            </w:tcBorders>
          </w:tcPr>
          <w:p w14:paraId="1323EE7F" w14:textId="77777777" w:rsidR="008D6D31" w:rsidRDefault="008D6D31" w:rsidP="0056038C">
            <w:pPr>
              <w:jc w:val="center"/>
              <w:rPr>
                <w:rFonts w:ascii="Times New Roman" w:hAnsi="Times New Roman"/>
                <w:lang w:val="en-GB"/>
              </w:rPr>
            </w:pPr>
            <w:r>
              <w:rPr>
                <w:rFonts w:ascii="Times New Roman" w:hAnsi="Times New Roman"/>
                <w:lang w:val="en-GB"/>
              </w:rPr>
              <w:t>1.2</w:t>
            </w:r>
          </w:p>
          <w:p w14:paraId="64813129" w14:textId="77777777" w:rsidR="008D6D31" w:rsidRDefault="008D6D31" w:rsidP="0056038C">
            <w:pPr>
              <w:jc w:val="center"/>
              <w:rPr>
                <w:rFonts w:ascii="Times New Roman" w:hAnsi="Times New Roman"/>
                <w:lang w:val="en-GB"/>
              </w:rPr>
            </w:pPr>
            <w:r>
              <w:rPr>
                <w:rFonts w:ascii="Times New Roman" w:hAnsi="Times New Roman"/>
                <w:lang w:val="en-GB"/>
              </w:rPr>
              <w:t>(0.4)</w:t>
            </w:r>
          </w:p>
        </w:tc>
      </w:tr>
      <w:tr w:rsidR="008D6D31" w14:paraId="6C06BB39" w14:textId="77777777">
        <w:tc>
          <w:tcPr>
            <w:tcW w:w="991" w:type="dxa"/>
            <w:tcBorders>
              <w:right w:val="nil"/>
            </w:tcBorders>
          </w:tcPr>
          <w:p w14:paraId="2061EECD"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6812FA73"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Chaetodipterus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faber</w:t>
            </w:r>
            <w:proofErr w:type="spellEnd"/>
          </w:p>
        </w:tc>
        <w:tc>
          <w:tcPr>
            <w:tcW w:w="1800" w:type="dxa"/>
            <w:tcBorders>
              <w:left w:val="nil"/>
              <w:right w:val="nil"/>
            </w:tcBorders>
            <w:vAlign w:val="center"/>
          </w:tcPr>
          <w:p w14:paraId="3B1EEEA9"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S</w:t>
            </w:r>
            <w:r w:rsidRPr="00BD6779">
              <w:rPr>
                <w:rFonts w:ascii="Times New Roman" w:hAnsi="Times New Roman"/>
                <w:lang w:val="en-GB"/>
              </w:rPr>
              <w:t>padefish</w:t>
            </w:r>
          </w:p>
        </w:tc>
        <w:tc>
          <w:tcPr>
            <w:tcW w:w="1440" w:type="dxa"/>
            <w:tcBorders>
              <w:left w:val="nil"/>
              <w:right w:val="nil"/>
            </w:tcBorders>
          </w:tcPr>
          <w:p w14:paraId="2CB69DEA" w14:textId="77777777" w:rsidR="008D6D31" w:rsidRDefault="008D6D31" w:rsidP="0056038C">
            <w:pPr>
              <w:jc w:val="center"/>
              <w:rPr>
                <w:rFonts w:ascii="Times New Roman" w:hAnsi="Times New Roman"/>
                <w:lang w:val="en-GB"/>
              </w:rPr>
            </w:pPr>
            <w:r>
              <w:rPr>
                <w:rFonts w:ascii="Times New Roman" w:hAnsi="Times New Roman"/>
                <w:lang w:val="en-GB"/>
              </w:rPr>
              <w:t>4.2</w:t>
            </w:r>
          </w:p>
          <w:p w14:paraId="74D4EFA6" w14:textId="77777777" w:rsidR="008D6D31" w:rsidRPr="00442B2C" w:rsidRDefault="008D6D31" w:rsidP="0056038C">
            <w:pPr>
              <w:jc w:val="center"/>
              <w:rPr>
                <w:rFonts w:ascii="Times New Roman" w:hAnsi="Times New Roman"/>
                <w:lang w:val="en-GB"/>
              </w:rPr>
            </w:pPr>
            <w:r>
              <w:rPr>
                <w:rFonts w:ascii="Times New Roman" w:hAnsi="Times New Roman"/>
                <w:lang w:val="en-GB"/>
              </w:rPr>
              <w:t>(3.1)</w:t>
            </w:r>
          </w:p>
        </w:tc>
        <w:tc>
          <w:tcPr>
            <w:tcW w:w="1980" w:type="dxa"/>
            <w:tcBorders>
              <w:left w:val="nil"/>
              <w:right w:val="nil"/>
            </w:tcBorders>
          </w:tcPr>
          <w:p w14:paraId="27FAA4BF" w14:textId="77777777" w:rsidR="008D6D31" w:rsidRDefault="008D6D31" w:rsidP="0056038C">
            <w:pPr>
              <w:jc w:val="center"/>
              <w:rPr>
                <w:rFonts w:ascii="Times New Roman" w:hAnsi="Times New Roman"/>
                <w:lang w:val="en-GB"/>
              </w:rPr>
            </w:pPr>
            <w:r>
              <w:rPr>
                <w:rFonts w:ascii="Times New Roman" w:hAnsi="Times New Roman"/>
                <w:lang w:val="en-GB"/>
              </w:rPr>
              <w:t>3.2</w:t>
            </w:r>
          </w:p>
          <w:p w14:paraId="558F0D86" w14:textId="77777777" w:rsidR="008D6D31" w:rsidRDefault="008D6D31" w:rsidP="0056038C">
            <w:pPr>
              <w:jc w:val="center"/>
              <w:rPr>
                <w:rFonts w:ascii="Times New Roman" w:hAnsi="Times New Roman"/>
                <w:lang w:val="en-GB"/>
              </w:rPr>
            </w:pPr>
            <w:r>
              <w:rPr>
                <w:rFonts w:ascii="Times New Roman" w:hAnsi="Times New Roman"/>
                <w:lang w:val="en-GB"/>
              </w:rPr>
              <w:t>(2.4)</w:t>
            </w:r>
          </w:p>
        </w:tc>
      </w:tr>
      <w:tr w:rsidR="008D6D31" w14:paraId="56542C0D" w14:textId="77777777">
        <w:tc>
          <w:tcPr>
            <w:tcW w:w="991" w:type="dxa"/>
            <w:tcBorders>
              <w:right w:val="nil"/>
            </w:tcBorders>
          </w:tcPr>
          <w:p w14:paraId="594968F9"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704D0E9E"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Chasmodes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bosquianus</w:t>
            </w:r>
            <w:proofErr w:type="spellEnd"/>
          </w:p>
        </w:tc>
        <w:tc>
          <w:tcPr>
            <w:tcW w:w="1800" w:type="dxa"/>
            <w:tcBorders>
              <w:left w:val="nil"/>
              <w:right w:val="nil"/>
            </w:tcBorders>
            <w:vAlign w:val="center"/>
          </w:tcPr>
          <w:p w14:paraId="5736AE65"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Striped B</w:t>
            </w:r>
            <w:r w:rsidRPr="00BD6779">
              <w:rPr>
                <w:rFonts w:ascii="Times New Roman" w:hAnsi="Times New Roman"/>
                <w:lang w:val="en-GB"/>
              </w:rPr>
              <w:t>lenny</w:t>
            </w:r>
          </w:p>
        </w:tc>
        <w:tc>
          <w:tcPr>
            <w:tcW w:w="1440" w:type="dxa"/>
            <w:tcBorders>
              <w:left w:val="nil"/>
              <w:right w:val="nil"/>
            </w:tcBorders>
          </w:tcPr>
          <w:p w14:paraId="67CD4137" w14:textId="77777777" w:rsidR="008D6D31" w:rsidRDefault="008D6D31" w:rsidP="0056038C">
            <w:pPr>
              <w:jc w:val="center"/>
              <w:rPr>
                <w:rFonts w:ascii="Times New Roman" w:hAnsi="Times New Roman"/>
                <w:lang w:val="en-GB"/>
              </w:rPr>
            </w:pPr>
            <w:r>
              <w:rPr>
                <w:rFonts w:ascii="Times New Roman" w:hAnsi="Times New Roman"/>
                <w:lang w:val="en-GB"/>
              </w:rPr>
              <w:t>1.0</w:t>
            </w:r>
          </w:p>
          <w:p w14:paraId="484BC3BB" w14:textId="77777777" w:rsidR="008D6D31" w:rsidRPr="00442B2C" w:rsidRDefault="008D6D31" w:rsidP="0056038C">
            <w:pPr>
              <w:jc w:val="center"/>
              <w:rPr>
                <w:rFonts w:ascii="Times New Roman" w:hAnsi="Times New Roman"/>
                <w:lang w:val="en-GB"/>
              </w:rPr>
            </w:pPr>
            <w:r>
              <w:rPr>
                <w:rFonts w:ascii="Times New Roman" w:hAnsi="Times New Roman"/>
                <w:lang w:val="en-GB"/>
              </w:rPr>
              <w:t>(0.5)</w:t>
            </w:r>
          </w:p>
        </w:tc>
        <w:tc>
          <w:tcPr>
            <w:tcW w:w="1980" w:type="dxa"/>
            <w:tcBorders>
              <w:left w:val="nil"/>
              <w:right w:val="nil"/>
            </w:tcBorders>
          </w:tcPr>
          <w:p w14:paraId="1DA0B43A" w14:textId="77777777" w:rsidR="008D6D31" w:rsidRDefault="008D6D31" w:rsidP="0056038C">
            <w:pPr>
              <w:jc w:val="center"/>
              <w:rPr>
                <w:rFonts w:ascii="Times New Roman" w:hAnsi="Times New Roman"/>
                <w:lang w:val="en-GB"/>
              </w:rPr>
            </w:pPr>
            <w:r>
              <w:rPr>
                <w:rFonts w:ascii="Times New Roman" w:hAnsi="Times New Roman"/>
                <w:lang w:val="en-GB"/>
              </w:rPr>
              <w:t>0.4</w:t>
            </w:r>
          </w:p>
          <w:p w14:paraId="392EE000" w14:textId="77777777" w:rsidR="008D6D31" w:rsidRDefault="008D6D31" w:rsidP="0056038C">
            <w:pPr>
              <w:jc w:val="center"/>
              <w:rPr>
                <w:rFonts w:ascii="Times New Roman" w:hAnsi="Times New Roman"/>
                <w:lang w:val="en-GB"/>
              </w:rPr>
            </w:pPr>
            <w:r>
              <w:rPr>
                <w:rFonts w:ascii="Times New Roman" w:hAnsi="Times New Roman"/>
                <w:lang w:val="en-GB"/>
              </w:rPr>
              <w:t>(0.2)</w:t>
            </w:r>
          </w:p>
        </w:tc>
      </w:tr>
      <w:tr w:rsidR="008D6D31" w14:paraId="34366490" w14:textId="77777777">
        <w:tc>
          <w:tcPr>
            <w:tcW w:w="991" w:type="dxa"/>
            <w:tcBorders>
              <w:right w:val="nil"/>
            </w:tcBorders>
          </w:tcPr>
          <w:p w14:paraId="762AD692"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647695CC"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Ctenogobius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boleosoma</w:t>
            </w:r>
            <w:proofErr w:type="spellEnd"/>
          </w:p>
        </w:tc>
        <w:tc>
          <w:tcPr>
            <w:tcW w:w="1800" w:type="dxa"/>
            <w:tcBorders>
              <w:left w:val="nil"/>
              <w:right w:val="nil"/>
            </w:tcBorders>
            <w:vAlign w:val="center"/>
          </w:tcPr>
          <w:p w14:paraId="345DAF91"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Darter G</w:t>
            </w:r>
            <w:r w:rsidRPr="00BD6779">
              <w:rPr>
                <w:rFonts w:ascii="Times New Roman" w:hAnsi="Times New Roman"/>
                <w:lang w:val="en-GB"/>
              </w:rPr>
              <w:t>oby</w:t>
            </w:r>
          </w:p>
        </w:tc>
        <w:tc>
          <w:tcPr>
            <w:tcW w:w="1440" w:type="dxa"/>
            <w:tcBorders>
              <w:left w:val="nil"/>
              <w:right w:val="nil"/>
            </w:tcBorders>
          </w:tcPr>
          <w:p w14:paraId="09251C34" w14:textId="77777777" w:rsidR="008D6D31" w:rsidRDefault="008D6D31" w:rsidP="0056038C">
            <w:pPr>
              <w:jc w:val="center"/>
              <w:rPr>
                <w:rFonts w:ascii="Times New Roman" w:hAnsi="Times New Roman"/>
                <w:lang w:val="en-GB"/>
              </w:rPr>
            </w:pPr>
            <w:r>
              <w:rPr>
                <w:rFonts w:ascii="Times New Roman" w:hAnsi="Times New Roman"/>
                <w:lang w:val="en-GB"/>
              </w:rPr>
              <w:t>0.4</w:t>
            </w:r>
          </w:p>
          <w:p w14:paraId="6FB7B827"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(0.3)</w:t>
            </w:r>
          </w:p>
        </w:tc>
        <w:tc>
          <w:tcPr>
            <w:tcW w:w="1980" w:type="dxa"/>
            <w:tcBorders>
              <w:left w:val="nil"/>
              <w:right w:val="nil"/>
            </w:tcBorders>
          </w:tcPr>
          <w:p w14:paraId="76209205" w14:textId="77777777" w:rsidR="008D6D31" w:rsidRDefault="008D6D31" w:rsidP="0056038C">
            <w:pPr>
              <w:jc w:val="center"/>
              <w:rPr>
                <w:rFonts w:ascii="Times New Roman" w:hAnsi="Times New Roman"/>
                <w:lang w:val="en-GB"/>
              </w:rPr>
            </w:pPr>
            <w:r>
              <w:rPr>
                <w:rFonts w:ascii="Times New Roman" w:hAnsi="Times New Roman"/>
                <w:lang w:val="en-GB"/>
              </w:rPr>
              <w:t>0.2</w:t>
            </w:r>
          </w:p>
          <w:p w14:paraId="5A8ED2B6" w14:textId="77777777" w:rsidR="008D6D31" w:rsidRDefault="008D6D31" w:rsidP="0056038C">
            <w:pPr>
              <w:jc w:val="center"/>
              <w:rPr>
                <w:rFonts w:ascii="Times New Roman" w:hAnsi="Times New Roman"/>
                <w:lang w:val="en-GB"/>
              </w:rPr>
            </w:pPr>
            <w:r>
              <w:rPr>
                <w:rFonts w:ascii="Times New Roman" w:hAnsi="Times New Roman"/>
                <w:lang w:val="en-GB"/>
              </w:rPr>
              <w:t>(0.1)</w:t>
            </w:r>
          </w:p>
        </w:tc>
      </w:tr>
      <w:tr w:rsidR="008D6D31" w14:paraId="314351D8" w14:textId="77777777">
        <w:tc>
          <w:tcPr>
            <w:tcW w:w="991" w:type="dxa"/>
            <w:tcBorders>
              <w:right w:val="nil"/>
            </w:tcBorders>
          </w:tcPr>
          <w:p w14:paraId="25BCB6FD"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3C4D71C"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Gobiesox</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strumosus</w:t>
            </w:r>
            <w:proofErr w:type="spellEnd"/>
          </w:p>
        </w:tc>
        <w:tc>
          <w:tcPr>
            <w:tcW w:w="1800" w:type="dxa"/>
            <w:tcBorders>
              <w:left w:val="nil"/>
              <w:right w:val="nil"/>
            </w:tcBorders>
            <w:vAlign w:val="center"/>
          </w:tcPr>
          <w:p w14:paraId="417D26C9" w14:textId="77777777" w:rsidR="008D6D31" w:rsidRPr="00BD6779" w:rsidRDefault="008D6D31" w:rsidP="0056038C">
            <w:pPr>
              <w:spacing w:before="2" w:after="2"/>
              <w:rPr>
                <w:rFonts w:ascii="Times New Roman" w:hAnsi="Times New Roman"/>
                <w:lang w:val="en-GB"/>
              </w:rPr>
            </w:pPr>
            <w:proofErr w:type="spellStart"/>
            <w:r w:rsidRPr="00BD6779">
              <w:rPr>
                <w:rFonts w:ascii="Times New Roman" w:hAnsi="Times New Roman"/>
                <w:lang w:val="en-GB"/>
              </w:rPr>
              <w:t>Skilletfish</w:t>
            </w:r>
            <w:proofErr w:type="spellEnd"/>
          </w:p>
        </w:tc>
        <w:tc>
          <w:tcPr>
            <w:tcW w:w="1440" w:type="dxa"/>
            <w:tcBorders>
              <w:left w:val="nil"/>
              <w:right w:val="nil"/>
            </w:tcBorders>
          </w:tcPr>
          <w:p w14:paraId="7945D026" w14:textId="77777777" w:rsidR="008D6D31" w:rsidRDefault="008D6D31" w:rsidP="0056038C">
            <w:pPr>
              <w:jc w:val="center"/>
              <w:rPr>
                <w:rFonts w:ascii="Times New Roman" w:hAnsi="Times New Roman"/>
                <w:lang w:val="en-GB"/>
              </w:rPr>
            </w:pPr>
            <w:r>
              <w:rPr>
                <w:rFonts w:ascii="Times New Roman" w:hAnsi="Times New Roman"/>
                <w:lang w:val="en-GB"/>
              </w:rPr>
              <w:t>2.6</w:t>
            </w:r>
          </w:p>
          <w:p w14:paraId="064F2790"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(1.1)</w:t>
            </w:r>
          </w:p>
        </w:tc>
        <w:tc>
          <w:tcPr>
            <w:tcW w:w="1980" w:type="dxa"/>
            <w:tcBorders>
              <w:left w:val="nil"/>
              <w:right w:val="nil"/>
            </w:tcBorders>
          </w:tcPr>
          <w:p w14:paraId="25AD6634" w14:textId="77777777" w:rsidR="008D6D31" w:rsidRDefault="008D6D31" w:rsidP="0056038C">
            <w:pPr>
              <w:jc w:val="center"/>
              <w:rPr>
                <w:rFonts w:ascii="Times New Roman" w:hAnsi="Times New Roman"/>
                <w:lang w:val="en-GB"/>
              </w:rPr>
            </w:pPr>
            <w:r>
              <w:rPr>
                <w:rFonts w:ascii="Times New Roman" w:hAnsi="Times New Roman"/>
                <w:lang w:val="en-GB"/>
              </w:rPr>
              <w:t>1.1</w:t>
            </w:r>
          </w:p>
          <w:p w14:paraId="083696C9" w14:textId="77777777" w:rsidR="008D6D31" w:rsidRDefault="008D6D31" w:rsidP="0056038C">
            <w:pPr>
              <w:jc w:val="center"/>
              <w:rPr>
                <w:rFonts w:ascii="Times New Roman" w:hAnsi="Times New Roman"/>
                <w:lang w:val="en-GB"/>
              </w:rPr>
            </w:pPr>
            <w:r>
              <w:rPr>
                <w:rFonts w:ascii="Times New Roman" w:hAnsi="Times New Roman"/>
                <w:lang w:val="en-GB"/>
              </w:rPr>
              <w:t>(0.5)</w:t>
            </w:r>
          </w:p>
        </w:tc>
      </w:tr>
      <w:tr w:rsidR="008D6D31" w14:paraId="0D4936CB" w14:textId="77777777">
        <w:tc>
          <w:tcPr>
            <w:tcW w:w="991" w:type="dxa"/>
            <w:tcBorders>
              <w:right w:val="nil"/>
            </w:tcBorders>
          </w:tcPr>
          <w:p w14:paraId="7EA7A77A"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00D0F5A0"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Gobiosoma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bosc</w:t>
            </w:r>
            <w:proofErr w:type="spellEnd"/>
          </w:p>
        </w:tc>
        <w:tc>
          <w:tcPr>
            <w:tcW w:w="1800" w:type="dxa"/>
            <w:tcBorders>
              <w:left w:val="nil"/>
              <w:right w:val="nil"/>
            </w:tcBorders>
            <w:vAlign w:val="center"/>
          </w:tcPr>
          <w:p w14:paraId="6B6BA9CE"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Naked G</w:t>
            </w:r>
            <w:r w:rsidRPr="00BD6779">
              <w:rPr>
                <w:rFonts w:ascii="Times New Roman" w:hAnsi="Times New Roman"/>
                <w:lang w:val="en-GB"/>
              </w:rPr>
              <w:t>oby</w:t>
            </w:r>
          </w:p>
        </w:tc>
        <w:tc>
          <w:tcPr>
            <w:tcW w:w="1440" w:type="dxa"/>
            <w:tcBorders>
              <w:left w:val="nil"/>
              <w:right w:val="nil"/>
            </w:tcBorders>
          </w:tcPr>
          <w:p w14:paraId="1C5E23E6" w14:textId="77777777" w:rsidR="008D6D31" w:rsidRDefault="008D6D31" w:rsidP="0056038C">
            <w:pPr>
              <w:jc w:val="center"/>
              <w:rPr>
                <w:rFonts w:ascii="Times New Roman" w:hAnsi="Times New Roman"/>
                <w:lang w:val="en-GB"/>
              </w:rPr>
            </w:pPr>
            <w:r>
              <w:rPr>
                <w:rFonts w:ascii="Times New Roman" w:hAnsi="Times New Roman"/>
                <w:lang w:val="en-GB"/>
              </w:rPr>
              <w:t>1.8</w:t>
            </w:r>
          </w:p>
          <w:p w14:paraId="6293E853"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(0.5)</w:t>
            </w:r>
          </w:p>
        </w:tc>
        <w:tc>
          <w:tcPr>
            <w:tcW w:w="1980" w:type="dxa"/>
            <w:tcBorders>
              <w:left w:val="nil"/>
              <w:right w:val="nil"/>
            </w:tcBorders>
          </w:tcPr>
          <w:p w14:paraId="5F4493B7" w14:textId="77777777" w:rsidR="008D6D31" w:rsidRDefault="008D6D31" w:rsidP="0056038C">
            <w:pPr>
              <w:jc w:val="center"/>
              <w:rPr>
                <w:rFonts w:ascii="Times New Roman" w:hAnsi="Times New Roman"/>
                <w:lang w:val="en-GB"/>
              </w:rPr>
            </w:pPr>
            <w:r>
              <w:rPr>
                <w:rFonts w:ascii="Times New Roman" w:hAnsi="Times New Roman"/>
                <w:lang w:val="en-GB"/>
              </w:rPr>
              <w:t>1.2</w:t>
            </w:r>
          </w:p>
          <w:p w14:paraId="64E3ABF8" w14:textId="77777777" w:rsidR="008D6D31" w:rsidRDefault="008D6D31" w:rsidP="0056038C">
            <w:pPr>
              <w:jc w:val="center"/>
              <w:rPr>
                <w:rFonts w:ascii="Times New Roman" w:hAnsi="Times New Roman"/>
                <w:lang w:val="en-GB"/>
              </w:rPr>
            </w:pPr>
            <w:r>
              <w:rPr>
                <w:rFonts w:ascii="Times New Roman" w:hAnsi="Times New Roman"/>
                <w:lang w:val="en-GB"/>
              </w:rPr>
              <w:t>(0.3)</w:t>
            </w:r>
          </w:p>
        </w:tc>
      </w:tr>
      <w:tr w:rsidR="008D6D31" w14:paraId="3B0AAF0C" w14:textId="77777777">
        <w:tc>
          <w:tcPr>
            <w:tcW w:w="991" w:type="dxa"/>
            <w:tcBorders>
              <w:right w:val="nil"/>
            </w:tcBorders>
          </w:tcPr>
          <w:p w14:paraId="4CC7BA39"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25400A8E"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hentz</w:t>
            </w:r>
            <w:proofErr w:type="spellEnd"/>
          </w:p>
        </w:tc>
        <w:tc>
          <w:tcPr>
            <w:tcW w:w="1800" w:type="dxa"/>
            <w:tcBorders>
              <w:left w:val="nil"/>
              <w:right w:val="nil"/>
            </w:tcBorders>
            <w:vAlign w:val="center"/>
          </w:tcPr>
          <w:p w14:paraId="24E1A801"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Feather B</w:t>
            </w:r>
            <w:r w:rsidRPr="00BD6779">
              <w:rPr>
                <w:rFonts w:ascii="Times New Roman" w:hAnsi="Times New Roman"/>
                <w:lang w:val="en-GB"/>
              </w:rPr>
              <w:t>lenny</w:t>
            </w:r>
          </w:p>
        </w:tc>
        <w:tc>
          <w:tcPr>
            <w:tcW w:w="1440" w:type="dxa"/>
            <w:tcBorders>
              <w:left w:val="nil"/>
              <w:right w:val="nil"/>
            </w:tcBorders>
          </w:tcPr>
          <w:p w14:paraId="7FF6ED99" w14:textId="77777777" w:rsidR="008D6D31" w:rsidRDefault="008D6D31" w:rsidP="0056038C">
            <w:pPr>
              <w:jc w:val="center"/>
              <w:rPr>
                <w:rFonts w:ascii="Times New Roman" w:hAnsi="Times New Roman"/>
                <w:lang w:val="en-GB"/>
              </w:rPr>
            </w:pPr>
            <w:r>
              <w:rPr>
                <w:rFonts w:ascii="Times New Roman" w:hAnsi="Times New Roman"/>
                <w:lang w:val="en-GB"/>
              </w:rPr>
              <w:t>0.2</w:t>
            </w:r>
          </w:p>
          <w:p w14:paraId="3F061279"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(0.1)</w:t>
            </w:r>
          </w:p>
        </w:tc>
        <w:tc>
          <w:tcPr>
            <w:tcW w:w="1980" w:type="dxa"/>
            <w:tcBorders>
              <w:left w:val="nil"/>
              <w:right w:val="nil"/>
            </w:tcBorders>
          </w:tcPr>
          <w:p w14:paraId="66FF8A97" w14:textId="77777777" w:rsidR="008D6D31" w:rsidRDefault="008D6D31" w:rsidP="0056038C">
            <w:pPr>
              <w:jc w:val="center"/>
              <w:rPr>
                <w:rFonts w:ascii="Times New Roman" w:hAnsi="Times New Roman"/>
                <w:lang w:val="en-GB"/>
              </w:rPr>
            </w:pPr>
            <w:r>
              <w:rPr>
                <w:rFonts w:ascii="Times New Roman" w:hAnsi="Times New Roman"/>
                <w:lang w:val="en-GB"/>
              </w:rPr>
              <w:t>0.1</w:t>
            </w:r>
          </w:p>
          <w:p w14:paraId="7474AC80" w14:textId="77777777" w:rsidR="008D6D31" w:rsidRDefault="008D6D31" w:rsidP="0056038C">
            <w:pPr>
              <w:jc w:val="center"/>
              <w:rPr>
                <w:rFonts w:ascii="Times New Roman" w:hAnsi="Times New Roman"/>
                <w:lang w:val="en-GB"/>
              </w:rPr>
            </w:pPr>
            <w:r>
              <w:rPr>
                <w:rFonts w:ascii="Times New Roman" w:hAnsi="Times New Roman"/>
                <w:lang w:val="en-GB"/>
              </w:rPr>
              <w:t>(0.03)</w:t>
            </w:r>
          </w:p>
        </w:tc>
      </w:tr>
      <w:tr w:rsidR="008D6D31" w14:paraId="0B189432" w14:textId="77777777">
        <w:tc>
          <w:tcPr>
            <w:tcW w:w="991" w:type="dxa"/>
            <w:tcBorders>
              <w:right w:val="nil"/>
            </w:tcBorders>
          </w:tcPr>
          <w:p w14:paraId="23EA45A3"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6D7E55BB"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ionthas</w:t>
            </w:r>
            <w:proofErr w:type="spellEnd"/>
          </w:p>
        </w:tc>
        <w:tc>
          <w:tcPr>
            <w:tcW w:w="1800" w:type="dxa"/>
            <w:tcBorders>
              <w:left w:val="nil"/>
              <w:right w:val="nil"/>
            </w:tcBorders>
            <w:vAlign w:val="center"/>
          </w:tcPr>
          <w:p w14:paraId="22ABC6C5"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Freckled Blenny</w:t>
            </w:r>
          </w:p>
        </w:tc>
        <w:tc>
          <w:tcPr>
            <w:tcW w:w="1440" w:type="dxa"/>
            <w:tcBorders>
              <w:left w:val="nil"/>
              <w:right w:val="nil"/>
            </w:tcBorders>
          </w:tcPr>
          <w:p w14:paraId="32F53355" w14:textId="77777777" w:rsidR="008D6D31" w:rsidRDefault="008D6D31" w:rsidP="0056038C">
            <w:pPr>
              <w:jc w:val="center"/>
              <w:rPr>
                <w:rFonts w:ascii="Times New Roman" w:hAnsi="Times New Roman"/>
                <w:lang w:val="en-GB"/>
              </w:rPr>
            </w:pPr>
            <w:r>
              <w:rPr>
                <w:rFonts w:ascii="Times New Roman" w:hAnsi="Times New Roman"/>
                <w:lang w:val="en-GB"/>
              </w:rPr>
              <w:t>1.1</w:t>
            </w:r>
          </w:p>
          <w:p w14:paraId="03BF0D76"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(0.8)</w:t>
            </w:r>
          </w:p>
        </w:tc>
        <w:tc>
          <w:tcPr>
            <w:tcW w:w="1980" w:type="dxa"/>
            <w:tcBorders>
              <w:left w:val="nil"/>
              <w:right w:val="nil"/>
            </w:tcBorders>
          </w:tcPr>
          <w:p w14:paraId="53742994" w14:textId="77777777" w:rsidR="008D6D31" w:rsidRDefault="008D6D31" w:rsidP="0056038C">
            <w:pPr>
              <w:jc w:val="center"/>
              <w:rPr>
                <w:rFonts w:ascii="Times New Roman" w:hAnsi="Times New Roman"/>
                <w:lang w:val="en-GB"/>
              </w:rPr>
            </w:pPr>
            <w:r>
              <w:rPr>
                <w:rFonts w:ascii="Times New Roman" w:hAnsi="Times New Roman"/>
                <w:lang w:val="en-GB"/>
              </w:rPr>
              <w:t>0.7</w:t>
            </w:r>
          </w:p>
          <w:p w14:paraId="2A6BF812" w14:textId="77777777" w:rsidR="008D6D31" w:rsidRDefault="008D6D31" w:rsidP="0056038C">
            <w:pPr>
              <w:jc w:val="center"/>
              <w:rPr>
                <w:rFonts w:ascii="Times New Roman" w:hAnsi="Times New Roman"/>
                <w:lang w:val="en-GB"/>
              </w:rPr>
            </w:pPr>
            <w:r>
              <w:rPr>
                <w:rFonts w:ascii="Times New Roman" w:hAnsi="Times New Roman"/>
                <w:lang w:val="en-GB"/>
              </w:rPr>
              <w:t>(0.5)</w:t>
            </w:r>
          </w:p>
        </w:tc>
      </w:tr>
      <w:tr w:rsidR="008D6D31" w14:paraId="0993249A" w14:textId="77777777">
        <w:tc>
          <w:tcPr>
            <w:tcW w:w="991" w:type="dxa"/>
            <w:tcBorders>
              <w:right w:val="nil"/>
            </w:tcBorders>
          </w:tcPr>
          <w:p w14:paraId="48FA0AD8"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3B7EE1A7"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Lagodon</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rhomboides</w:t>
            </w:r>
            <w:proofErr w:type="spellEnd"/>
          </w:p>
        </w:tc>
        <w:tc>
          <w:tcPr>
            <w:tcW w:w="1800" w:type="dxa"/>
            <w:tcBorders>
              <w:left w:val="nil"/>
              <w:right w:val="nil"/>
            </w:tcBorders>
            <w:vAlign w:val="center"/>
          </w:tcPr>
          <w:p w14:paraId="0DA38DB3"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Pinfish</w:t>
            </w:r>
          </w:p>
        </w:tc>
        <w:tc>
          <w:tcPr>
            <w:tcW w:w="1440" w:type="dxa"/>
            <w:tcBorders>
              <w:left w:val="nil"/>
              <w:right w:val="nil"/>
            </w:tcBorders>
          </w:tcPr>
          <w:p w14:paraId="567FD12F" w14:textId="77777777" w:rsidR="008D6D31" w:rsidRDefault="008D6D31" w:rsidP="0056038C">
            <w:pPr>
              <w:jc w:val="center"/>
              <w:rPr>
                <w:rFonts w:ascii="Times New Roman" w:hAnsi="Times New Roman"/>
                <w:lang w:val="en-GB"/>
              </w:rPr>
            </w:pPr>
            <w:r>
              <w:rPr>
                <w:rFonts w:ascii="Times New Roman" w:hAnsi="Times New Roman"/>
                <w:lang w:val="en-GB"/>
              </w:rPr>
              <w:t>35.0</w:t>
            </w:r>
          </w:p>
          <w:p w14:paraId="0088EB05"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(17.6)</w:t>
            </w:r>
          </w:p>
        </w:tc>
        <w:tc>
          <w:tcPr>
            <w:tcW w:w="1980" w:type="dxa"/>
            <w:tcBorders>
              <w:left w:val="nil"/>
              <w:right w:val="nil"/>
            </w:tcBorders>
          </w:tcPr>
          <w:p w14:paraId="1FACC45C" w14:textId="77777777" w:rsidR="008D6D31" w:rsidRDefault="008D6D31" w:rsidP="0056038C">
            <w:pPr>
              <w:jc w:val="center"/>
              <w:rPr>
                <w:rFonts w:ascii="Times New Roman" w:hAnsi="Times New Roman"/>
                <w:lang w:val="en-GB"/>
              </w:rPr>
            </w:pPr>
            <w:r>
              <w:rPr>
                <w:rFonts w:ascii="Times New Roman" w:hAnsi="Times New Roman"/>
                <w:lang w:val="en-GB"/>
              </w:rPr>
              <w:t>24.4</w:t>
            </w:r>
          </w:p>
          <w:p w14:paraId="41F5B0F9" w14:textId="77777777" w:rsidR="008D6D31" w:rsidRDefault="008D6D31" w:rsidP="0056038C">
            <w:pPr>
              <w:jc w:val="center"/>
              <w:rPr>
                <w:rFonts w:ascii="Times New Roman" w:hAnsi="Times New Roman"/>
                <w:lang w:val="en-GB"/>
              </w:rPr>
            </w:pPr>
            <w:r>
              <w:rPr>
                <w:rFonts w:ascii="Times New Roman" w:hAnsi="Times New Roman"/>
                <w:lang w:val="en-GB"/>
              </w:rPr>
              <w:t>(12.3)</w:t>
            </w:r>
          </w:p>
        </w:tc>
      </w:tr>
      <w:tr w:rsidR="008D6D31" w14:paraId="2FB5C101" w14:textId="77777777">
        <w:tc>
          <w:tcPr>
            <w:tcW w:w="991" w:type="dxa"/>
            <w:tcBorders>
              <w:right w:val="nil"/>
            </w:tcBorders>
          </w:tcPr>
          <w:p w14:paraId="6CEFE589"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4A459E72"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Leiostomus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xanthurus</w:t>
            </w:r>
            <w:proofErr w:type="spellEnd"/>
          </w:p>
        </w:tc>
        <w:tc>
          <w:tcPr>
            <w:tcW w:w="1800" w:type="dxa"/>
            <w:tcBorders>
              <w:left w:val="nil"/>
              <w:right w:val="nil"/>
            </w:tcBorders>
            <w:vAlign w:val="center"/>
          </w:tcPr>
          <w:p w14:paraId="6BDC67FC"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Spot</w:t>
            </w:r>
          </w:p>
        </w:tc>
        <w:tc>
          <w:tcPr>
            <w:tcW w:w="1440" w:type="dxa"/>
            <w:tcBorders>
              <w:left w:val="nil"/>
              <w:right w:val="nil"/>
            </w:tcBorders>
          </w:tcPr>
          <w:p w14:paraId="018E0FF5" w14:textId="77777777" w:rsidR="008D6D31" w:rsidRDefault="008D6D31" w:rsidP="0056038C">
            <w:pPr>
              <w:jc w:val="center"/>
              <w:rPr>
                <w:rFonts w:ascii="Times New Roman" w:hAnsi="Times New Roman"/>
                <w:lang w:val="en-GB"/>
              </w:rPr>
            </w:pPr>
            <w:r>
              <w:rPr>
                <w:rFonts w:ascii="Times New Roman" w:hAnsi="Times New Roman"/>
                <w:lang w:val="en-GB"/>
              </w:rPr>
              <w:t>18.4</w:t>
            </w:r>
          </w:p>
          <w:p w14:paraId="4206E293"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(9.0)</w:t>
            </w:r>
          </w:p>
        </w:tc>
        <w:tc>
          <w:tcPr>
            <w:tcW w:w="1980" w:type="dxa"/>
            <w:tcBorders>
              <w:left w:val="nil"/>
              <w:right w:val="nil"/>
            </w:tcBorders>
          </w:tcPr>
          <w:p w14:paraId="1D2F0091" w14:textId="77777777" w:rsidR="008D6D31" w:rsidRDefault="008D6D31" w:rsidP="0056038C">
            <w:pPr>
              <w:jc w:val="center"/>
              <w:rPr>
                <w:rFonts w:ascii="Times New Roman" w:hAnsi="Times New Roman"/>
                <w:lang w:val="en-GB"/>
              </w:rPr>
            </w:pPr>
            <w:r>
              <w:rPr>
                <w:rFonts w:ascii="Times New Roman" w:hAnsi="Times New Roman"/>
                <w:lang w:val="en-GB"/>
              </w:rPr>
              <w:t>11.6</w:t>
            </w:r>
          </w:p>
          <w:p w14:paraId="2F356D7B" w14:textId="77777777" w:rsidR="008D6D31" w:rsidRDefault="008D6D31" w:rsidP="0056038C">
            <w:pPr>
              <w:jc w:val="center"/>
              <w:rPr>
                <w:rFonts w:ascii="Times New Roman" w:hAnsi="Times New Roman"/>
                <w:lang w:val="en-GB"/>
              </w:rPr>
            </w:pPr>
            <w:r>
              <w:rPr>
                <w:rFonts w:ascii="Times New Roman" w:hAnsi="Times New Roman"/>
                <w:lang w:val="en-GB"/>
              </w:rPr>
              <w:t>(5.7)</w:t>
            </w:r>
          </w:p>
        </w:tc>
      </w:tr>
      <w:tr w:rsidR="008D6D31" w14:paraId="3903A4DF" w14:textId="77777777">
        <w:trPr>
          <w:trHeight w:val="332"/>
        </w:trPr>
        <w:tc>
          <w:tcPr>
            <w:tcW w:w="991" w:type="dxa"/>
            <w:tcBorders>
              <w:right w:val="nil"/>
            </w:tcBorders>
          </w:tcPr>
          <w:p w14:paraId="6ABA1B7A"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00BD088B"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Opsanus</w:t>
            </w:r>
            <w:proofErr w:type="spellEnd"/>
            <w:r w:rsidRPr="00E406BE">
              <w:rPr>
                <w:rFonts w:ascii="Times New Roman" w:hAnsi="Times New Roman"/>
                <w:i/>
                <w:lang w:val="en-GB"/>
              </w:rPr>
              <w:t xml:space="preserve"> beta</w:t>
            </w:r>
          </w:p>
        </w:tc>
        <w:tc>
          <w:tcPr>
            <w:tcW w:w="1800" w:type="dxa"/>
            <w:tcBorders>
              <w:left w:val="nil"/>
              <w:right w:val="nil"/>
            </w:tcBorders>
            <w:vAlign w:val="center"/>
          </w:tcPr>
          <w:p w14:paraId="6EFD5B37"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 xml:space="preserve">Toadfish </w:t>
            </w:r>
          </w:p>
        </w:tc>
        <w:tc>
          <w:tcPr>
            <w:tcW w:w="1440" w:type="dxa"/>
            <w:tcBorders>
              <w:left w:val="nil"/>
              <w:right w:val="nil"/>
            </w:tcBorders>
          </w:tcPr>
          <w:p w14:paraId="08A138F5" w14:textId="77777777" w:rsidR="008D6D31" w:rsidRDefault="008D6D31" w:rsidP="0056038C">
            <w:pPr>
              <w:jc w:val="center"/>
              <w:rPr>
                <w:rFonts w:ascii="Times New Roman" w:hAnsi="Times New Roman"/>
                <w:lang w:val="en-GB"/>
              </w:rPr>
            </w:pPr>
            <w:r>
              <w:rPr>
                <w:rFonts w:ascii="Times New Roman" w:hAnsi="Times New Roman"/>
                <w:lang w:val="en-GB"/>
              </w:rPr>
              <w:t>43.0</w:t>
            </w:r>
          </w:p>
          <w:p w14:paraId="2C12C448"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(26.4)</w:t>
            </w:r>
          </w:p>
        </w:tc>
        <w:tc>
          <w:tcPr>
            <w:tcW w:w="1980" w:type="dxa"/>
            <w:tcBorders>
              <w:left w:val="nil"/>
              <w:right w:val="nil"/>
            </w:tcBorders>
          </w:tcPr>
          <w:p w14:paraId="6700B740" w14:textId="77777777" w:rsidR="008D6D31" w:rsidRDefault="008D6D31" w:rsidP="0056038C">
            <w:pPr>
              <w:jc w:val="center"/>
              <w:rPr>
                <w:rFonts w:ascii="Times New Roman" w:hAnsi="Times New Roman"/>
                <w:lang w:val="en-GB"/>
              </w:rPr>
            </w:pPr>
            <w:r>
              <w:rPr>
                <w:rFonts w:ascii="Times New Roman" w:hAnsi="Times New Roman"/>
                <w:lang w:val="en-GB"/>
              </w:rPr>
              <w:t>32.3</w:t>
            </w:r>
          </w:p>
          <w:p w14:paraId="2182FBD3" w14:textId="77777777" w:rsidR="008D6D31" w:rsidRDefault="008D6D31" w:rsidP="0056038C">
            <w:pPr>
              <w:jc w:val="center"/>
              <w:rPr>
                <w:rFonts w:ascii="Times New Roman" w:hAnsi="Times New Roman"/>
                <w:lang w:val="en-GB"/>
              </w:rPr>
            </w:pPr>
            <w:r>
              <w:rPr>
                <w:rFonts w:ascii="Times New Roman" w:hAnsi="Times New Roman"/>
                <w:lang w:val="en-GB"/>
              </w:rPr>
              <w:t>(19.9)</w:t>
            </w:r>
          </w:p>
        </w:tc>
      </w:tr>
      <w:tr w:rsidR="008D6D31" w14:paraId="06C3FFBF" w14:textId="77777777">
        <w:tc>
          <w:tcPr>
            <w:tcW w:w="991" w:type="dxa"/>
            <w:tcBorders>
              <w:right w:val="nil"/>
            </w:tcBorders>
          </w:tcPr>
          <w:p w14:paraId="5BD8C2F8"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25BC9AA2"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Orthopristis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chrysoptera</w:t>
            </w:r>
            <w:proofErr w:type="spellEnd"/>
          </w:p>
        </w:tc>
        <w:tc>
          <w:tcPr>
            <w:tcW w:w="1800" w:type="dxa"/>
            <w:tcBorders>
              <w:left w:val="nil"/>
              <w:right w:val="nil"/>
            </w:tcBorders>
            <w:vAlign w:val="center"/>
          </w:tcPr>
          <w:p w14:paraId="4F84F9F7"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P</w:t>
            </w:r>
            <w:r w:rsidRPr="00BD6779">
              <w:rPr>
                <w:rFonts w:ascii="Times New Roman" w:hAnsi="Times New Roman"/>
                <w:lang w:val="en-GB"/>
              </w:rPr>
              <w:t>igfish</w:t>
            </w:r>
          </w:p>
        </w:tc>
        <w:tc>
          <w:tcPr>
            <w:tcW w:w="1440" w:type="dxa"/>
            <w:tcBorders>
              <w:left w:val="nil"/>
              <w:right w:val="nil"/>
            </w:tcBorders>
          </w:tcPr>
          <w:p w14:paraId="3B764CA7" w14:textId="77777777" w:rsidR="008D6D31" w:rsidRDefault="008D6D31" w:rsidP="0056038C">
            <w:pPr>
              <w:jc w:val="center"/>
              <w:rPr>
                <w:rFonts w:ascii="Times New Roman" w:hAnsi="Times New Roman"/>
                <w:lang w:val="en-GB"/>
              </w:rPr>
            </w:pPr>
            <w:r>
              <w:rPr>
                <w:rFonts w:ascii="Times New Roman" w:hAnsi="Times New Roman"/>
                <w:lang w:val="en-GB"/>
              </w:rPr>
              <w:t>5.3</w:t>
            </w:r>
          </w:p>
          <w:p w14:paraId="446766ED"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(2.1)</w:t>
            </w:r>
          </w:p>
        </w:tc>
        <w:tc>
          <w:tcPr>
            <w:tcW w:w="1980" w:type="dxa"/>
            <w:tcBorders>
              <w:left w:val="nil"/>
              <w:right w:val="nil"/>
            </w:tcBorders>
          </w:tcPr>
          <w:p w14:paraId="4DE47E25" w14:textId="77777777" w:rsidR="008D6D31" w:rsidRDefault="008D6D31" w:rsidP="0056038C">
            <w:pPr>
              <w:jc w:val="center"/>
              <w:rPr>
                <w:rFonts w:ascii="Times New Roman" w:hAnsi="Times New Roman"/>
                <w:lang w:val="en-GB"/>
              </w:rPr>
            </w:pPr>
            <w:r>
              <w:rPr>
                <w:rFonts w:ascii="Times New Roman" w:hAnsi="Times New Roman"/>
                <w:lang w:val="en-GB"/>
              </w:rPr>
              <w:t>4.0</w:t>
            </w:r>
          </w:p>
          <w:p w14:paraId="51C8286F" w14:textId="77777777" w:rsidR="008D6D31" w:rsidRDefault="008D6D31" w:rsidP="0056038C">
            <w:pPr>
              <w:jc w:val="center"/>
              <w:rPr>
                <w:rFonts w:ascii="Times New Roman" w:hAnsi="Times New Roman"/>
                <w:lang w:val="en-GB"/>
              </w:rPr>
            </w:pPr>
            <w:r>
              <w:rPr>
                <w:rFonts w:ascii="Times New Roman" w:hAnsi="Times New Roman"/>
                <w:lang w:val="en-GB"/>
              </w:rPr>
              <w:t>(1.6)</w:t>
            </w:r>
          </w:p>
        </w:tc>
      </w:tr>
      <w:tr w:rsidR="008D6D31" w14:paraId="7E05DCC3" w14:textId="77777777">
        <w:tc>
          <w:tcPr>
            <w:tcW w:w="991" w:type="dxa"/>
            <w:tcBorders>
              <w:right w:val="nil"/>
            </w:tcBorders>
          </w:tcPr>
          <w:p w14:paraId="2836F890"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FEA6C4D"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Prionotus</w:t>
            </w:r>
            <w:proofErr w:type="spellEnd"/>
            <w:r w:rsidRPr="00E406BE">
              <w:rPr>
                <w:rFonts w:ascii="Times New Roman" w:hAnsi="Times New Roman"/>
                <w:i/>
                <w:lang w:val="en-GB"/>
              </w:rPr>
              <w:t xml:space="preserve"> spp.</w:t>
            </w:r>
          </w:p>
        </w:tc>
        <w:tc>
          <w:tcPr>
            <w:tcW w:w="1800" w:type="dxa"/>
            <w:tcBorders>
              <w:left w:val="nil"/>
              <w:right w:val="nil"/>
            </w:tcBorders>
            <w:vAlign w:val="center"/>
          </w:tcPr>
          <w:p w14:paraId="3F49A475" w14:textId="77777777" w:rsidR="008D6D31" w:rsidRDefault="008D6D31" w:rsidP="0056038C">
            <w:pPr>
              <w:spacing w:before="2" w:after="2"/>
              <w:rPr>
                <w:rFonts w:ascii="Times New Roman" w:hAnsi="Times New Roman"/>
                <w:lang w:val="en-GB"/>
              </w:rPr>
            </w:pPr>
            <w:r>
              <w:rPr>
                <w:rFonts w:ascii="Times New Roman" w:hAnsi="Times New Roman"/>
                <w:lang w:val="en-GB"/>
              </w:rPr>
              <w:t>Sea Robin</w:t>
            </w:r>
          </w:p>
        </w:tc>
        <w:tc>
          <w:tcPr>
            <w:tcW w:w="1440" w:type="dxa"/>
            <w:tcBorders>
              <w:left w:val="nil"/>
              <w:right w:val="nil"/>
            </w:tcBorders>
          </w:tcPr>
          <w:p w14:paraId="0736F838" w14:textId="77777777" w:rsidR="008D6D31" w:rsidRDefault="008D6D31" w:rsidP="0056038C">
            <w:pPr>
              <w:jc w:val="center"/>
              <w:rPr>
                <w:rFonts w:ascii="Times New Roman" w:hAnsi="Times New Roman"/>
                <w:lang w:val="en-GB"/>
              </w:rPr>
            </w:pPr>
            <w:r>
              <w:rPr>
                <w:rFonts w:ascii="Times New Roman" w:hAnsi="Times New Roman"/>
                <w:lang w:val="en-GB"/>
              </w:rPr>
              <w:t>5.0</w:t>
            </w:r>
          </w:p>
          <w:p w14:paraId="62DD3C68"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(4.1)</w:t>
            </w:r>
          </w:p>
        </w:tc>
        <w:tc>
          <w:tcPr>
            <w:tcW w:w="1980" w:type="dxa"/>
            <w:tcBorders>
              <w:left w:val="nil"/>
              <w:right w:val="nil"/>
            </w:tcBorders>
          </w:tcPr>
          <w:p w14:paraId="5C63473C" w14:textId="77777777" w:rsidR="008D6D31" w:rsidRDefault="008D6D31" w:rsidP="0056038C">
            <w:pPr>
              <w:jc w:val="center"/>
              <w:rPr>
                <w:rFonts w:ascii="Times New Roman" w:hAnsi="Times New Roman"/>
                <w:lang w:val="en-GB"/>
              </w:rPr>
            </w:pPr>
            <w:r>
              <w:rPr>
                <w:rFonts w:ascii="Times New Roman" w:hAnsi="Times New Roman"/>
                <w:lang w:val="en-GB"/>
              </w:rPr>
              <w:t>2.9</w:t>
            </w:r>
          </w:p>
          <w:p w14:paraId="67B0A063" w14:textId="77777777" w:rsidR="008D6D31" w:rsidRDefault="008D6D31" w:rsidP="0056038C">
            <w:pPr>
              <w:jc w:val="center"/>
              <w:rPr>
                <w:rFonts w:ascii="Times New Roman" w:hAnsi="Times New Roman"/>
                <w:lang w:val="en-GB"/>
              </w:rPr>
            </w:pPr>
            <w:r>
              <w:rPr>
                <w:rFonts w:ascii="Times New Roman" w:hAnsi="Times New Roman"/>
                <w:lang w:val="en-GB"/>
              </w:rPr>
              <w:t>(3.6)</w:t>
            </w:r>
          </w:p>
        </w:tc>
      </w:tr>
      <w:tr w:rsidR="008D6D31" w:rsidRPr="00BD6779" w14:paraId="04E87365" w14:textId="77777777">
        <w:tc>
          <w:tcPr>
            <w:tcW w:w="991" w:type="dxa"/>
            <w:tcBorders>
              <w:right w:val="nil"/>
            </w:tcBorders>
          </w:tcPr>
          <w:p w14:paraId="41F32D22" w14:textId="77777777" w:rsidR="008D6D31" w:rsidRPr="00E406BE" w:rsidRDefault="008D6D31" w:rsidP="0056038C">
            <w:pPr>
              <w:spacing w:before="2" w:after="2"/>
              <w:rPr>
                <w:rFonts w:ascii="Times New Roman" w:hAnsi="Times New Roman"/>
                <w:b/>
                <w:lang w:val="en-GB"/>
              </w:rPr>
            </w:pPr>
          </w:p>
        </w:tc>
        <w:tc>
          <w:tcPr>
            <w:tcW w:w="2177" w:type="dxa"/>
            <w:tcBorders>
              <w:left w:val="nil"/>
              <w:right w:val="nil"/>
            </w:tcBorders>
            <w:vAlign w:val="center"/>
          </w:tcPr>
          <w:p w14:paraId="29175AC7" w14:textId="77777777" w:rsidR="008D6D31" w:rsidRPr="00E406BE" w:rsidRDefault="008D6D31" w:rsidP="0056038C">
            <w:pPr>
              <w:spacing w:before="2" w:after="2"/>
              <w:rPr>
                <w:rFonts w:ascii="Times New Roman" w:hAnsi="Times New Roman"/>
                <w:b/>
                <w:lang w:val="en-GB"/>
              </w:rPr>
            </w:pPr>
            <w:r w:rsidRPr="00E406BE">
              <w:rPr>
                <w:rFonts w:ascii="Times New Roman" w:hAnsi="Times New Roman"/>
                <w:b/>
                <w:lang w:val="en-GB"/>
              </w:rPr>
              <w:t>Crustacean</w:t>
            </w:r>
            <w:r>
              <w:rPr>
                <w:rFonts w:ascii="Times New Roman" w:hAnsi="Times New Roman"/>
                <w:b/>
                <w:lang w:val="en-GB"/>
              </w:rPr>
              <w:t>s</w:t>
            </w:r>
          </w:p>
        </w:tc>
        <w:tc>
          <w:tcPr>
            <w:tcW w:w="1800" w:type="dxa"/>
            <w:tcBorders>
              <w:left w:val="nil"/>
              <w:right w:val="nil"/>
            </w:tcBorders>
            <w:vAlign w:val="center"/>
          </w:tcPr>
          <w:p w14:paraId="00024D94" w14:textId="77777777" w:rsidR="008D6D31" w:rsidRDefault="008D6D31" w:rsidP="0056038C">
            <w:pPr>
              <w:spacing w:before="2" w:after="2"/>
              <w:rPr>
                <w:rFonts w:ascii="Times New Roman" w:hAnsi="Times New Roman"/>
                <w:lang w:val="en-GB"/>
              </w:rPr>
            </w:pPr>
          </w:p>
        </w:tc>
        <w:tc>
          <w:tcPr>
            <w:tcW w:w="1440" w:type="dxa"/>
            <w:tcBorders>
              <w:left w:val="nil"/>
              <w:right w:val="nil"/>
            </w:tcBorders>
          </w:tcPr>
          <w:p w14:paraId="7366CC9A" w14:textId="77777777" w:rsidR="008D6D31" w:rsidRPr="00BD6779" w:rsidRDefault="008D6D31" w:rsidP="0056038C">
            <w:pPr>
              <w:spacing w:before="2" w:after="2"/>
              <w:jc w:val="center"/>
              <w:rPr>
                <w:rFonts w:ascii="Times New Roman" w:hAnsi="Times New Roman"/>
                <w:lang w:val="en-GB"/>
              </w:rPr>
            </w:pPr>
          </w:p>
        </w:tc>
        <w:tc>
          <w:tcPr>
            <w:tcW w:w="1980" w:type="dxa"/>
            <w:tcBorders>
              <w:left w:val="nil"/>
              <w:right w:val="nil"/>
            </w:tcBorders>
          </w:tcPr>
          <w:p w14:paraId="49C425BC" w14:textId="77777777" w:rsidR="008D6D31" w:rsidRPr="00BD6779" w:rsidRDefault="008D6D31" w:rsidP="0056038C">
            <w:pPr>
              <w:spacing w:before="2" w:after="2"/>
              <w:jc w:val="center"/>
              <w:rPr>
                <w:rFonts w:ascii="Times New Roman" w:hAnsi="Times New Roman"/>
                <w:lang w:val="en-GB"/>
              </w:rPr>
            </w:pPr>
          </w:p>
        </w:tc>
      </w:tr>
      <w:tr w:rsidR="008D6D31" w14:paraId="0EC9578C" w14:textId="77777777">
        <w:tc>
          <w:tcPr>
            <w:tcW w:w="991" w:type="dxa"/>
            <w:tcBorders>
              <w:right w:val="nil"/>
            </w:tcBorders>
          </w:tcPr>
          <w:p w14:paraId="649F91DA"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8AB3FD2"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Callinectes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sapidus</w:t>
            </w:r>
            <w:proofErr w:type="spellEnd"/>
          </w:p>
        </w:tc>
        <w:tc>
          <w:tcPr>
            <w:tcW w:w="1800" w:type="dxa"/>
            <w:tcBorders>
              <w:left w:val="nil"/>
              <w:right w:val="nil"/>
            </w:tcBorders>
            <w:vAlign w:val="center"/>
          </w:tcPr>
          <w:p w14:paraId="3CBC3D25"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Blue Crab</w:t>
            </w:r>
          </w:p>
        </w:tc>
        <w:tc>
          <w:tcPr>
            <w:tcW w:w="1440" w:type="dxa"/>
            <w:tcBorders>
              <w:left w:val="nil"/>
              <w:right w:val="nil"/>
            </w:tcBorders>
          </w:tcPr>
          <w:p w14:paraId="1C8296D3" w14:textId="77777777" w:rsidR="008D6D31" w:rsidRDefault="008D6D31" w:rsidP="0056038C">
            <w:pPr>
              <w:jc w:val="center"/>
              <w:rPr>
                <w:rFonts w:ascii="Times New Roman" w:hAnsi="Times New Roman"/>
                <w:lang w:val="en-GB"/>
              </w:rPr>
            </w:pPr>
            <w:r>
              <w:rPr>
                <w:rFonts w:ascii="Times New Roman" w:hAnsi="Times New Roman"/>
                <w:lang w:val="en-GB"/>
              </w:rPr>
              <w:t>1261.9</w:t>
            </w:r>
          </w:p>
          <w:p w14:paraId="58E0E315"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(814.6)</w:t>
            </w:r>
          </w:p>
        </w:tc>
        <w:tc>
          <w:tcPr>
            <w:tcW w:w="1980" w:type="dxa"/>
            <w:tcBorders>
              <w:left w:val="nil"/>
              <w:right w:val="nil"/>
            </w:tcBorders>
          </w:tcPr>
          <w:p w14:paraId="467492F1" w14:textId="77777777" w:rsidR="008D6D31" w:rsidRDefault="008D6D31" w:rsidP="0056038C">
            <w:pPr>
              <w:jc w:val="center"/>
              <w:rPr>
                <w:rFonts w:ascii="Times New Roman" w:hAnsi="Times New Roman"/>
                <w:lang w:val="en-GB"/>
              </w:rPr>
            </w:pPr>
            <w:r>
              <w:rPr>
                <w:rFonts w:ascii="Times New Roman" w:hAnsi="Times New Roman"/>
                <w:lang w:val="en-GB"/>
              </w:rPr>
              <w:t>825.4</w:t>
            </w:r>
          </w:p>
          <w:p w14:paraId="0135FA20" w14:textId="77777777" w:rsidR="008D6D31" w:rsidRDefault="008D6D31" w:rsidP="0056038C">
            <w:pPr>
              <w:jc w:val="center"/>
              <w:rPr>
                <w:rFonts w:ascii="Times New Roman" w:hAnsi="Times New Roman"/>
                <w:lang w:val="en-GB"/>
              </w:rPr>
            </w:pPr>
            <w:r>
              <w:rPr>
                <w:rFonts w:ascii="Times New Roman" w:hAnsi="Times New Roman"/>
                <w:lang w:val="en-GB"/>
              </w:rPr>
              <w:t>(534.2)</w:t>
            </w:r>
          </w:p>
        </w:tc>
      </w:tr>
      <w:tr w:rsidR="008D6D31" w14:paraId="0B607BC1" w14:textId="77777777">
        <w:trPr>
          <w:trHeight w:val="594"/>
        </w:trPr>
        <w:tc>
          <w:tcPr>
            <w:tcW w:w="991" w:type="dxa"/>
            <w:tcBorders>
              <w:right w:val="nil"/>
            </w:tcBorders>
          </w:tcPr>
          <w:p w14:paraId="5D3058FF"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22D30A63"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Farfantepenaeus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aztecus</w:t>
            </w:r>
            <w:proofErr w:type="spellEnd"/>
          </w:p>
        </w:tc>
        <w:tc>
          <w:tcPr>
            <w:tcW w:w="1800" w:type="dxa"/>
            <w:tcBorders>
              <w:left w:val="nil"/>
              <w:right w:val="nil"/>
            </w:tcBorders>
            <w:vAlign w:val="center"/>
          </w:tcPr>
          <w:p w14:paraId="15424EBC"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Brown Sh</w:t>
            </w:r>
            <w:r w:rsidRPr="00BD6779">
              <w:rPr>
                <w:rFonts w:ascii="Times New Roman" w:hAnsi="Times New Roman"/>
                <w:lang w:val="en-GB"/>
              </w:rPr>
              <w:t>r</w:t>
            </w:r>
            <w:r>
              <w:rPr>
                <w:rFonts w:ascii="Times New Roman" w:hAnsi="Times New Roman"/>
                <w:lang w:val="en-GB"/>
              </w:rPr>
              <w:t>i</w:t>
            </w:r>
            <w:r w:rsidRPr="00BD6779">
              <w:rPr>
                <w:rFonts w:ascii="Times New Roman" w:hAnsi="Times New Roman"/>
                <w:lang w:val="en-GB"/>
              </w:rPr>
              <w:t>mp</w:t>
            </w:r>
          </w:p>
        </w:tc>
        <w:tc>
          <w:tcPr>
            <w:tcW w:w="1440" w:type="dxa"/>
            <w:tcBorders>
              <w:left w:val="nil"/>
              <w:right w:val="nil"/>
            </w:tcBorders>
          </w:tcPr>
          <w:p w14:paraId="2BD342D0" w14:textId="77777777" w:rsidR="008D6D31" w:rsidRDefault="008D6D31" w:rsidP="0056038C">
            <w:pPr>
              <w:jc w:val="center"/>
              <w:rPr>
                <w:rFonts w:ascii="Times New Roman" w:hAnsi="Times New Roman"/>
                <w:lang w:val="en-GB"/>
              </w:rPr>
            </w:pPr>
            <w:r>
              <w:rPr>
                <w:rFonts w:ascii="Times New Roman" w:hAnsi="Times New Roman"/>
                <w:lang w:val="en-GB"/>
              </w:rPr>
              <w:t>7.3</w:t>
            </w:r>
          </w:p>
          <w:p w14:paraId="62B6E819"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(5 x 10</w:t>
            </w:r>
            <w:r w:rsidRPr="00B90D16">
              <w:rPr>
                <w:rFonts w:ascii="Times New Roman" w:hAnsi="Times New Roman"/>
                <w:vertAlign w:val="superscript"/>
                <w:lang w:val="en-GB"/>
              </w:rPr>
              <w:t>-2</w:t>
            </w:r>
            <w:r>
              <w:rPr>
                <w:rFonts w:ascii="Times New Roman" w:hAnsi="Times New Roman"/>
                <w:lang w:val="en-GB"/>
              </w:rPr>
              <w:t>)</w:t>
            </w:r>
          </w:p>
        </w:tc>
        <w:tc>
          <w:tcPr>
            <w:tcW w:w="1980" w:type="dxa"/>
            <w:tcBorders>
              <w:left w:val="nil"/>
              <w:right w:val="nil"/>
            </w:tcBorders>
          </w:tcPr>
          <w:p w14:paraId="1DF2EC50" w14:textId="77777777" w:rsidR="008D6D31" w:rsidRDefault="008D6D31" w:rsidP="0056038C">
            <w:pPr>
              <w:jc w:val="center"/>
              <w:rPr>
                <w:rFonts w:ascii="Times New Roman" w:hAnsi="Times New Roman"/>
                <w:lang w:val="en-GB"/>
              </w:rPr>
            </w:pPr>
            <w:r>
              <w:rPr>
                <w:rFonts w:ascii="Times New Roman" w:hAnsi="Times New Roman"/>
                <w:lang w:val="en-GB"/>
              </w:rPr>
              <w:t>NA</w:t>
            </w:r>
          </w:p>
        </w:tc>
      </w:tr>
      <w:tr w:rsidR="008D6D31" w14:paraId="4B529E0C" w14:textId="77777777">
        <w:trPr>
          <w:trHeight w:val="666"/>
        </w:trPr>
        <w:tc>
          <w:tcPr>
            <w:tcW w:w="991" w:type="dxa"/>
            <w:tcBorders>
              <w:right w:val="nil"/>
            </w:tcBorders>
          </w:tcPr>
          <w:p w14:paraId="0F78418E"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13779F08"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Litopanaeus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setiferus</w:t>
            </w:r>
            <w:proofErr w:type="spellEnd"/>
          </w:p>
        </w:tc>
        <w:tc>
          <w:tcPr>
            <w:tcW w:w="1800" w:type="dxa"/>
            <w:tcBorders>
              <w:left w:val="nil"/>
              <w:right w:val="nil"/>
            </w:tcBorders>
            <w:vAlign w:val="center"/>
          </w:tcPr>
          <w:p w14:paraId="6F1CC374" w14:textId="77777777" w:rsidR="008D6D31" w:rsidRPr="00BD6779" w:rsidRDefault="008D6D31" w:rsidP="0056038C">
            <w:pPr>
              <w:spacing w:before="2" w:after="2"/>
              <w:rPr>
                <w:rFonts w:ascii="Times New Roman" w:hAnsi="Times New Roman"/>
                <w:lang w:val="en-GB"/>
              </w:rPr>
            </w:pPr>
            <w:r w:rsidRPr="00BD6779">
              <w:rPr>
                <w:rFonts w:ascii="Times New Roman" w:hAnsi="Times New Roman"/>
                <w:lang w:val="en-GB"/>
              </w:rPr>
              <w:t>White Shrimp</w:t>
            </w:r>
          </w:p>
        </w:tc>
        <w:tc>
          <w:tcPr>
            <w:tcW w:w="1440" w:type="dxa"/>
            <w:tcBorders>
              <w:left w:val="nil"/>
              <w:right w:val="nil"/>
            </w:tcBorders>
          </w:tcPr>
          <w:p w14:paraId="3D833945" w14:textId="77777777" w:rsidR="008D6D31" w:rsidRDefault="008D6D31" w:rsidP="0056038C">
            <w:pPr>
              <w:jc w:val="center"/>
              <w:rPr>
                <w:rFonts w:ascii="Times New Roman" w:hAnsi="Times New Roman"/>
                <w:lang w:val="en-GB"/>
              </w:rPr>
            </w:pPr>
            <w:r>
              <w:rPr>
                <w:rFonts w:ascii="Times New Roman" w:hAnsi="Times New Roman"/>
                <w:lang w:val="en-GB"/>
              </w:rPr>
              <w:t>25.1</w:t>
            </w:r>
          </w:p>
          <w:p w14:paraId="6E38D6EB"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(0.2)</w:t>
            </w:r>
          </w:p>
        </w:tc>
        <w:tc>
          <w:tcPr>
            <w:tcW w:w="1980" w:type="dxa"/>
            <w:tcBorders>
              <w:left w:val="nil"/>
              <w:right w:val="nil"/>
            </w:tcBorders>
          </w:tcPr>
          <w:p w14:paraId="1599E0D2" w14:textId="77777777" w:rsidR="008D6D31" w:rsidRDefault="008D6D31" w:rsidP="0056038C">
            <w:pPr>
              <w:jc w:val="center"/>
              <w:rPr>
                <w:rFonts w:ascii="Times New Roman" w:hAnsi="Times New Roman"/>
                <w:lang w:val="en-GB"/>
              </w:rPr>
            </w:pPr>
            <w:r>
              <w:rPr>
                <w:rFonts w:ascii="Times New Roman" w:hAnsi="Times New Roman"/>
                <w:lang w:val="en-GB"/>
              </w:rPr>
              <w:t>NA</w:t>
            </w:r>
          </w:p>
        </w:tc>
      </w:tr>
      <w:tr w:rsidR="008D6D31" w14:paraId="7E93F13A" w14:textId="77777777">
        <w:tc>
          <w:tcPr>
            <w:tcW w:w="991" w:type="dxa"/>
            <w:tcBorders>
              <w:bottom w:val="nil"/>
              <w:right w:val="nil"/>
            </w:tcBorders>
          </w:tcPr>
          <w:p w14:paraId="3B861052" w14:textId="77777777" w:rsidR="008D6D31" w:rsidRPr="00BD6779" w:rsidRDefault="008D6D31" w:rsidP="0056038C">
            <w:pPr>
              <w:spacing w:before="2" w:after="2"/>
              <w:rPr>
                <w:rFonts w:ascii="Times New Roman" w:hAnsi="Times New Roman"/>
                <w:lang w:val="en-GB"/>
              </w:rPr>
            </w:pPr>
          </w:p>
        </w:tc>
        <w:tc>
          <w:tcPr>
            <w:tcW w:w="2177" w:type="dxa"/>
            <w:tcBorders>
              <w:left w:val="nil"/>
              <w:bottom w:val="nil"/>
              <w:right w:val="nil"/>
            </w:tcBorders>
            <w:vAlign w:val="center"/>
          </w:tcPr>
          <w:p w14:paraId="212CEB17" w14:textId="77777777" w:rsidR="008D6D31" w:rsidRPr="00E406BE" w:rsidRDefault="008D6D31" w:rsidP="0056038C">
            <w:pPr>
              <w:spacing w:before="2" w:after="2"/>
              <w:rPr>
                <w:rFonts w:ascii="Times New Roman" w:hAnsi="Times New Roman"/>
                <w:i/>
                <w:lang w:val="en-GB"/>
              </w:rPr>
            </w:pPr>
            <w:proofErr w:type="spellStart"/>
            <w:r w:rsidRPr="00E406BE">
              <w:rPr>
                <w:rFonts w:ascii="Times New Roman" w:hAnsi="Times New Roman"/>
                <w:i/>
                <w:lang w:val="en-GB"/>
              </w:rPr>
              <w:t>Menippe</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mercenaria</w:t>
            </w:r>
            <w:proofErr w:type="spellEnd"/>
          </w:p>
        </w:tc>
        <w:tc>
          <w:tcPr>
            <w:tcW w:w="1800" w:type="dxa"/>
            <w:tcBorders>
              <w:left w:val="nil"/>
              <w:bottom w:val="nil"/>
              <w:right w:val="nil"/>
            </w:tcBorders>
            <w:vAlign w:val="center"/>
          </w:tcPr>
          <w:p w14:paraId="534387E7" w14:textId="77777777" w:rsidR="008D6D31" w:rsidRPr="00BD6779" w:rsidRDefault="008D6D31" w:rsidP="0056038C">
            <w:pPr>
              <w:spacing w:before="2" w:after="2"/>
              <w:rPr>
                <w:rFonts w:ascii="Times New Roman" w:hAnsi="Times New Roman"/>
                <w:lang w:val="en-GB"/>
              </w:rPr>
            </w:pPr>
            <w:r>
              <w:rPr>
                <w:rFonts w:ascii="Times New Roman" w:hAnsi="Times New Roman"/>
                <w:lang w:val="en-GB"/>
              </w:rPr>
              <w:t>Stone C</w:t>
            </w:r>
            <w:r w:rsidRPr="00BD6779">
              <w:rPr>
                <w:rFonts w:ascii="Times New Roman" w:hAnsi="Times New Roman"/>
                <w:lang w:val="en-GB"/>
              </w:rPr>
              <w:t>rab</w:t>
            </w:r>
          </w:p>
        </w:tc>
        <w:tc>
          <w:tcPr>
            <w:tcW w:w="1440" w:type="dxa"/>
            <w:tcBorders>
              <w:left w:val="nil"/>
              <w:bottom w:val="nil"/>
              <w:right w:val="nil"/>
            </w:tcBorders>
          </w:tcPr>
          <w:p w14:paraId="60C18BBF" w14:textId="77777777" w:rsidR="008D6D31" w:rsidRDefault="008D6D31" w:rsidP="0056038C">
            <w:pPr>
              <w:jc w:val="center"/>
              <w:rPr>
                <w:rFonts w:ascii="Times New Roman" w:hAnsi="Times New Roman"/>
                <w:lang w:val="en-GB"/>
              </w:rPr>
            </w:pPr>
            <w:r>
              <w:rPr>
                <w:rFonts w:ascii="Times New Roman" w:hAnsi="Times New Roman"/>
                <w:lang w:val="en-GB"/>
              </w:rPr>
              <w:t>232.3</w:t>
            </w:r>
          </w:p>
          <w:p w14:paraId="7C1B0EA0"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(36.3)</w:t>
            </w:r>
          </w:p>
        </w:tc>
        <w:tc>
          <w:tcPr>
            <w:tcW w:w="1980" w:type="dxa"/>
            <w:tcBorders>
              <w:left w:val="nil"/>
              <w:bottom w:val="nil"/>
              <w:right w:val="nil"/>
            </w:tcBorders>
          </w:tcPr>
          <w:p w14:paraId="350D1413" w14:textId="77777777" w:rsidR="008D6D31" w:rsidRDefault="008D6D31" w:rsidP="0056038C">
            <w:pPr>
              <w:jc w:val="center"/>
              <w:rPr>
                <w:rFonts w:ascii="Times New Roman" w:hAnsi="Times New Roman"/>
                <w:lang w:val="en-GB"/>
              </w:rPr>
            </w:pPr>
            <w:r>
              <w:rPr>
                <w:rFonts w:ascii="Times New Roman" w:hAnsi="Times New Roman"/>
                <w:lang w:val="en-GB"/>
              </w:rPr>
              <w:t>167.3</w:t>
            </w:r>
          </w:p>
          <w:p w14:paraId="51C7F1CC" w14:textId="77777777" w:rsidR="008D6D31" w:rsidRDefault="008D6D31" w:rsidP="0056038C">
            <w:pPr>
              <w:jc w:val="center"/>
              <w:rPr>
                <w:rFonts w:ascii="Times New Roman" w:hAnsi="Times New Roman"/>
                <w:lang w:val="en-GB"/>
              </w:rPr>
            </w:pPr>
            <w:r>
              <w:rPr>
                <w:rFonts w:ascii="Times New Roman" w:hAnsi="Times New Roman"/>
                <w:lang w:val="en-GB"/>
              </w:rPr>
              <w:t>(26.1)</w:t>
            </w:r>
          </w:p>
        </w:tc>
      </w:tr>
      <w:tr w:rsidR="008D6D31" w14:paraId="0A56B3B2" w14:textId="77777777">
        <w:tc>
          <w:tcPr>
            <w:tcW w:w="991" w:type="dxa"/>
            <w:tcBorders>
              <w:top w:val="nil"/>
              <w:bottom w:val="single" w:sz="4" w:space="0" w:color="000000" w:themeColor="text1"/>
              <w:right w:val="nil"/>
            </w:tcBorders>
          </w:tcPr>
          <w:p w14:paraId="0C9A4146" w14:textId="77777777" w:rsidR="008D6D31" w:rsidRPr="006E4BC6" w:rsidRDefault="008D6D31" w:rsidP="0056038C">
            <w:pPr>
              <w:spacing w:before="2" w:after="2"/>
              <w:rPr>
                <w:rFonts w:ascii="Times New Roman" w:hAnsi="Times New Roman"/>
                <w:lang w:val="en-GB"/>
              </w:rPr>
            </w:pPr>
          </w:p>
        </w:tc>
        <w:tc>
          <w:tcPr>
            <w:tcW w:w="2177" w:type="dxa"/>
            <w:tcBorders>
              <w:top w:val="nil"/>
              <w:left w:val="nil"/>
              <w:bottom w:val="single" w:sz="4" w:space="0" w:color="000000" w:themeColor="text1"/>
              <w:right w:val="nil"/>
            </w:tcBorders>
            <w:vAlign w:val="center"/>
          </w:tcPr>
          <w:p w14:paraId="14C6D002" w14:textId="77777777" w:rsidR="008D6D31" w:rsidRPr="008D6D31" w:rsidRDefault="008D6D31" w:rsidP="0056038C">
            <w:pPr>
              <w:spacing w:before="2" w:after="2"/>
              <w:rPr>
                <w:rFonts w:ascii="Times New Roman" w:hAnsi="Times New Roman"/>
                <w:b/>
                <w:lang w:val="en-GB"/>
              </w:rPr>
            </w:pPr>
          </w:p>
        </w:tc>
        <w:tc>
          <w:tcPr>
            <w:tcW w:w="1800" w:type="dxa"/>
            <w:tcBorders>
              <w:top w:val="nil"/>
              <w:left w:val="nil"/>
              <w:bottom w:val="single" w:sz="4" w:space="0" w:color="000000" w:themeColor="text1"/>
              <w:right w:val="nil"/>
            </w:tcBorders>
            <w:vAlign w:val="center"/>
          </w:tcPr>
          <w:p w14:paraId="2A268B55" w14:textId="77777777" w:rsidR="008D6D31" w:rsidRPr="008D6D31" w:rsidRDefault="008D6D31" w:rsidP="0056038C">
            <w:pPr>
              <w:spacing w:before="2" w:after="2"/>
              <w:rPr>
                <w:rFonts w:ascii="Times New Roman" w:hAnsi="Times New Roman"/>
                <w:b/>
                <w:lang w:val="en-GB"/>
              </w:rPr>
            </w:pPr>
            <w:r w:rsidRPr="008D6D31">
              <w:rPr>
                <w:rFonts w:ascii="Times New Roman" w:hAnsi="Times New Roman"/>
                <w:b/>
                <w:lang w:val="en-GB"/>
              </w:rPr>
              <w:t>TOTAL</w:t>
            </w:r>
          </w:p>
        </w:tc>
        <w:tc>
          <w:tcPr>
            <w:tcW w:w="1440" w:type="dxa"/>
            <w:tcBorders>
              <w:top w:val="nil"/>
              <w:left w:val="nil"/>
              <w:bottom w:val="single" w:sz="4" w:space="0" w:color="000000" w:themeColor="text1"/>
              <w:right w:val="nil"/>
            </w:tcBorders>
          </w:tcPr>
          <w:p w14:paraId="23BC14F8"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1789.8</w:t>
            </w:r>
          </w:p>
          <w:p w14:paraId="017D46D0" w14:textId="77777777" w:rsidR="008D6D31" w:rsidRPr="0012170F" w:rsidRDefault="008D6D31" w:rsidP="0056038C">
            <w:pPr>
              <w:spacing w:before="2" w:after="2"/>
              <w:jc w:val="center"/>
              <w:rPr>
                <w:rFonts w:ascii="Times New Roman" w:hAnsi="Times New Roman"/>
                <w:b/>
                <w:lang w:val="en-GB"/>
              </w:rPr>
            </w:pPr>
            <w:r>
              <w:rPr>
                <w:rFonts w:ascii="Times New Roman" w:hAnsi="Times New Roman"/>
                <w:b/>
                <w:lang w:val="en-GB"/>
              </w:rPr>
              <w:t>(820.8)</w:t>
            </w:r>
          </w:p>
        </w:tc>
        <w:tc>
          <w:tcPr>
            <w:tcW w:w="1980" w:type="dxa"/>
            <w:tcBorders>
              <w:top w:val="nil"/>
              <w:left w:val="nil"/>
              <w:bottom w:val="single" w:sz="4" w:space="0" w:color="auto"/>
              <w:right w:val="nil"/>
            </w:tcBorders>
          </w:tcPr>
          <w:p w14:paraId="3E124F70"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1199.3</w:t>
            </w:r>
          </w:p>
          <w:p w14:paraId="5F7E462A" w14:textId="77777777" w:rsidR="008D6D31" w:rsidRDefault="008D6D31" w:rsidP="0056038C">
            <w:pPr>
              <w:spacing w:before="2" w:after="2"/>
              <w:jc w:val="center"/>
              <w:rPr>
                <w:rFonts w:ascii="Times New Roman" w:hAnsi="Times New Roman"/>
                <w:b/>
                <w:lang w:val="en-GB"/>
              </w:rPr>
            </w:pPr>
            <w:r>
              <w:rPr>
                <w:rFonts w:ascii="Times New Roman" w:hAnsi="Times New Roman"/>
                <w:b/>
                <w:lang w:val="en-GB"/>
              </w:rPr>
              <w:t>(541.1)</w:t>
            </w:r>
          </w:p>
        </w:tc>
      </w:tr>
      <w:tr w:rsidR="008D6D31" w:rsidRPr="00BD6779" w14:paraId="7051A2EA" w14:textId="77777777">
        <w:tc>
          <w:tcPr>
            <w:tcW w:w="991" w:type="dxa"/>
            <w:tcBorders>
              <w:top w:val="single" w:sz="4" w:space="0" w:color="000000" w:themeColor="text1"/>
              <w:bottom w:val="single" w:sz="4" w:space="0" w:color="000000" w:themeColor="text1"/>
              <w:right w:val="nil"/>
            </w:tcBorders>
          </w:tcPr>
          <w:p w14:paraId="3B385F7F" w14:textId="77777777" w:rsidR="008D6D31" w:rsidRPr="006E4BC6" w:rsidRDefault="008D6D31" w:rsidP="0056038C">
            <w:pPr>
              <w:spacing w:before="2" w:after="2"/>
              <w:rPr>
                <w:rFonts w:ascii="Times New Roman" w:hAnsi="Times New Roman"/>
                <w:lang w:val="en-GB"/>
              </w:rPr>
            </w:pPr>
            <w:r w:rsidRPr="006E4BC6">
              <w:rPr>
                <w:rFonts w:ascii="Times New Roman" w:hAnsi="Times New Roman"/>
                <w:lang w:val="en-GB"/>
              </w:rPr>
              <w:t>Atlantic</w:t>
            </w:r>
          </w:p>
        </w:tc>
        <w:tc>
          <w:tcPr>
            <w:tcW w:w="2177" w:type="dxa"/>
            <w:tcBorders>
              <w:top w:val="single" w:sz="4" w:space="0" w:color="000000" w:themeColor="text1"/>
              <w:left w:val="nil"/>
              <w:bottom w:val="single" w:sz="4" w:space="0" w:color="000000" w:themeColor="text1"/>
              <w:right w:val="nil"/>
            </w:tcBorders>
            <w:vAlign w:val="center"/>
          </w:tcPr>
          <w:p w14:paraId="7CB46EF0" w14:textId="77777777" w:rsidR="008D6D31" w:rsidRPr="006E4BC6" w:rsidRDefault="008D6D31" w:rsidP="0056038C">
            <w:pPr>
              <w:spacing w:before="2" w:after="2"/>
              <w:rPr>
                <w:rFonts w:ascii="Times New Roman" w:hAnsi="Times New Roman"/>
                <w:b/>
                <w:lang w:val="en-GB"/>
              </w:rPr>
            </w:pPr>
            <w:r w:rsidRPr="006E4BC6">
              <w:rPr>
                <w:rFonts w:ascii="Times New Roman" w:hAnsi="Times New Roman"/>
                <w:b/>
                <w:lang w:val="en-GB"/>
              </w:rPr>
              <w:t>Fish</w:t>
            </w:r>
          </w:p>
        </w:tc>
        <w:tc>
          <w:tcPr>
            <w:tcW w:w="1800" w:type="dxa"/>
            <w:tcBorders>
              <w:top w:val="single" w:sz="4" w:space="0" w:color="000000" w:themeColor="text1"/>
              <w:left w:val="nil"/>
              <w:bottom w:val="single" w:sz="4" w:space="0" w:color="000000" w:themeColor="text1"/>
              <w:right w:val="nil"/>
            </w:tcBorders>
            <w:vAlign w:val="center"/>
          </w:tcPr>
          <w:p w14:paraId="3110EB4B" w14:textId="77777777" w:rsidR="008D6D31" w:rsidRPr="00BD6779" w:rsidRDefault="008D6D31" w:rsidP="0056038C">
            <w:pPr>
              <w:spacing w:before="2" w:after="2"/>
              <w:rPr>
                <w:rFonts w:ascii="Times New Roman" w:hAnsi="Times New Roman"/>
                <w:lang w:val="en-GB"/>
              </w:rPr>
            </w:pPr>
          </w:p>
        </w:tc>
        <w:tc>
          <w:tcPr>
            <w:tcW w:w="1440" w:type="dxa"/>
            <w:tcBorders>
              <w:top w:val="single" w:sz="4" w:space="0" w:color="000000" w:themeColor="text1"/>
              <w:left w:val="nil"/>
              <w:bottom w:val="single" w:sz="4" w:space="0" w:color="000000" w:themeColor="text1"/>
              <w:right w:val="nil"/>
            </w:tcBorders>
          </w:tcPr>
          <w:p w14:paraId="711F6AB1" w14:textId="77777777" w:rsidR="008D6D31" w:rsidRPr="00BD6779" w:rsidRDefault="008D6D31" w:rsidP="0056038C">
            <w:pPr>
              <w:spacing w:before="2" w:after="2"/>
              <w:jc w:val="center"/>
              <w:rPr>
                <w:rFonts w:ascii="Times New Roman" w:hAnsi="Times New Roman"/>
                <w:lang w:val="en-GB"/>
              </w:rPr>
            </w:pPr>
          </w:p>
        </w:tc>
        <w:tc>
          <w:tcPr>
            <w:tcW w:w="1980" w:type="dxa"/>
            <w:tcBorders>
              <w:top w:val="single" w:sz="4" w:space="0" w:color="auto"/>
              <w:left w:val="nil"/>
              <w:bottom w:val="single" w:sz="4" w:space="0" w:color="auto"/>
              <w:right w:val="nil"/>
            </w:tcBorders>
          </w:tcPr>
          <w:p w14:paraId="5D4D0F52" w14:textId="77777777" w:rsidR="008D6D31" w:rsidRPr="00BD6779" w:rsidRDefault="008D6D31" w:rsidP="0056038C">
            <w:pPr>
              <w:spacing w:before="2" w:after="2"/>
              <w:jc w:val="center"/>
              <w:rPr>
                <w:rFonts w:ascii="Times New Roman" w:hAnsi="Times New Roman"/>
                <w:lang w:val="en-GB"/>
              </w:rPr>
            </w:pPr>
          </w:p>
        </w:tc>
      </w:tr>
      <w:tr w:rsidR="008D6D31" w14:paraId="40E97139" w14:textId="77777777">
        <w:tc>
          <w:tcPr>
            <w:tcW w:w="991" w:type="dxa"/>
            <w:tcBorders>
              <w:top w:val="single" w:sz="4" w:space="0" w:color="000000" w:themeColor="text1"/>
              <w:right w:val="nil"/>
            </w:tcBorders>
          </w:tcPr>
          <w:p w14:paraId="06E3DAF4" w14:textId="77777777" w:rsidR="008D6D31" w:rsidRPr="00BD6779" w:rsidRDefault="008D6D31" w:rsidP="0056038C">
            <w:pPr>
              <w:spacing w:before="2" w:after="2"/>
              <w:rPr>
                <w:rFonts w:ascii="Times New Roman" w:hAnsi="Times New Roman"/>
                <w:lang w:val="en-GB"/>
              </w:rPr>
            </w:pPr>
          </w:p>
        </w:tc>
        <w:tc>
          <w:tcPr>
            <w:tcW w:w="2177" w:type="dxa"/>
            <w:tcBorders>
              <w:top w:val="single" w:sz="4" w:space="0" w:color="000000" w:themeColor="text1"/>
              <w:left w:val="nil"/>
              <w:right w:val="nil"/>
            </w:tcBorders>
            <w:vAlign w:val="center"/>
          </w:tcPr>
          <w:p w14:paraId="6E538480"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Archosargus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probatocephalus</w:t>
            </w:r>
            <w:proofErr w:type="spellEnd"/>
          </w:p>
        </w:tc>
        <w:tc>
          <w:tcPr>
            <w:tcW w:w="1800" w:type="dxa"/>
            <w:tcBorders>
              <w:top w:val="single" w:sz="4" w:space="0" w:color="000000" w:themeColor="text1"/>
              <w:left w:val="nil"/>
              <w:right w:val="nil"/>
            </w:tcBorders>
            <w:vAlign w:val="center"/>
          </w:tcPr>
          <w:p w14:paraId="150F15BE" w14:textId="77777777" w:rsidR="008D6D31" w:rsidRPr="00414ED1" w:rsidRDefault="008D6D31" w:rsidP="0056038C">
            <w:pPr>
              <w:spacing w:before="2" w:after="2"/>
              <w:rPr>
                <w:rFonts w:ascii="Times New Roman" w:hAnsi="Times New Roman"/>
                <w:lang w:val="en-GB"/>
              </w:rPr>
            </w:pPr>
            <w:proofErr w:type="spellStart"/>
            <w:r w:rsidRPr="00414ED1">
              <w:rPr>
                <w:rFonts w:ascii="Times New Roman" w:hAnsi="Times New Roman"/>
                <w:lang w:val="en-GB"/>
              </w:rPr>
              <w:t>Sheepshead</w:t>
            </w:r>
            <w:proofErr w:type="spellEnd"/>
          </w:p>
        </w:tc>
        <w:tc>
          <w:tcPr>
            <w:tcW w:w="1440" w:type="dxa"/>
            <w:tcBorders>
              <w:top w:val="single" w:sz="4" w:space="0" w:color="000000" w:themeColor="text1"/>
              <w:left w:val="nil"/>
              <w:right w:val="nil"/>
            </w:tcBorders>
          </w:tcPr>
          <w:p w14:paraId="7EC1DB95" w14:textId="77777777" w:rsidR="008D6D31" w:rsidRDefault="008D6D31" w:rsidP="0056038C">
            <w:pPr>
              <w:jc w:val="center"/>
              <w:rPr>
                <w:rFonts w:ascii="Times New Roman" w:hAnsi="Times New Roman"/>
                <w:lang w:val="en-GB"/>
              </w:rPr>
            </w:pPr>
            <w:r>
              <w:rPr>
                <w:rFonts w:ascii="Times New Roman" w:hAnsi="Times New Roman"/>
                <w:lang w:val="en-GB"/>
              </w:rPr>
              <w:t>71.5</w:t>
            </w:r>
          </w:p>
          <w:p w14:paraId="6E11E0DB" w14:textId="77777777" w:rsidR="008D6D31" w:rsidRPr="00442B2C" w:rsidRDefault="008D6D31" w:rsidP="0056038C">
            <w:pPr>
              <w:jc w:val="center"/>
              <w:rPr>
                <w:rFonts w:ascii="Times New Roman" w:hAnsi="Times New Roman"/>
                <w:lang w:val="en-GB"/>
              </w:rPr>
            </w:pPr>
            <w:r>
              <w:rPr>
                <w:rFonts w:ascii="Times New Roman" w:hAnsi="Times New Roman"/>
                <w:lang w:val="en-GB"/>
              </w:rPr>
              <w:t>(47.7)</w:t>
            </w:r>
          </w:p>
        </w:tc>
        <w:tc>
          <w:tcPr>
            <w:tcW w:w="1980" w:type="dxa"/>
            <w:tcBorders>
              <w:top w:val="single" w:sz="4" w:space="0" w:color="auto"/>
              <w:left w:val="nil"/>
              <w:right w:val="nil"/>
            </w:tcBorders>
          </w:tcPr>
          <w:p w14:paraId="3EEC29F8" w14:textId="77777777" w:rsidR="008D6D31" w:rsidRDefault="008D6D31" w:rsidP="0056038C">
            <w:pPr>
              <w:jc w:val="center"/>
              <w:rPr>
                <w:rFonts w:ascii="Times New Roman" w:hAnsi="Times New Roman"/>
                <w:lang w:val="en-GB"/>
              </w:rPr>
            </w:pPr>
            <w:r>
              <w:rPr>
                <w:rFonts w:ascii="Times New Roman" w:hAnsi="Times New Roman"/>
                <w:lang w:val="en-GB"/>
              </w:rPr>
              <w:t>64.9</w:t>
            </w:r>
          </w:p>
          <w:p w14:paraId="0512E50A" w14:textId="77777777" w:rsidR="008D6D31" w:rsidRDefault="008D6D31" w:rsidP="0056038C">
            <w:pPr>
              <w:jc w:val="center"/>
              <w:rPr>
                <w:rFonts w:ascii="Times New Roman" w:hAnsi="Times New Roman"/>
                <w:lang w:val="en-GB"/>
              </w:rPr>
            </w:pPr>
            <w:r>
              <w:rPr>
                <w:rFonts w:ascii="Times New Roman" w:hAnsi="Times New Roman"/>
                <w:lang w:val="en-GB"/>
              </w:rPr>
              <w:t>(43.3)</w:t>
            </w:r>
          </w:p>
        </w:tc>
      </w:tr>
      <w:tr w:rsidR="008D6D31" w14:paraId="068770A8" w14:textId="77777777">
        <w:tc>
          <w:tcPr>
            <w:tcW w:w="991" w:type="dxa"/>
            <w:tcBorders>
              <w:right w:val="nil"/>
            </w:tcBorders>
          </w:tcPr>
          <w:p w14:paraId="56A96136"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3B0335BA"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Chasmodes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bosquianus</w:t>
            </w:r>
            <w:proofErr w:type="spellEnd"/>
          </w:p>
        </w:tc>
        <w:tc>
          <w:tcPr>
            <w:tcW w:w="1800" w:type="dxa"/>
            <w:tcBorders>
              <w:left w:val="nil"/>
              <w:right w:val="nil"/>
            </w:tcBorders>
            <w:vAlign w:val="center"/>
          </w:tcPr>
          <w:p w14:paraId="0530E3A3" w14:textId="77777777" w:rsidR="008D6D31" w:rsidRPr="00414ED1" w:rsidRDefault="008D6D31" w:rsidP="0056038C">
            <w:pPr>
              <w:spacing w:before="2" w:after="2"/>
              <w:rPr>
                <w:rFonts w:ascii="Times New Roman" w:hAnsi="Times New Roman"/>
                <w:lang w:val="en-GB"/>
              </w:rPr>
            </w:pPr>
            <w:r>
              <w:rPr>
                <w:rFonts w:ascii="Times New Roman" w:hAnsi="Times New Roman"/>
                <w:lang w:val="en-GB"/>
              </w:rPr>
              <w:t>Striped Bl</w:t>
            </w:r>
            <w:r w:rsidRPr="00414ED1">
              <w:rPr>
                <w:rFonts w:ascii="Times New Roman" w:hAnsi="Times New Roman"/>
                <w:lang w:val="en-GB"/>
              </w:rPr>
              <w:t>enny</w:t>
            </w:r>
          </w:p>
        </w:tc>
        <w:tc>
          <w:tcPr>
            <w:tcW w:w="1440" w:type="dxa"/>
            <w:tcBorders>
              <w:left w:val="nil"/>
              <w:right w:val="nil"/>
            </w:tcBorders>
          </w:tcPr>
          <w:p w14:paraId="3F998722" w14:textId="77777777" w:rsidR="008D6D31" w:rsidRDefault="008D6D31" w:rsidP="0056038C">
            <w:pPr>
              <w:jc w:val="center"/>
              <w:rPr>
                <w:rFonts w:ascii="Times New Roman" w:hAnsi="Times New Roman"/>
                <w:lang w:val="en-GB"/>
              </w:rPr>
            </w:pPr>
            <w:r>
              <w:rPr>
                <w:rFonts w:ascii="Times New Roman" w:hAnsi="Times New Roman"/>
                <w:lang w:val="en-GB"/>
              </w:rPr>
              <w:t>75.7</w:t>
            </w:r>
          </w:p>
          <w:p w14:paraId="7FE1EF8D"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(18.5)</w:t>
            </w:r>
          </w:p>
        </w:tc>
        <w:tc>
          <w:tcPr>
            <w:tcW w:w="1980" w:type="dxa"/>
            <w:tcBorders>
              <w:left w:val="nil"/>
              <w:right w:val="nil"/>
            </w:tcBorders>
          </w:tcPr>
          <w:p w14:paraId="19AFEA03" w14:textId="77777777" w:rsidR="008D6D31" w:rsidRDefault="008D6D31" w:rsidP="0056038C">
            <w:pPr>
              <w:jc w:val="center"/>
              <w:rPr>
                <w:rFonts w:ascii="Times New Roman" w:hAnsi="Times New Roman"/>
                <w:lang w:val="en-GB"/>
              </w:rPr>
            </w:pPr>
            <w:r>
              <w:rPr>
                <w:rFonts w:ascii="Times New Roman" w:hAnsi="Times New Roman"/>
                <w:lang w:val="en-GB"/>
              </w:rPr>
              <w:t>31.0</w:t>
            </w:r>
          </w:p>
          <w:p w14:paraId="0CB13D40" w14:textId="77777777" w:rsidR="008D6D31" w:rsidRDefault="008D6D31" w:rsidP="0056038C">
            <w:pPr>
              <w:jc w:val="center"/>
              <w:rPr>
                <w:rFonts w:ascii="Times New Roman" w:hAnsi="Times New Roman"/>
                <w:lang w:val="en-GB"/>
              </w:rPr>
            </w:pPr>
            <w:r>
              <w:rPr>
                <w:rFonts w:ascii="Times New Roman" w:hAnsi="Times New Roman"/>
                <w:lang w:val="en-GB"/>
              </w:rPr>
              <w:t>(7.6)</w:t>
            </w:r>
          </w:p>
        </w:tc>
      </w:tr>
      <w:tr w:rsidR="008D6D31" w14:paraId="2DA8AEC4" w14:textId="77777777">
        <w:tc>
          <w:tcPr>
            <w:tcW w:w="991" w:type="dxa"/>
            <w:tcBorders>
              <w:right w:val="nil"/>
            </w:tcBorders>
          </w:tcPr>
          <w:p w14:paraId="14F99D8C"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471DC665"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Fundulus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majalis</w:t>
            </w:r>
            <w:proofErr w:type="spellEnd"/>
          </w:p>
        </w:tc>
        <w:tc>
          <w:tcPr>
            <w:tcW w:w="1800" w:type="dxa"/>
            <w:tcBorders>
              <w:left w:val="nil"/>
              <w:right w:val="nil"/>
            </w:tcBorders>
            <w:vAlign w:val="center"/>
          </w:tcPr>
          <w:p w14:paraId="5C50F5EB" w14:textId="77777777" w:rsidR="008D6D31" w:rsidRPr="00414ED1" w:rsidRDefault="008D6D31" w:rsidP="0056038C">
            <w:pPr>
              <w:spacing w:before="2" w:after="2"/>
              <w:rPr>
                <w:rFonts w:ascii="Times New Roman" w:hAnsi="Times New Roman"/>
                <w:lang w:val="en-GB"/>
              </w:rPr>
            </w:pPr>
            <w:r>
              <w:rPr>
                <w:rFonts w:ascii="Times New Roman" w:hAnsi="Times New Roman"/>
                <w:lang w:val="en-GB"/>
              </w:rPr>
              <w:t>Striped K</w:t>
            </w:r>
            <w:r w:rsidRPr="00414ED1">
              <w:rPr>
                <w:rFonts w:ascii="Times New Roman" w:hAnsi="Times New Roman"/>
                <w:lang w:val="en-GB"/>
              </w:rPr>
              <w:t>illifish</w:t>
            </w:r>
          </w:p>
        </w:tc>
        <w:tc>
          <w:tcPr>
            <w:tcW w:w="1440" w:type="dxa"/>
            <w:tcBorders>
              <w:left w:val="nil"/>
              <w:right w:val="nil"/>
            </w:tcBorders>
          </w:tcPr>
          <w:p w14:paraId="28F7216C" w14:textId="77777777" w:rsidR="008D6D31" w:rsidRDefault="008D6D31" w:rsidP="0056038C">
            <w:pPr>
              <w:jc w:val="center"/>
              <w:rPr>
                <w:rFonts w:ascii="Times New Roman" w:hAnsi="Times New Roman"/>
                <w:lang w:val="en-GB"/>
              </w:rPr>
            </w:pPr>
            <w:r>
              <w:rPr>
                <w:rFonts w:ascii="Times New Roman" w:hAnsi="Times New Roman"/>
                <w:lang w:val="en-GB"/>
              </w:rPr>
              <w:t>3 x 10</w:t>
            </w:r>
            <w:r w:rsidRPr="008F06E8">
              <w:rPr>
                <w:rFonts w:ascii="Times New Roman" w:hAnsi="Times New Roman"/>
                <w:vertAlign w:val="superscript"/>
                <w:lang w:val="en-GB"/>
              </w:rPr>
              <w:t>-2</w:t>
            </w:r>
          </w:p>
          <w:p w14:paraId="2BC9F90A" w14:textId="77777777" w:rsidR="008D6D31" w:rsidRPr="00442B2C" w:rsidRDefault="008D6D31" w:rsidP="0056038C">
            <w:pPr>
              <w:jc w:val="center"/>
              <w:rPr>
                <w:rFonts w:ascii="Times New Roman" w:hAnsi="Times New Roman"/>
                <w:lang w:val="en-GB"/>
              </w:rPr>
            </w:pPr>
            <w:r>
              <w:rPr>
                <w:rFonts w:ascii="Times New Roman" w:hAnsi="Times New Roman"/>
                <w:lang w:val="en-GB"/>
              </w:rPr>
              <w:lastRenderedPageBreak/>
              <w:t>(3 x 10</w:t>
            </w:r>
            <w:r w:rsidRPr="008F06E8">
              <w:rPr>
                <w:rFonts w:ascii="Times New Roman" w:hAnsi="Times New Roman"/>
                <w:vertAlign w:val="superscript"/>
                <w:lang w:val="en-GB"/>
              </w:rPr>
              <w:t>-2</w:t>
            </w:r>
            <w:r>
              <w:rPr>
                <w:rFonts w:ascii="Times New Roman" w:hAnsi="Times New Roman"/>
                <w:lang w:val="en-GB"/>
              </w:rPr>
              <w:t>)</w:t>
            </w:r>
          </w:p>
        </w:tc>
        <w:tc>
          <w:tcPr>
            <w:tcW w:w="1980" w:type="dxa"/>
            <w:tcBorders>
              <w:left w:val="nil"/>
              <w:right w:val="nil"/>
            </w:tcBorders>
          </w:tcPr>
          <w:p w14:paraId="7E63AF13" w14:textId="77777777" w:rsidR="008D6D31" w:rsidRDefault="008D6D31" w:rsidP="0056038C">
            <w:pPr>
              <w:jc w:val="center"/>
              <w:rPr>
                <w:rFonts w:ascii="Times New Roman" w:hAnsi="Times New Roman"/>
                <w:lang w:val="en-GB"/>
              </w:rPr>
            </w:pPr>
            <w:r>
              <w:rPr>
                <w:rFonts w:ascii="Times New Roman" w:hAnsi="Times New Roman"/>
                <w:lang w:val="en-GB"/>
              </w:rPr>
              <w:lastRenderedPageBreak/>
              <w:t>0.01</w:t>
            </w:r>
          </w:p>
          <w:p w14:paraId="51405FD1" w14:textId="77777777" w:rsidR="008D6D31" w:rsidRDefault="008D6D31" w:rsidP="0056038C">
            <w:pPr>
              <w:jc w:val="center"/>
              <w:rPr>
                <w:rFonts w:ascii="Times New Roman" w:hAnsi="Times New Roman"/>
                <w:lang w:val="en-GB"/>
              </w:rPr>
            </w:pPr>
            <w:r>
              <w:rPr>
                <w:rFonts w:ascii="Times New Roman" w:hAnsi="Times New Roman"/>
                <w:lang w:val="en-GB"/>
              </w:rPr>
              <w:lastRenderedPageBreak/>
              <w:t>(0.01)</w:t>
            </w:r>
          </w:p>
        </w:tc>
      </w:tr>
      <w:tr w:rsidR="008D6D31" w14:paraId="76BA0DB0" w14:textId="77777777">
        <w:tc>
          <w:tcPr>
            <w:tcW w:w="991" w:type="dxa"/>
            <w:tcBorders>
              <w:right w:val="nil"/>
            </w:tcBorders>
          </w:tcPr>
          <w:p w14:paraId="3B4566E0"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708878C3"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Gobiesox</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strumosus</w:t>
            </w:r>
            <w:proofErr w:type="spellEnd"/>
          </w:p>
        </w:tc>
        <w:tc>
          <w:tcPr>
            <w:tcW w:w="1800" w:type="dxa"/>
            <w:tcBorders>
              <w:left w:val="nil"/>
              <w:right w:val="nil"/>
            </w:tcBorders>
            <w:vAlign w:val="center"/>
          </w:tcPr>
          <w:p w14:paraId="3E8DC56E" w14:textId="77777777" w:rsidR="008D6D31" w:rsidRPr="00414ED1" w:rsidRDefault="008D6D31" w:rsidP="0056038C">
            <w:pPr>
              <w:spacing w:before="2" w:after="2"/>
              <w:rPr>
                <w:rFonts w:ascii="Times New Roman" w:hAnsi="Times New Roman"/>
                <w:lang w:val="en-GB"/>
              </w:rPr>
            </w:pPr>
            <w:proofErr w:type="spellStart"/>
            <w:r w:rsidRPr="00414ED1">
              <w:rPr>
                <w:rFonts w:ascii="Times New Roman" w:hAnsi="Times New Roman"/>
                <w:lang w:val="en-GB"/>
              </w:rPr>
              <w:t>Skilletfish</w:t>
            </w:r>
            <w:proofErr w:type="spellEnd"/>
          </w:p>
        </w:tc>
        <w:tc>
          <w:tcPr>
            <w:tcW w:w="1440" w:type="dxa"/>
            <w:tcBorders>
              <w:left w:val="nil"/>
              <w:right w:val="nil"/>
            </w:tcBorders>
          </w:tcPr>
          <w:p w14:paraId="5FDBD8B6" w14:textId="77777777" w:rsidR="008D6D31" w:rsidRDefault="008D6D31" w:rsidP="0056038C">
            <w:pPr>
              <w:jc w:val="center"/>
              <w:rPr>
                <w:rFonts w:ascii="Times New Roman" w:hAnsi="Times New Roman"/>
                <w:lang w:val="en-GB"/>
              </w:rPr>
            </w:pPr>
            <w:r>
              <w:rPr>
                <w:rFonts w:ascii="Times New Roman" w:hAnsi="Times New Roman"/>
                <w:lang w:val="en-GB"/>
              </w:rPr>
              <w:t>18.6</w:t>
            </w:r>
          </w:p>
          <w:p w14:paraId="1015B076"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(6.0)</w:t>
            </w:r>
          </w:p>
        </w:tc>
        <w:tc>
          <w:tcPr>
            <w:tcW w:w="1980" w:type="dxa"/>
            <w:tcBorders>
              <w:left w:val="nil"/>
              <w:right w:val="nil"/>
            </w:tcBorders>
          </w:tcPr>
          <w:p w14:paraId="2B1F5963" w14:textId="77777777" w:rsidR="008D6D31" w:rsidRDefault="008D6D31" w:rsidP="0056038C">
            <w:pPr>
              <w:jc w:val="center"/>
              <w:rPr>
                <w:rFonts w:ascii="Times New Roman" w:hAnsi="Times New Roman"/>
                <w:lang w:val="en-GB"/>
              </w:rPr>
            </w:pPr>
            <w:r>
              <w:rPr>
                <w:rFonts w:ascii="Times New Roman" w:hAnsi="Times New Roman"/>
                <w:lang w:val="en-GB"/>
              </w:rPr>
              <w:t>8.1</w:t>
            </w:r>
          </w:p>
          <w:p w14:paraId="6CB4FF7B" w14:textId="77777777" w:rsidR="008D6D31" w:rsidRDefault="008D6D31" w:rsidP="0056038C">
            <w:pPr>
              <w:jc w:val="center"/>
              <w:rPr>
                <w:rFonts w:ascii="Times New Roman" w:hAnsi="Times New Roman"/>
                <w:lang w:val="en-GB"/>
              </w:rPr>
            </w:pPr>
            <w:r>
              <w:rPr>
                <w:rFonts w:ascii="Times New Roman" w:hAnsi="Times New Roman"/>
                <w:lang w:val="en-GB"/>
              </w:rPr>
              <w:t>(2.6)</w:t>
            </w:r>
          </w:p>
        </w:tc>
      </w:tr>
      <w:tr w:rsidR="008D6D31" w14:paraId="3EE79475" w14:textId="77777777">
        <w:tc>
          <w:tcPr>
            <w:tcW w:w="991" w:type="dxa"/>
            <w:tcBorders>
              <w:right w:val="nil"/>
            </w:tcBorders>
          </w:tcPr>
          <w:p w14:paraId="5AAC0A74"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1519E52D"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Gobiosoma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bosc</w:t>
            </w:r>
            <w:proofErr w:type="spellEnd"/>
          </w:p>
        </w:tc>
        <w:tc>
          <w:tcPr>
            <w:tcW w:w="1800" w:type="dxa"/>
            <w:tcBorders>
              <w:left w:val="nil"/>
              <w:right w:val="nil"/>
            </w:tcBorders>
            <w:vAlign w:val="center"/>
          </w:tcPr>
          <w:p w14:paraId="1D79AB71"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Naked Goby</w:t>
            </w:r>
          </w:p>
        </w:tc>
        <w:tc>
          <w:tcPr>
            <w:tcW w:w="1440" w:type="dxa"/>
            <w:tcBorders>
              <w:left w:val="nil"/>
              <w:right w:val="nil"/>
            </w:tcBorders>
          </w:tcPr>
          <w:p w14:paraId="5FB2DB73" w14:textId="77777777" w:rsidR="008D6D31" w:rsidRDefault="008D6D31" w:rsidP="0056038C">
            <w:pPr>
              <w:jc w:val="center"/>
              <w:rPr>
                <w:rFonts w:ascii="Times New Roman" w:hAnsi="Times New Roman"/>
                <w:lang w:val="en-GB"/>
              </w:rPr>
            </w:pPr>
            <w:r>
              <w:rPr>
                <w:rFonts w:ascii="Times New Roman" w:hAnsi="Times New Roman"/>
                <w:lang w:val="en-GB"/>
              </w:rPr>
              <w:t>23.8</w:t>
            </w:r>
          </w:p>
          <w:p w14:paraId="6B99BCF7" w14:textId="77777777" w:rsidR="008D6D31" w:rsidRPr="00442B2C" w:rsidRDefault="008D6D31" w:rsidP="0056038C">
            <w:pPr>
              <w:jc w:val="center"/>
              <w:rPr>
                <w:rFonts w:ascii="Times New Roman" w:hAnsi="Times New Roman"/>
                <w:lang w:val="en-GB"/>
              </w:rPr>
            </w:pPr>
            <w:r>
              <w:rPr>
                <w:rFonts w:ascii="Times New Roman" w:hAnsi="Times New Roman"/>
                <w:lang w:val="en-GB"/>
              </w:rPr>
              <w:t>(6.6)</w:t>
            </w:r>
          </w:p>
        </w:tc>
        <w:tc>
          <w:tcPr>
            <w:tcW w:w="1980" w:type="dxa"/>
            <w:tcBorders>
              <w:left w:val="nil"/>
              <w:right w:val="nil"/>
            </w:tcBorders>
          </w:tcPr>
          <w:p w14:paraId="03F3490B" w14:textId="77777777" w:rsidR="008D6D31" w:rsidRDefault="008D6D31" w:rsidP="0056038C">
            <w:pPr>
              <w:jc w:val="center"/>
              <w:rPr>
                <w:rFonts w:ascii="Times New Roman" w:hAnsi="Times New Roman"/>
                <w:lang w:val="en-GB"/>
              </w:rPr>
            </w:pPr>
            <w:r>
              <w:rPr>
                <w:rFonts w:ascii="Times New Roman" w:hAnsi="Times New Roman"/>
                <w:lang w:val="en-GB"/>
              </w:rPr>
              <w:t>15.1</w:t>
            </w:r>
          </w:p>
          <w:p w14:paraId="2745E179" w14:textId="77777777" w:rsidR="008D6D31" w:rsidRDefault="008D6D31" w:rsidP="0056038C">
            <w:pPr>
              <w:jc w:val="center"/>
              <w:rPr>
                <w:rFonts w:ascii="Times New Roman" w:hAnsi="Times New Roman"/>
                <w:lang w:val="en-GB"/>
              </w:rPr>
            </w:pPr>
            <w:r>
              <w:rPr>
                <w:rFonts w:ascii="Times New Roman" w:hAnsi="Times New Roman"/>
                <w:lang w:val="en-GB"/>
              </w:rPr>
              <w:t>(4.1)</w:t>
            </w:r>
          </w:p>
        </w:tc>
      </w:tr>
      <w:tr w:rsidR="008D6D31" w14:paraId="4C9ED7C7" w14:textId="77777777">
        <w:tc>
          <w:tcPr>
            <w:tcW w:w="991" w:type="dxa"/>
            <w:tcBorders>
              <w:right w:val="nil"/>
            </w:tcBorders>
          </w:tcPr>
          <w:p w14:paraId="55371A81"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3E00A413"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Lagodon</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rhomboides</w:t>
            </w:r>
            <w:proofErr w:type="spellEnd"/>
          </w:p>
        </w:tc>
        <w:tc>
          <w:tcPr>
            <w:tcW w:w="1800" w:type="dxa"/>
            <w:tcBorders>
              <w:left w:val="nil"/>
              <w:right w:val="nil"/>
            </w:tcBorders>
            <w:vAlign w:val="center"/>
          </w:tcPr>
          <w:p w14:paraId="39A3453E"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Pinfish</w:t>
            </w:r>
          </w:p>
        </w:tc>
        <w:tc>
          <w:tcPr>
            <w:tcW w:w="1440" w:type="dxa"/>
            <w:tcBorders>
              <w:left w:val="nil"/>
              <w:right w:val="nil"/>
            </w:tcBorders>
          </w:tcPr>
          <w:p w14:paraId="47A43B48" w14:textId="77777777" w:rsidR="008D6D31" w:rsidRDefault="008D6D31" w:rsidP="0056038C">
            <w:pPr>
              <w:jc w:val="center"/>
              <w:rPr>
                <w:rFonts w:ascii="Times New Roman" w:hAnsi="Times New Roman"/>
                <w:lang w:val="en-GB"/>
              </w:rPr>
            </w:pPr>
            <w:r>
              <w:rPr>
                <w:rFonts w:ascii="Times New Roman" w:hAnsi="Times New Roman"/>
                <w:lang w:val="en-GB"/>
              </w:rPr>
              <w:t>0.7</w:t>
            </w:r>
          </w:p>
          <w:p w14:paraId="0283183F"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(19.3)</w:t>
            </w:r>
          </w:p>
        </w:tc>
        <w:tc>
          <w:tcPr>
            <w:tcW w:w="1980" w:type="dxa"/>
            <w:tcBorders>
              <w:left w:val="nil"/>
              <w:right w:val="nil"/>
            </w:tcBorders>
          </w:tcPr>
          <w:p w14:paraId="7A45C941" w14:textId="77777777" w:rsidR="008D6D31" w:rsidRDefault="008D6D31" w:rsidP="0056038C">
            <w:pPr>
              <w:jc w:val="center"/>
              <w:rPr>
                <w:rFonts w:ascii="Times New Roman" w:hAnsi="Times New Roman"/>
                <w:lang w:val="en-GB"/>
              </w:rPr>
            </w:pPr>
            <w:r>
              <w:rPr>
                <w:rFonts w:ascii="Times New Roman" w:hAnsi="Times New Roman"/>
                <w:lang w:val="en-GB"/>
              </w:rPr>
              <w:t>0.5</w:t>
            </w:r>
          </w:p>
          <w:p w14:paraId="6246AE70" w14:textId="77777777" w:rsidR="008D6D31" w:rsidRDefault="008D6D31" w:rsidP="0056038C">
            <w:pPr>
              <w:jc w:val="center"/>
              <w:rPr>
                <w:rFonts w:ascii="Times New Roman" w:hAnsi="Times New Roman"/>
                <w:lang w:val="en-GB"/>
              </w:rPr>
            </w:pPr>
            <w:r>
              <w:rPr>
                <w:rFonts w:ascii="Times New Roman" w:hAnsi="Times New Roman"/>
                <w:lang w:val="en-GB"/>
              </w:rPr>
              <w:t>(13.5)</w:t>
            </w:r>
          </w:p>
        </w:tc>
      </w:tr>
      <w:tr w:rsidR="008D6D31" w14:paraId="50F0DF7F" w14:textId="77777777">
        <w:tc>
          <w:tcPr>
            <w:tcW w:w="991" w:type="dxa"/>
            <w:tcBorders>
              <w:right w:val="nil"/>
            </w:tcBorders>
          </w:tcPr>
          <w:p w14:paraId="04C8C603"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256116F7"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Lutjanus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griseus</w:t>
            </w:r>
            <w:proofErr w:type="spellEnd"/>
          </w:p>
        </w:tc>
        <w:tc>
          <w:tcPr>
            <w:tcW w:w="1800" w:type="dxa"/>
            <w:tcBorders>
              <w:left w:val="nil"/>
              <w:right w:val="nil"/>
            </w:tcBorders>
            <w:vAlign w:val="center"/>
          </w:tcPr>
          <w:p w14:paraId="18BACC36" w14:textId="77777777" w:rsidR="008D6D31" w:rsidRPr="00414ED1" w:rsidRDefault="008D6D31" w:rsidP="0056038C">
            <w:pPr>
              <w:spacing w:before="2" w:after="2"/>
              <w:rPr>
                <w:rFonts w:ascii="Times New Roman" w:hAnsi="Times New Roman"/>
                <w:lang w:val="en-GB"/>
              </w:rPr>
            </w:pPr>
            <w:proofErr w:type="spellStart"/>
            <w:r>
              <w:rPr>
                <w:rFonts w:ascii="Times New Roman" w:hAnsi="Times New Roman"/>
                <w:lang w:val="en-GB"/>
              </w:rPr>
              <w:t>Gray</w:t>
            </w:r>
            <w:proofErr w:type="spellEnd"/>
            <w:r>
              <w:rPr>
                <w:rFonts w:ascii="Times New Roman" w:hAnsi="Times New Roman"/>
                <w:lang w:val="en-GB"/>
              </w:rPr>
              <w:t xml:space="preserve"> S</w:t>
            </w:r>
            <w:r w:rsidRPr="00414ED1">
              <w:rPr>
                <w:rFonts w:ascii="Times New Roman" w:hAnsi="Times New Roman"/>
                <w:lang w:val="en-GB"/>
              </w:rPr>
              <w:t>napper</w:t>
            </w:r>
          </w:p>
        </w:tc>
        <w:tc>
          <w:tcPr>
            <w:tcW w:w="1440" w:type="dxa"/>
            <w:tcBorders>
              <w:left w:val="nil"/>
              <w:right w:val="nil"/>
            </w:tcBorders>
          </w:tcPr>
          <w:p w14:paraId="5138FC39" w14:textId="77777777" w:rsidR="008D6D31" w:rsidRDefault="008D6D31" w:rsidP="0056038C">
            <w:pPr>
              <w:jc w:val="center"/>
              <w:rPr>
                <w:rFonts w:ascii="Times New Roman" w:hAnsi="Times New Roman"/>
                <w:lang w:val="en-GB"/>
              </w:rPr>
            </w:pPr>
            <w:r>
              <w:rPr>
                <w:rFonts w:ascii="Times New Roman" w:hAnsi="Times New Roman"/>
                <w:lang w:val="en-GB"/>
              </w:rPr>
              <w:t>10.9</w:t>
            </w:r>
          </w:p>
          <w:p w14:paraId="1230F0EC"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(7.4)</w:t>
            </w:r>
          </w:p>
        </w:tc>
        <w:tc>
          <w:tcPr>
            <w:tcW w:w="1980" w:type="dxa"/>
            <w:tcBorders>
              <w:left w:val="nil"/>
              <w:right w:val="nil"/>
            </w:tcBorders>
          </w:tcPr>
          <w:p w14:paraId="7A975BE2" w14:textId="77777777" w:rsidR="008D6D31" w:rsidRDefault="008D6D31" w:rsidP="0056038C">
            <w:pPr>
              <w:jc w:val="center"/>
              <w:rPr>
                <w:rFonts w:ascii="Times New Roman" w:hAnsi="Times New Roman"/>
                <w:lang w:val="en-GB"/>
              </w:rPr>
            </w:pPr>
            <w:r>
              <w:rPr>
                <w:rFonts w:ascii="Times New Roman" w:hAnsi="Times New Roman"/>
                <w:lang w:val="en-GB"/>
              </w:rPr>
              <w:t>9.8</w:t>
            </w:r>
          </w:p>
          <w:p w14:paraId="1BACD840" w14:textId="77777777" w:rsidR="008D6D31" w:rsidRDefault="008D6D31" w:rsidP="0056038C">
            <w:pPr>
              <w:jc w:val="center"/>
              <w:rPr>
                <w:rFonts w:ascii="Times New Roman" w:hAnsi="Times New Roman"/>
                <w:lang w:val="en-GB"/>
              </w:rPr>
            </w:pPr>
            <w:r>
              <w:rPr>
                <w:rFonts w:ascii="Times New Roman" w:hAnsi="Times New Roman"/>
                <w:lang w:val="en-GB"/>
              </w:rPr>
              <w:t>(6.7)</w:t>
            </w:r>
          </w:p>
        </w:tc>
      </w:tr>
      <w:tr w:rsidR="008D6D31" w14:paraId="3DC4DDC4" w14:textId="77777777">
        <w:tc>
          <w:tcPr>
            <w:tcW w:w="991" w:type="dxa"/>
            <w:tcBorders>
              <w:right w:val="nil"/>
            </w:tcBorders>
          </w:tcPr>
          <w:p w14:paraId="43BAF995"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770598ED"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Mycteroptera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microlepis</w:t>
            </w:r>
            <w:proofErr w:type="spellEnd"/>
          </w:p>
        </w:tc>
        <w:tc>
          <w:tcPr>
            <w:tcW w:w="1800" w:type="dxa"/>
            <w:tcBorders>
              <w:left w:val="nil"/>
              <w:right w:val="nil"/>
            </w:tcBorders>
            <w:vAlign w:val="center"/>
          </w:tcPr>
          <w:p w14:paraId="2CC8A719"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Gag</w:t>
            </w:r>
          </w:p>
        </w:tc>
        <w:tc>
          <w:tcPr>
            <w:tcW w:w="1440" w:type="dxa"/>
            <w:tcBorders>
              <w:left w:val="nil"/>
              <w:right w:val="nil"/>
            </w:tcBorders>
          </w:tcPr>
          <w:p w14:paraId="28BF2C3F" w14:textId="77777777" w:rsidR="008D6D31" w:rsidRDefault="008D6D31" w:rsidP="0056038C">
            <w:pPr>
              <w:jc w:val="center"/>
              <w:rPr>
                <w:rFonts w:ascii="Times New Roman" w:hAnsi="Times New Roman"/>
                <w:lang w:val="en-GB"/>
              </w:rPr>
            </w:pPr>
            <w:r>
              <w:rPr>
                <w:rFonts w:ascii="Times New Roman" w:hAnsi="Times New Roman"/>
                <w:lang w:val="en-GB"/>
              </w:rPr>
              <w:t>79.6</w:t>
            </w:r>
          </w:p>
          <w:p w14:paraId="49112F46"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(49.8)</w:t>
            </w:r>
          </w:p>
        </w:tc>
        <w:tc>
          <w:tcPr>
            <w:tcW w:w="1980" w:type="dxa"/>
            <w:tcBorders>
              <w:left w:val="nil"/>
              <w:right w:val="nil"/>
            </w:tcBorders>
          </w:tcPr>
          <w:p w14:paraId="334F67B9" w14:textId="77777777" w:rsidR="008D6D31" w:rsidRDefault="008D6D31" w:rsidP="0056038C">
            <w:pPr>
              <w:jc w:val="center"/>
              <w:rPr>
                <w:rFonts w:ascii="Times New Roman" w:hAnsi="Times New Roman"/>
                <w:lang w:val="en-GB"/>
              </w:rPr>
            </w:pPr>
            <w:r>
              <w:rPr>
                <w:rFonts w:ascii="Times New Roman" w:hAnsi="Times New Roman"/>
                <w:lang w:val="en-GB"/>
              </w:rPr>
              <w:t>73.0</w:t>
            </w:r>
          </w:p>
          <w:p w14:paraId="084AEF24" w14:textId="77777777" w:rsidR="008D6D31" w:rsidRDefault="008D6D31" w:rsidP="0056038C">
            <w:pPr>
              <w:jc w:val="center"/>
              <w:rPr>
                <w:rFonts w:ascii="Times New Roman" w:hAnsi="Times New Roman"/>
                <w:lang w:val="en-GB"/>
              </w:rPr>
            </w:pPr>
            <w:r>
              <w:rPr>
                <w:rFonts w:ascii="Times New Roman" w:hAnsi="Times New Roman"/>
                <w:lang w:val="en-GB"/>
              </w:rPr>
              <w:t>(45.6)</w:t>
            </w:r>
          </w:p>
        </w:tc>
      </w:tr>
      <w:tr w:rsidR="008D6D31" w:rsidRPr="000500BA" w14:paraId="013B8DEF" w14:textId="77777777">
        <w:tc>
          <w:tcPr>
            <w:tcW w:w="991" w:type="dxa"/>
            <w:tcBorders>
              <w:right w:val="nil"/>
            </w:tcBorders>
          </w:tcPr>
          <w:p w14:paraId="447C900E"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79AF397B" w14:textId="77777777" w:rsidR="008D6D31" w:rsidRPr="00414ED1" w:rsidRDefault="008D6D31" w:rsidP="0056038C">
            <w:pPr>
              <w:spacing w:before="2" w:after="2"/>
              <w:rPr>
                <w:rFonts w:ascii="Times New Roman" w:hAnsi="Times New Roman"/>
                <w:i/>
                <w:lang w:val="en-GB"/>
              </w:rPr>
            </w:pPr>
            <w:proofErr w:type="spellStart"/>
            <w:r>
              <w:rPr>
                <w:rFonts w:ascii="Times New Roman" w:hAnsi="Times New Roman"/>
                <w:i/>
                <w:lang w:val="en-GB"/>
              </w:rPr>
              <w:t>Opsanus</w:t>
            </w:r>
            <w:proofErr w:type="spellEnd"/>
            <w:r>
              <w:rPr>
                <w:rFonts w:ascii="Times New Roman" w:hAnsi="Times New Roman"/>
                <w:i/>
                <w:lang w:val="en-GB"/>
              </w:rPr>
              <w:t xml:space="preserve"> tau</w:t>
            </w:r>
          </w:p>
        </w:tc>
        <w:tc>
          <w:tcPr>
            <w:tcW w:w="1800" w:type="dxa"/>
            <w:tcBorders>
              <w:left w:val="nil"/>
              <w:right w:val="nil"/>
            </w:tcBorders>
            <w:vAlign w:val="center"/>
          </w:tcPr>
          <w:p w14:paraId="523D2010"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Toadfish</w:t>
            </w:r>
          </w:p>
        </w:tc>
        <w:tc>
          <w:tcPr>
            <w:tcW w:w="1440" w:type="dxa"/>
            <w:tcBorders>
              <w:left w:val="nil"/>
              <w:right w:val="nil"/>
            </w:tcBorders>
          </w:tcPr>
          <w:p w14:paraId="0E03F3BC" w14:textId="77777777" w:rsidR="008D6D31" w:rsidRDefault="008D6D31" w:rsidP="0056038C">
            <w:pPr>
              <w:jc w:val="center"/>
              <w:rPr>
                <w:rFonts w:ascii="Times New Roman" w:hAnsi="Times New Roman"/>
                <w:lang w:val="en-GB"/>
              </w:rPr>
            </w:pPr>
            <w:r>
              <w:rPr>
                <w:rFonts w:ascii="Times New Roman" w:hAnsi="Times New Roman"/>
                <w:lang w:val="en-GB"/>
              </w:rPr>
              <w:t>110.3</w:t>
            </w:r>
          </w:p>
          <w:p w14:paraId="48AA38AE"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(26.2)</w:t>
            </w:r>
          </w:p>
        </w:tc>
        <w:tc>
          <w:tcPr>
            <w:tcW w:w="1980" w:type="dxa"/>
            <w:tcBorders>
              <w:left w:val="nil"/>
              <w:right w:val="nil"/>
            </w:tcBorders>
          </w:tcPr>
          <w:p w14:paraId="454D4CB1" w14:textId="77777777" w:rsidR="008D6D31" w:rsidRDefault="008D6D31" w:rsidP="0056038C">
            <w:pPr>
              <w:jc w:val="center"/>
              <w:rPr>
                <w:rFonts w:ascii="Times New Roman" w:hAnsi="Times New Roman"/>
                <w:lang w:val="en-GB"/>
              </w:rPr>
            </w:pPr>
            <w:r w:rsidRPr="000500BA">
              <w:rPr>
                <w:rFonts w:ascii="Times New Roman" w:hAnsi="Times New Roman"/>
                <w:lang w:val="en-GB"/>
              </w:rPr>
              <w:t>89.3</w:t>
            </w:r>
          </w:p>
          <w:p w14:paraId="41840834" w14:textId="77777777" w:rsidR="008D6D31" w:rsidRPr="000500BA" w:rsidRDefault="008D6D31" w:rsidP="0056038C">
            <w:pPr>
              <w:jc w:val="center"/>
              <w:rPr>
                <w:rFonts w:ascii="Times New Roman" w:hAnsi="Times New Roman"/>
                <w:lang w:val="en-GB"/>
              </w:rPr>
            </w:pPr>
            <w:r>
              <w:rPr>
                <w:rFonts w:ascii="Times New Roman" w:hAnsi="Times New Roman"/>
                <w:lang w:val="en-GB"/>
              </w:rPr>
              <w:t>(21.2)</w:t>
            </w:r>
          </w:p>
        </w:tc>
      </w:tr>
      <w:tr w:rsidR="008D6D31" w14:paraId="52534EB9" w14:textId="77777777">
        <w:tc>
          <w:tcPr>
            <w:tcW w:w="991" w:type="dxa"/>
            <w:tcBorders>
              <w:right w:val="nil"/>
            </w:tcBorders>
          </w:tcPr>
          <w:p w14:paraId="64C0B189"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4F67B8F3"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Orthopristis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chrysoptera</w:t>
            </w:r>
            <w:proofErr w:type="spellEnd"/>
          </w:p>
        </w:tc>
        <w:tc>
          <w:tcPr>
            <w:tcW w:w="1800" w:type="dxa"/>
            <w:tcBorders>
              <w:left w:val="nil"/>
              <w:right w:val="nil"/>
            </w:tcBorders>
            <w:vAlign w:val="center"/>
          </w:tcPr>
          <w:p w14:paraId="592F21F6"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Pigfish</w:t>
            </w:r>
          </w:p>
        </w:tc>
        <w:tc>
          <w:tcPr>
            <w:tcW w:w="1440" w:type="dxa"/>
            <w:tcBorders>
              <w:left w:val="nil"/>
              <w:right w:val="nil"/>
            </w:tcBorders>
          </w:tcPr>
          <w:p w14:paraId="0036B27D" w14:textId="77777777" w:rsidR="008D6D31" w:rsidRDefault="008D6D31" w:rsidP="0056038C">
            <w:pPr>
              <w:jc w:val="center"/>
              <w:rPr>
                <w:rFonts w:ascii="Times New Roman" w:hAnsi="Times New Roman"/>
                <w:lang w:val="en-GB"/>
              </w:rPr>
            </w:pPr>
            <w:r>
              <w:rPr>
                <w:rFonts w:ascii="Times New Roman" w:hAnsi="Times New Roman"/>
                <w:lang w:val="en-GB"/>
              </w:rPr>
              <w:t>3.1</w:t>
            </w:r>
          </w:p>
          <w:p w14:paraId="4D6A09E6"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(3.3)</w:t>
            </w:r>
          </w:p>
        </w:tc>
        <w:tc>
          <w:tcPr>
            <w:tcW w:w="1980" w:type="dxa"/>
            <w:tcBorders>
              <w:left w:val="nil"/>
              <w:right w:val="nil"/>
            </w:tcBorders>
          </w:tcPr>
          <w:p w14:paraId="780AA800" w14:textId="77777777" w:rsidR="008D6D31" w:rsidRDefault="008D6D31" w:rsidP="0056038C">
            <w:pPr>
              <w:jc w:val="center"/>
              <w:rPr>
                <w:rFonts w:ascii="Times New Roman" w:hAnsi="Times New Roman"/>
                <w:lang w:val="en-GB"/>
              </w:rPr>
            </w:pPr>
            <w:r>
              <w:rPr>
                <w:rFonts w:ascii="Times New Roman" w:hAnsi="Times New Roman"/>
                <w:lang w:val="en-GB"/>
              </w:rPr>
              <w:t>2.3</w:t>
            </w:r>
          </w:p>
          <w:p w14:paraId="4BDC025C" w14:textId="77777777" w:rsidR="008D6D31" w:rsidRDefault="008D6D31" w:rsidP="0056038C">
            <w:pPr>
              <w:jc w:val="center"/>
              <w:rPr>
                <w:rFonts w:ascii="Times New Roman" w:hAnsi="Times New Roman"/>
                <w:lang w:val="en-GB"/>
              </w:rPr>
            </w:pPr>
            <w:r>
              <w:rPr>
                <w:rFonts w:ascii="Times New Roman" w:hAnsi="Times New Roman"/>
                <w:lang w:val="en-GB"/>
              </w:rPr>
              <w:t>(2.5)</w:t>
            </w:r>
          </w:p>
        </w:tc>
      </w:tr>
      <w:tr w:rsidR="008D6D31" w:rsidRPr="000500BA" w14:paraId="1E0DCEC9" w14:textId="77777777">
        <w:tc>
          <w:tcPr>
            <w:tcW w:w="991" w:type="dxa"/>
            <w:tcBorders>
              <w:right w:val="nil"/>
            </w:tcBorders>
          </w:tcPr>
          <w:p w14:paraId="60FFFE19"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7C3FEB1"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Paralichthys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lethostigma</w:t>
            </w:r>
            <w:proofErr w:type="spellEnd"/>
          </w:p>
        </w:tc>
        <w:tc>
          <w:tcPr>
            <w:tcW w:w="1800" w:type="dxa"/>
            <w:tcBorders>
              <w:left w:val="nil"/>
              <w:right w:val="nil"/>
            </w:tcBorders>
            <w:vAlign w:val="center"/>
          </w:tcPr>
          <w:p w14:paraId="150E9E93" w14:textId="77777777" w:rsidR="008D6D31" w:rsidRPr="00414ED1" w:rsidRDefault="008D6D31" w:rsidP="0056038C">
            <w:pPr>
              <w:spacing w:before="2" w:after="2"/>
              <w:rPr>
                <w:rFonts w:ascii="Times New Roman" w:hAnsi="Times New Roman"/>
                <w:lang w:val="en-GB"/>
              </w:rPr>
            </w:pPr>
            <w:r w:rsidRPr="00414ED1">
              <w:rPr>
                <w:rFonts w:ascii="Times New Roman" w:hAnsi="Times New Roman"/>
                <w:lang w:val="en-GB"/>
              </w:rPr>
              <w:t>Southern Flounder</w:t>
            </w:r>
          </w:p>
        </w:tc>
        <w:tc>
          <w:tcPr>
            <w:tcW w:w="1440" w:type="dxa"/>
            <w:tcBorders>
              <w:left w:val="nil"/>
              <w:right w:val="nil"/>
            </w:tcBorders>
          </w:tcPr>
          <w:p w14:paraId="6CE631CF" w14:textId="77777777" w:rsidR="008D6D31" w:rsidRDefault="008D6D31" w:rsidP="0056038C">
            <w:pPr>
              <w:jc w:val="center"/>
              <w:rPr>
                <w:rFonts w:ascii="Times New Roman" w:hAnsi="Times New Roman"/>
                <w:lang w:val="en-GB"/>
              </w:rPr>
            </w:pPr>
            <w:r w:rsidRPr="00442B2C">
              <w:rPr>
                <w:rFonts w:ascii="Times New Roman" w:hAnsi="Times New Roman"/>
                <w:lang w:val="en-GB"/>
              </w:rPr>
              <w:t>0.</w:t>
            </w:r>
            <w:r>
              <w:rPr>
                <w:rFonts w:ascii="Times New Roman" w:hAnsi="Times New Roman"/>
                <w:lang w:val="en-GB"/>
              </w:rPr>
              <w:t>5</w:t>
            </w:r>
          </w:p>
          <w:p w14:paraId="5611CC2E" w14:textId="77777777" w:rsidR="008D6D31" w:rsidRPr="00442B2C" w:rsidRDefault="008D6D31" w:rsidP="0056038C">
            <w:pPr>
              <w:spacing w:after="200"/>
              <w:jc w:val="center"/>
              <w:rPr>
                <w:rFonts w:ascii="Times New Roman" w:hAnsi="Times New Roman"/>
                <w:lang w:val="en-GB"/>
              </w:rPr>
            </w:pPr>
            <w:r>
              <w:rPr>
                <w:rFonts w:ascii="Times New Roman" w:hAnsi="Times New Roman"/>
                <w:lang w:val="en-GB"/>
              </w:rPr>
              <w:t>(2.3)</w:t>
            </w:r>
          </w:p>
        </w:tc>
        <w:tc>
          <w:tcPr>
            <w:tcW w:w="1980" w:type="dxa"/>
            <w:tcBorders>
              <w:left w:val="nil"/>
              <w:right w:val="nil"/>
            </w:tcBorders>
          </w:tcPr>
          <w:p w14:paraId="03D2F5D4" w14:textId="77777777" w:rsidR="008D6D31" w:rsidRDefault="008D6D31" w:rsidP="0056038C">
            <w:pPr>
              <w:jc w:val="center"/>
              <w:rPr>
                <w:rFonts w:ascii="Times New Roman" w:hAnsi="Times New Roman"/>
                <w:lang w:val="en-GB"/>
              </w:rPr>
            </w:pPr>
            <w:r w:rsidRPr="000500BA">
              <w:rPr>
                <w:rFonts w:ascii="Times New Roman" w:hAnsi="Times New Roman"/>
                <w:lang w:val="en-GB"/>
              </w:rPr>
              <w:t>0.4</w:t>
            </w:r>
          </w:p>
          <w:p w14:paraId="4F2D75D2" w14:textId="77777777" w:rsidR="008D6D31" w:rsidRPr="000500BA" w:rsidRDefault="008D6D31" w:rsidP="0056038C">
            <w:pPr>
              <w:jc w:val="center"/>
              <w:rPr>
                <w:rFonts w:ascii="Times New Roman" w:hAnsi="Times New Roman"/>
                <w:lang w:val="en-GB"/>
              </w:rPr>
            </w:pPr>
            <w:r>
              <w:rPr>
                <w:rFonts w:ascii="Times New Roman" w:hAnsi="Times New Roman"/>
                <w:lang w:val="en-GB"/>
              </w:rPr>
              <w:t>(1.8)</w:t>
            </w:r>
          </w:p>
        </w:tc>
      </w:tr>
      <w:tr w:rsidR="008D6D31" w:rsidRPr="00AB502C" w14:paraId="7028ED82" w14:textId="77777777">
        <w:tc>
          <w:tcPr>
            <w:tcW w:w="991" w:type="dxa"/>
            <w:tcBorders>
              <w:right w:val="nil"/>
            </w:tcBorders>
          </w:tcPr>
          <w:p w14:paraId="12C2B22A"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239B120" w14:textId="77777777" w:rsidR="008D6D31" w:rsidRPr="000454E5" w:rsidRDefault="008D6D31" w:rsidP="0056038C">
            <w:pPr>
              <w:spacing w:before="2" w:after="2"/>
              <w:rPr>
                <w:rFonts w:ascii="Times New Roman" w:hAnsi="Times New Roman"/>
                <w:b/>
                <w:lang w:val="en-GB"/>
              </w:rPr>
            </w:pPr>
            <w:r w:rsidRPr="000454E5">
              <w:rPr>
                <w:rFonts w:ascii="Times New Roman" w:hAnsi="Times New Roman"/>
                <w:b/>
                <w:lang w:val="en-GB"/>
              </w:rPr>
              <w:t>Crustacean</w:t>
            </w:r>
            <w:r>
              <w:rPr>
                <w:rFonts w:ascii="Times New Roman" w:hAnsi="Times New Roman"/>
                <w:b/>
                <w:lang w:val="en-GB"/>
              </w:rPr>
              <w:t>s</w:t>
            </w:r>
          </w:p>
        </w:tc>
        <w:tc>
          <w:tcPr>
            <w:tcW w:w="1800" w:type="dxa"/>
            <w:tcBorders>
              <w:left w:val="nil"/>
              <w:right w:val="nil"/>
            </w:tcBorders>
            <w:vAlign w:val="center"/>
          </w:tcPr>
          <w:p w14:paraId="0A4CF77D" w14:textId="77777777" w:rsidR="008D6D31" w:rsidRPr="00414ED1" w:rsidRDefault="008D6D31" w:rsidP="0056038C">
            <w:pPr>
              <w:spacing w:before="2" w:after="2"/>
              <w:rPr>
                <w:rFonts w:ascii="Times New Roman" w:hAnsi="Times New Roman"/>
                <w:lang w:val="en-GB"/>
              </w:rPr>
            </w:pPr>
          </w:p>
        </w:tc>
        <w:tc>
          <w:tcPr>
            <w:tcW w:w="1440" w:type="dxa"/>
            <w:tcBorders>
              <w:left w:val="nil"/>
              <w:right w:val="nil"/>
            </w:tcBorders>
          </w:tcPr>
          <w:p w14:paraId="45BF283D" w14:textId="77777777" w:rsidR="008D6D31" w:rsidRPr="00AB502C" w:rsidRDefault="008D6D31" w:rsidP="0056038C">
            <w:pPr>
              <w:spacing w:before="2" w:after="2"/>
              <w:jc w:val="center"/>
              <w:rPr>
                <w:rFonts w:ascii="Times New Roman" w:hAnsi="Times New Roman"/>
                <w:lang w:val="en-GB"/>
              </w:rPr>
            </w:pPr>
          </w:p>
        </w:tc>
        <w:tc>
          <w:tcPr>
            <w:tcW w:w="1980" w:type="dxa"/>
            <w:tcBorders>
              <w:left w:val="nil"/>
              <w:right w:val="nil"/>
            </w:tcBorders>
          </w:tcPr>
          <w:p w14:paraId="51777DFB" w14:textId="77777777" w:rsidR="008D6D31" w:rsidRPr="00AB502C" w:rsidRDefault="008D6D31" w:rsidP="0056038C">
            <w:pPr>
              <w:jc w:val="center"/>
              <w:rPr>
                <w:rFonts w:ascii="Times New Roman" w:hAnsi="Times New Roman"/>
                <w:lang w:val="en-GB"/>
              </w:rPr>
            </w:pPr>
          </w:p>
        </w:tc>
      </w:tr>
      <w:tr w:rsidR="008D6D31" w14:paraId="01DF5B3E" w14:textId="77777777">
        <w:tc>
          <w:tcPr>
            <w:tcW w:w="991" w:type="dxa"/>
            <w:tcBorders>
              <w:right w:val="nil"/>
            </w:tcBorders>
          </w:tcPr>
          <w:p w14:paraId="6D2C8092"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5F4D540D" w14:textId="77777777" w:rsidR="008D6D31" w:rsidRPr="00414ED1" w:rsidRDefault="008D6D31" w:rsidP="0056038C">
            <w:pPr>
              <w:spacing w:before="2" w:after="2"/>
              <w:rPr>
                <w:rFonts w:ascii="Times New Roman" w:hAnsi="Times New Roman"/>
                <w:i/>
                <w:lang w:val="en-GB"/>
              </w:rPr>
            </w:pPr>
            <w:proofErr w:type="spellStart"/>
            <w:r w:rsidRPr="00414ED1">
              <w:rPr>
                <w:rFonts w:ascii="Times New Roman" w:hAnsi="Times New Roman"/>
                <w:i/>
                <w:lang w:val="en-GB"/>
              </w:rPr>
              <w:t>Farfantepenaeus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aztecus</w:t>
            </w:r>
            <w:proofErr w:type="spellEnd"/>
          </w:p>
        </w:tc>
        <w:tc>
          <w:tcPr>
            <w:tcW w:w="1800" w:type="dxa"/>
            <w:tcBorders>
              <w:left w:val="nil"/>
              <w:right w:val="nil"/>
            </w:tcBorders>
            <w:vAlign w:val="center"/>
          </w:tcPr>
          <w:p w14:paraId="349E7008" w14:textId="77777777" w:rsidR="008D6D31" w:rsidRPr="00414ED1" w:rsidRDefault="008D6D31" w:rsidP="0056038C">
            <w:pPr>
              <w:spacing w:before="2" w:after="2"/>
              <w:rPr>
                <w:rFonts w:ascii="Times New Roman" w:hAnsi="Times New Roman"/>
                <w:lang w:val="en-GB"/>
              </w:rPr>
            </w:pPr>
            <w:r>
              <w:rPr>
                <w:rFonts w:ascii="Times New Roman" w:hAnsi="Times New Roman"/>
                <w:lang w:val="en-GB"/>
              </w:rPr>
              <w:t>Brown S</w:t>
            </w:r>
            <w:r w:rsidRPr="00414ED1">
              <w:rPr>
                <w:rFonts w:ascii="Times New Roman" w:hAnsi="Times New Roman"/>
                <w:lang w:val="en-GB"/>
              </w:rPr>
              <w:t>hrimp</w:t>
            </w:r>
          </w:p>
        </w:tc>
        <w:tc>
          <w:tcPr>
            <w:tcW w:w="1440" w:type="dxa"/>
            <w:tcBorders>
              <w:left w:val="nil"/>
              <w:right w:val="nil"/>
            </w:tcBorders>
          </w:tcPr>
          <w:p w14:paraId="3D3CBFAB" w14:textId="77777777" w:rsidR="008D6D31" w:rsidRDefault="008D6D31" w:rsidP="0056038C">
            <w:pPr>
              <w:jc w:val="center"/>
              <w:rPr>
                <w:rFonts w:ascii="Times New Roman" w:hAnsi="Times New Roman"/>
                <w:lang w:val="en-GB"/>
              </w:rPr>
            </w:pPr>
            <w:r>
              <w:rPr>
                <w:rFonts w:ascii="Times New Roman" w:hAnsi="Times New Roman"/>
                <w:lang w:val="en-GB"/>
              </w:rPr>
              <w:t>0.2</w:t>
            </w:r>
          </w:p>
          <w:p w14:paraId="5E91D803" w14:textId="77777777" w:rsidR="008D6D31" w:rsidRDefault="008D6D31" w:rsidP="0056038C">
            <w:pPr>
              <w:jc w:val="center"/>
              <w:rPr>
                <w:rFonts w:ascii="Times New Roman" w:hAnsi="Times New Roman"/>
                <w:lang w:val="en-GB"/>
              </w:rPr>
            </w:pPr>
            <w:r>
              <w:rPr>
                <w:rFonts w:ascii="Times New Roman" w:hAnsi="Times New Roman"/>
                <w:lang w:val="en-GB"/>
              </w:rPr>
              <w:t>(1 x 10</w:t>
            </w:r>
            <w:r>
              <w:rPr>
                <w:rFonts w:ascii="Times New Roman" w:hAnsi="Times New Roman"/>
                <w:vertAlign w:val="superscript"/>
                <w:lang w:val="en-GB"/>
              </w:rPr>
              <w:t>-3</w:t>
            </w:r>
            <w:r>
              <w:rPr>
                <w:rFonts w:ascii="Times New Roman" w:hAnsi="Times New Roman"/>
                <w:lang w:val="en-GB"/>
              </w:rPr>
              <w:t>)</w:t>
            </w:r>
          </w:p>
        </w:tc>
        <w:tc>
          <w:tcPr>
            <w:tcW w:w="1980" w:type="dxa"/>
            <w:tcBorders>
              <w:left w:val="nil"/>
              <w:right w:val="nil"/>
            </w:tcBorders>
          </w:tcPr>
          <w:p w14:paraId="1C18E394" w14:textId="77777777" w:rsidR="008D6D31" w:rsidRDefault="008D6D31" w:rsidP="0056038C">
            <w:pPr>
              <w:jc w:val="center"/>
              <w:rPr>
                <w:rFonts w:ascii="Times New Roman" w:hAnsi="Times New Roman"/>
                <w:lang w:val="en-GB"/>
              </w:rPr>
            </w:pPr>
            <w:r>
              <w:rPr>
                <w:rFonts w:ascii="Times New Roman" w:hAnsi="Times New Roman"/>
                <w:lang w:val="en-GB"/>
              </w:rPr>
              <w:t>NA</w:t>
            </w:r>
          </w:p>
        </w:tc>
      </w:tr>
      <w:tr w:rsidR="008D6D31" w14:paraId="654A8EF9" w14:textId="77777777">
        <w:trPr>
          <w:trHeight w:val="333"/>
        </w:trPr>
        <w:tc>
          <w:tcPr>
            <w:tcW w:w="991" w:type="dxa"/>
            <w:tcBorders>
              <w:right w:val="nil"/>
            </w:tcBorders>
          </w:tcPr>
          <w:p w14:paraId="70BC0F05" w14:textId="77777777" w:rsidR="008D6D31" w:rsidRPr="00BD6779" w:rsidRDefault="008D6D31" w:rsidP="0056038C">
            <w:pPr>
              <w:spacing w:before="2" w:after="2"/>
              <w:rPr>
                <w:rFonts w:ascii="Times New Roman" w:hAnsi="Times New Roman"/>
                <w:lang w:val="en-GB"/>
              </w:rPr>
            </w:pPr>
          </w:p>
        </w:tc>
        <w:tc>
          <w:tcPr>
            <w:tcW w:w="2177" w:type="dxa"/>
            <w:tcBorders>
              <w:left w:val="nil"/>
              <w:right w:val="nil"/>
            </w:tcBorders>
            <w:vAlign w:val="center"/>
          </w:tcPr>
          <w:p w14:paraId="7999272E" w14:textId="77777777" w:rsidR="008D6D31" w:rsidRPr="0012170F" w:rsidRDefault="008D6D31" w:rsidP="0056038C">
            <w:pPr>
              <w:spacing w:before="2" w:after="2"/>
              <w:rPr>
                <w:rFonts w:ascii="Times New Roman" w:hAnsi="Times New Roman"/>
                <w:b/>
                <w:lang w:val="en-GB"/>
              </w:rPr>
            </w:pPr>
          </w:p>
        </w:tc>
        <w:tc>
          <w:tcPr>
            <w:tcW w:w="1800" w:type="dxa"/>
            <w:tcBorders>
              <w:left w:val="nil"/>
              <w:right w:val="nil"/>
            </w:tcBorders>
            <w:vAlign w:val="center"/>
          </w:tcPr>
          <w:p w14:paraId="038103EE" w14:textId="77777777" w:rsidR="008D6D31" w:rsidRPr="008D6D31" w:rsidRDefault="008D6D31" w:rsidP="0056038C">
            <w:pPr>
              <w:spacing w:before="2" w:after="2"/>
              <w:rPr>
                <w:rFonts w:ascii="Times New Roman" w:hAnsi="Times New Roman"/>
                <w:b/>
                <w:lang w:val="en-GB"/>
              </w:rPr>
            </w:pPr>
            <w:r w:rsidRPr="008D6D31">
              <w:rPr>
                <w:rFonts w:ascii="Times New Roman" w:hAnsi="Times New Roman"/>
                <w:b/>
                <w:lang w:val="en-GB"/>
              </w:rPr>
              <w:t>TOTAL</w:t>
            </w:r>
          </w:p>
        </w:tc>
        <w:tc>
          <w:tcPr>
            <w:tcW w:w="1440" w:type="dxa"/>
            <w:tcBorders>
              <w:left w:val="nil"/>
              <w:right w:val="nil"/>
            </w:tcBorders>
          </w:tcPr>
          <w:p w14:paraId="07806A73" w14:textId="77777777" w:rsidR="008D6D31" w:rsidRDefault="008D6D31" w:rsidP="0056038C">
            <w:pPr>
              <w:jc w:val="center"/>
              <w:rPr>
                <w:rFonts w:ascii="Times New Roman" w:hAnsi="Times New Roman"/>
                <w:b/>
                <w:lang w:val="en-GB"/>
              </w:rPr>
            </w:pPr>
            <w:r>
              <w:rPr>
                <w:rFonts w:ascii="Times New Roman" w:hAnsi="Times New Roman"/>
                <w:b/>
                <w:lang w:val="en-GB"/>
              </w:rPr>
              <w:t>395.1</w:t>
            </w:r>
          </w:p>
          <w:p w14:paraId="64807EF7" w14:textId="77777777" w:rsidR="008D6D31" w:rsidRPr="0012170F" w:rsidRDefault="008D6D31" w:rsidP="0056038C">
            <w:pPr>
              <w:jc w:val="center"/>
              <w:rPr>
                <w:rFonts w:ascii="Times New Roman" w:hAnsi="Times New Roman"/>
                <w:b/>
                <w:lang w:val="en-GB"/>
              </w:rPr>
            </w:pPr>
            <w:r>
              <w:rPr>
                <w:rFonts w:ascii="Times New Roman" w:hAnsi="Times New Roman"/>
                <w:b/>
                <w:lang w:val="en-GB"/>
              </w:rPr>
              <w:t>(79.3)</w:t>
            </w:r>
          </w:p>
        </w:tc>
        <w:tc>
          <w:tcPr>
            <w:tcW w:w="1980" w:type="dxa"/>
            <w:tcBorders>
              <w:left w:val="nil"/>
              <w:right w:val="nil"/>
            </w:tcBorders>
          </w:tcPr>
          <w:p w14:paraId="3093A49F" w14:textId="77777777" w:rsidR="008D6D31" w:rsidRDefault="008D6D31" w:rsidP="0056038C">
            <w:pPr>
              <w:jc w:val="center"/>
              <w:rPr>
                <w:rFonts w:ascii="Times New Roman" w:hAnsi="Times New Roman"/>
                <w:b/>
                <w:lang w:val="en-GB"/>
              </w:rPr>
            </w:pPr>
            <w:r>
              <w:rPr>
                <w:rFonts w:ascii="Times New Roman" w:hAnsi="Times New Roman"/>
                <w:b/>
                <w:lang w:val="en-GB"/>
              </w:rPr>
              <w:t>294.2</w:t>
            </w:r>
          </w:p>
          <w:p w14:paraId="2B1F27E7" w14:textId="77777777" w:rsidR="008D6D31" w:rsidRDefault="008D6D31" w:rsidP="0056038C">
            <w:pPr>
              <w:jc w:val="center"/>
              <w:rPr>
                <w:rFonts w:ascii="Times New Roman" w:hAnsi="Times New Roman"/>
                <w:b/>
                <w:lang w:val="en-GB"/>
              </w:rPr>
            </w:pPr>
            <w:r>
              <w:rPr>
                <w:rFonts w:ascii="Times New Roman" w:hAnsi="Times New Roman"/>
                <w:b/>
                <w:lang w:val="en-GB"/>
              </w:rPr>
              <w:t>(68.6)</w:t>
            </w:r>
          </w:p>
        </w:tc>
      </w:tr>
    </w:tbl>
    <w:p w14:paraId="785BE04A" w14:textId="77777777" w:rsidR="00D319F2" w:rsidRDefault="00D319F2" w:rsidP="00D319F2"/>
    <w:p w14:paraId="77B85E0E" w14:textId="77777777" w:rsidR="00D319F2" w:rsidRPr="00830E8E" w:rsidRDefault="00D319F2" w:rsidP="00976BD0">
      <w:pPr>
        <w:pStyle w:val="Heading4"/>
      </w:pPr>
      <w:proofErr w:type="spellStart"/>
      <w:r w:rsidRPr="00830E8E">
        <w:t>Utilisation</w:t>
      </w:r>
      <w:proofErr w:type="spellEnd"/>
      <w:r w:rsidRPr="00830E8E">
        <w:t xml:space="preserve"> enhanced fish species</w:t>
      </w:r>
    </w:p>
    <w:p w14:paraId="76FD43EE" w14:textId="77777777" w:rsidR="00D319F2" w:rsidRDefault="00D319F2" w:rsidP="00D319F2">
      <w:r>
        <w:t xml:space="preserve">A number of species do not recruit to oyster reefs, but do preferentially </w:t>
      </w:r>
      <w:r w:rsidR="00666540">
        <w:t>utilize</w:t>
      </w:r>
      <w:r>
        <w:t xml:space="preserve"> the habitat at later life history stages. While there is not yet sufficient knowledge to quantify the biomass enhancement to these species resulting from the use of oyster reef habitats, there is sufficient evidence to suggest that </w:t>
      </w:r>
      <w:proofErr w:type="gramStart"/>
      <w:r>
        <w:t>species which preferentially use oyster reef habitat</w:t>
      </w:r>
      <w:proofErr w:type="gramEnd"/>
      <w:r>
        <w:t xml:space="preserve"> are likely to gain from this habitat usage. These benefits primarily arise as a result of greater prey abundance</w:t>
      </w:r>
      <w:r w:rsidR="00540E68">
        <w:t xml:space="preserve"> </w:t>
      </w:r>
      <w:r>
        <w:t>and enhanced predator avoidance</w:t>
      </w:r>
      <w:r w:rsidR="00E35CA3">
        <w:t>,</w:t>
      </w:r>
      <w:r>
        <w:t xml:space="preserve"> </w:t>
      </w:r>
      <w:r w:rsidR="002656A7">
        <w:t>provided by the structured shell habitat</w:t>
      </w:r>
      <w:r>
        <w:t>.</w:t>
      </w:r>
    </w:p>
    <w:p w14:paraId="6D24039C" w14:textId="77777777" w:rsidR="00D319F2" w:rsidRDefault="00D319F2" w:rsidP="00D319F2">
      <w:proofErr w:type="spellStart"/>
      <w:r>
        <w:t>Zu</w:t>
      </w:r>
      <w:proofErr w:type="spellEnd"/>
      <w:r>
        <w:t xml:space="preserve"> </w:t>
      </w:r>
      <w:proofErr w:type="spellStart"/>
      <w:r>
        <w:t>Ermgassen</w:t>
      </w:r>
      <w:proofErr w:type="spellEnd"/>
      <w:r>
        <w:t xml:space="preserve"> et al. 2014 used the same literature review referred to in the section on recruitment enhancement to determine the degree to which larger individuals preferentially utilized oyster reef habitat over unstructured / unrestored </w:t>
      </w:r>
      <w:r w:rsidR="00FC4D64">
        <w:t>reefs</w:t>
      </w:r>
      <w:r>
        <w:t>. Five species on the Gulf of Mexico coast and two species on the Atlantic coast were found to preferentially use oyster reef as adults (Table XXXX). Once it was established which species were consistently found in greater abundance on as opposed to off oyster reef, they were able to determine what percentage of individuals sampled were caught over reef habitat as opposed to off. The resulting percentage can be used as an indicator of how important oyster reefs might be to the identified fish species as adults.</w:t>
      </w:r>
    </w:p>
    <w:p w14:paraId="19AB6525" w14:textId="77777777" w:rsidR="00D319F2" w:rsidRDefault="00D319F2" w:rsidP="00D319F2">
      <w:r>
        <w:lastRenderedPageBreak/>
        <w:t xml:space="preserve">While we are unable to determine the biomass enhancement resulting from the preferential use of oyster reefs, it is clear that a number of recreationally and commercially important species have a strong preference for oyster habitat as adults, and are likely to benefit from the presence of healthy reef systems. </w:t>
      </w:r>
    </w:p>
    <w:p w14:paraId="5F53FE74" w14:textId="77777777" w:rsidR="00D319F2" w:rsidRDefault="00D319F2" w:rsidP="00D319F2">
      <w:r>
        <w:t>Table XXXX Species identified to be found most commonly in higher abundance on oyster reef than unstructured controls.</w:t>
      </w:r>
    </w:p>
    <w:tbl>
      <w:tblPr>
        <w:tblStyle w:val="TableGrid"/>
        <w:tblW w:w="0" w:type="auto"/>
        <w:tblLook w:val="00A0" w:firstRow="1" w:lastRow="0" w:firstColumn="1" w:lastColumn="0" w:noHBand="0" w:noVBand="0"/>
      </w:tblPr>
      <w:tblGrid>
        <w:gridCol w:w="1149"/>
        <w:gridCol w:w="2199"/>
        <w:gridCol w:w="2250"/>
        <w:gridCol w:w="2520"/>
      </w:tblGrid>
      <w:tr w:rsidR="00D319F2" w:rsidRPr="00504BD5" w14:paraId="5C7A5969" w14:textId="77777777">
        <w:tc>
          <w:tcPr>
            <w:tcW w:w="1149" w:type="dxa"/>
            <w:tcBorders>
              <w:top w:val="nil"/>
              <w:left w:val="nil"/>
              <w:bottom w:val="single" w:sz="4" w:space="0" w:color="000000" w:themeColor="text1"/>
              <w:right w:val="nil"/>
            </w:tcBorders>
          </w:tcPr>
          <w:p w14:paraId="345582F4" w14:textId="77777777" w:rsidR="00D319F2" w:rsidRPr="00504BD5" w:rsidRDefault="00D319F2">
            <w:pPr>
              <w:rPr>
                <w:b/>
              </w:rPr>
            </w:pPr>
          </w:p>
        </w:tc>
        <w:tc>
          <w:tcPr>
            <w:tcW w:w="2199" w:type="dxa"/>
            <w:tcBorders>
              <w:top w:val="nil"/>
              <w:left w:val="nil"/>
              <w:bottom w:val="single" w:sz="4" w:space="0" w:color="000000" w:themeColor="text1"/>
              <w:right w:val="nil"/>
            </w:tcBorders>
          </w:tcPr>
          <w:p w14:paraId="4F8DAA2C" w14:textId="77777777" w:rsidR="00D319F2" w:rsidRPr="00504BD5" w:rsidRDefault="00D319F2">
            <w:pPr>
              <w:rPr>
                <w:b/>
              </w:rPr>
            </w:pPr>
            <w:r w:rsidRPr="00504BD5">
              <w:rPr>
                <w:b/>
              </w:rPr>
              <w:t>Species</w:t>
            </w:r>
          </w:p>
        </w:tc>
        <w:tc>
          <w:tcPr>
            <w:tcW w:w="2250" w:type="dxa"/>
            <w:tcBorders>
              <w:top w:val="nil"/>
              <w:left w:val="nil"/>
              <w:bottom w:val="single" w:sz="4" w:space="0" w:color="000000" w:themeColor="text1"/>
              <w:right w:val="nil"/>
            </w:tcBorders>
          </w:tcPr>
          <w:p w14:paraId="08C64A88" w14:textId="77777777" w:rsidR="00D319F2" w:rsidRPr="00504BD5" w:rsidRDefault="00D319F2">
            <w:pPr>
              <w:rPr>
                <w:b/>
              </w:rPr>
            </w:pPr>
            <w:r w:rsidRPr="00504BD5">
              <w:rPr>
                <w:b/>
              </w:rPr>
              <w:t>Common name</w:t>
            </w:r>
          </w:p>
        </w:tc>
        <w:tc>
          <w:tcPr>
            <w:tcW w:w="2520" w:type="dxa"/>
            <w:tcBorders>
              <w:top w:val="nil"/>
              <w:left w:val="nil"/>
              <w:bottom w:val="single" w:sz="4" w:space="0" w:color="000000" w:themeColor="text1"/>
              <w:right w:val="nil"/>
            </w:tcBorders>
          </w:tcPr>
          <w:p w14:paraId="3A25F024" w14:textId="77777777" w:rsidR="00D319F2" w:rsidRPr="00504BD5" w:rsidRDefault="00D319F2">
            <w:pPr>
              <w:rPr>
                <w:b/>
              </w:rPr>
            </w:pPr>
            <w:r w:rsidRPr="00504BD5">
              <w:rPr>
                <w:b/>
              </w:rPr>
              <w:t xml:space="preserve">Proportion of </w:t>
            </w:r>
            <w:r>
              <w:rPr>
                <w:b/>
              </w:rPr>
              <w:t>individuals caught on oyster</w:t>
            </w:r>
          </w:p>
        </w:tc>
      </w:tr>
      <w:tr w:rsidR="00D319F2" w:rsidRPr="00546E77" w14:paraId="483E366A" w14:textId="77777777">
        <w:tc>
          <w:tcPr>
            <w:tcW w:w="1149" w:type="dxa"/>
            <w:tcBorders>
              <w:left w:val="nil"/>
              <w:bottom w:val="nil"/>
              <w:right w:val="nil"/>
            </w:tcBorders>
          </w:tcPr>
          <w:p w14:paraId="5CC50428" w14:textId="77777777" w:rsidR="00D319F2" w:rsidRPr="00504BD5" w:rsidRDefault="00D319F2">
            <w:pPr>
              <w:rPr>
                <w:b/>
              </w:rPr>
            </w:pPr>
            <w:r w:rsidRPr="00504BD5">
              <w:rPr>
                <w:b/>
              </w:rPr>
              <w:t>Gulf Coast</w:t>
            </w:r>
          </w:p>
        </w:tc>
        <w:tc>
          <w:tcPr>
            <w:tcW w:w="2199" w:type="dxa"/>
            <w:tcBorders>
              <w:top w:val="nil"/>
              <w:left w:val="nil"/>
              <w:bottom w:val="nil"/>
              <w:right w:val="nil"/>
            </w:tcBorders>
            <w:vAlign w:val="center"/>
          </w:tcPr>
          <w:p w14:paraId="0D3D6BC5" w14:textId="77777777" w:rsidR="00D319F2" w:rsidRPr="009D11B6" w:rsidRDefault="00D319F2" w:rsidP="00A13D3A">
            <w:pPr>
              <w:spacing w:after="200"/>
              <w:rPr>
                <w:i/>
              </w:rPr>
            </w:pPr>
            <w:proofErr w:type="spellStart"/>
            <w:r w:rsidRPr="009D11B6">
              <w:rPr>
                <w:i/>
              </w:rPr>
              <w:t>Menticirrhus</w:t>
            </w:r>
            <w:proofErr w:type="spellEnd"/>
            <w:r w:rsidRPr="009D11B6">
              <w:rPr>
                <w:i/>
              </w:rPr>
              <w:t xml:space="preserve"> </w:t>
            </w:r>
            <w:proofErr w:type="spellStart"/>
            <w:r w:rsidRPr="009D11B6">
              <w:rPr>
                <w:i/>
              </w:rPr>
              <w:t>americanus</w:t>
            </w:r>
            <w:proofErr w:type="spellEnd"/>
          </w:p>
        </w:tc>
        <w:tc>
          <w:tcPr>
            <w:tcW w:w="2250" w:type="dxa"/>
            <w:tcBorders>
              <w:top w:val="nil"/>
              <w:left w:val="nil"/>
              <w:bottom w:val="nil"/>
              <w:right w:val="nil"/>
            </w:tcBorders>
            <w:vAlign w:val="center"/>
          </w:tcPr>
          <w:p w14:paraId="085C1400" w14:textId="77777777" w:rsidR="00D319F2" w:rsidRPr="009D11B6" w:rsidRDefault="00D319F2" w:rsidP="00A13D3A">
            <w:pPr>
              <w:spacing w:after="200"/>
            </w:pPr>
            <w:r>
              <w:t>Southern K</w:t>
            </w:r>
            <w:r w:rsidRPr="009D11B6">
              <w:t>ingfish</w:t>
            </w:r>
          </w:p>
        </w:tc>
        <w:tc>
          <w:tcPr>
            <w:tcW w:w="2520" w:type="dxa"/>
            <w:tcBorders>
              <w:top w:val="nil"/>
              <w:left w:val="nil"/>
              <w:bottom w:val="nil"/>
              <w:right w:val="nil"/>
            </w:tcBorders>
            <w:vAlign w:val="center"/>
          </w:tcPr>
          <w:p w14:paraId="4F77F6A7" w14:textId="77777777" w:rsidR="00D319F2" w:rsidRPr="00546E77" w:rsidRDefault="00D319F2" w:rsidP="00A13D3A">
            <w:pPr>
              <w:spacing w:after="200"/>
              <w:jc w:val="center"/>
            </w:pPr>
            <w:r w:rsidRPr="00546E77">
              <w:t>52</w:t>
            </w:r>
            <w:r>
              <w:t>%</w:t>
            </w:r>
          </w:p>
        </w:tc>
      </w:tr>
      <w:tr w:rsidR="00D319F2" w:rsidRPr="00546E77" w14:paraId="681B1175" w14:textId="77777777">
        <w:tc>
          <w:tcPr>
            <w:tcW w:w="1149" w:type="dxa"/>
            <w:tcBorders>
              <w:top w:val="nil"/>
              <w:left w:val="nil"/>
              <w:bottom w:val="nil"/>
              <w:right w:val="nil"/>
            </w:tcBorders>
          </w:tcPr>
          <w:p w14:paraId="15BA60DE" w14:textId="77777777" w:rsidR="00D319F2" w:rsidRPr="00504BD5" w:rsidRDefault="00D319F2">
            <w:pPr>
              <w:rPr>
                <w:b/>
              </w:rPr>
            </w:pPr>
          </w:p>
        </w:tc>
        <w:tc>
          <w:tcPr>
            <w:tcW w:w="2199" w:type="dxa"/>
            <w:tcBorders>
              <w:top w:val="nil"/>
              <w:left w:val="nil"/>
              <w:bottom w:val="nil"/>
              <w:right w:val="nil"/>
            </w:tcBorders>
            <w:vAlign w:val="center"/>
          </w:tcPr>
          <w:p w14:paraId="2A22EEC1" w14:textId="77777777" w:rsidR="00D319F2" w:rsidRPr="009D11B6" w:rsidRDefault="00D319F2" w:rsidP="00A13D3A">
            <w:pPr>
              <w:spacing w:after="200"/>
              <w:rPr>
                <w:i/>
              </w:rPr>
            </w:pPr>
            <w:proofErr w:type="spellStart"/>
            <w:r w:rsidRPr="009D11B6">
              <w:rPr>
                <w:i/>
              </w:rPr>
              <w:t>Paralichthys</w:t>
            </w:r>
            <w:proofErr w:type="spellEnd"/>
            <w:r w:rsidRPr="009D11B6">
              <w:rPr>
                <w:i/>
              </w:rPr>
              <w:t xml:space="preserve"> </w:t>
            </w:r>
            <w:proofErr w:type="spellStart"/>
            <w:r w:rsidRPr="009D11B6">
              <w:rPr>
                <w:i/>
              </w:rPr>
              <w:t>lethostigma</w:t>
            </w:r>
            <w:proofErr w:type="spellEnd"/>
          </w:p>
        </w:tc>
        <w:tc>
          <w:tcPr>
            <w:tcW w:w="2250" w:type="dxa"/>
            <w:tcBorders>
              <w:top w:val="nil"/>
              <w:left w:val="nil"/>
              <w:bottom w:val="nil"/>
              <w:right w:val="nil"/>
            </w:tcBorders>
            <w:vAlign w:val="center"/>
          </w:tcPr>
          <w:p w14:paraId="192E2E3E" w14:textId="77777777" w:rsidR="00D319F2" w:rsidRPr="009D11B6" w:rsidRDefault="00D319F2" w:rsidP="00A13D3A">
            <w:pPr>
              <w:spacing w:after="200"/>
            </w:pPr>
            <w:r w:rsidRPr="009D11B6">
              <w:t>Southern Flounder</w:t>
            </w:r>
          </w:p>
        </w:tc>
        <w:tc>
          <w:tcPr>
            <w:tcW w:w="2520" w:type="dxa"/>
            <w:tcBorders>
              <w:top w:val="nil"/>
              <w:left w:val="nil"/>
              <w:bottom w:val="nil"/>
              <w:right w:val="nil"/>
            </w:tcBorders>
            <w:vAlign w:val="center"/>
          </w:tcPr>
          <w:p w14:paraId="1BB0C8FB" w14:textId="77777777" w:rsidR="00D319F2" w:rsidRPr="00546E77" w:rsidRDefault="00D319F2" w:rsidP="00A13D3A">
            <w:pPr>
              <w:spacing w:after="200"/>
              <w:jc w:val="center"/>
            </w:pPr>
            <w:r w:rsidRPr="00546E77">
              <w:t>82</w:t>
            </w:r>
            <w:r>
              <w:t>%</w:t>
            </w:r>
          </w:p>
        </w:tc>
      </w:tr>
      <w:tr w:rsidR="00D319F2" w:rsidRPr="00546E77" w14:paraId="1506C77F" w14:textId="77777777">
        <w:tc>
          <w:tcPr>
            <w:tcW w:w="1149" w:type="dxa"/>
            <w:tcBorders>
              <w:top w:val="nil"/>
              <w:left w:val="nil"/>
              <w:bottom w:val="nil"/>
              <w:right w:val="nil"/>
            </w:tcBorders>
          </w:tcPr>
          <w:p w14:paraId="7179B242" w14:textId="77777777" w:rsidR="00D319F2" w:rsidRPr="00504BD5" w:rsidRDefault="00D319F2">
            <w:pPr>
              <w:rPr>
                <w:b/>
              </w:rPr>
            </w:pPr>
          </w:p>
        </w:tc>
        <w:tc>
          <w:tcPr>
            <w:tcW w:w="2199" w:type="dxa"/>
            <w:tcBorders>
              <w:top w:val="nil"/>
              <w:left w:val="nil"/>
              <w:bottom w:val="nil"/>
              <w:right w:val="nil"/>
            </w:tcBorders>
            <w:vAlign w:val="center"/>
          </w:tcPr>
          <w:p w14:paraId="64B8785F" w14:textId="77777777" w:rsidR="00D319F2" w:rsidRPr="009D11B6" w:rsidRDefault="00D319F2" w:rsidP="00A13D3A">
            <w:pPr>
              <w:spacing w:after="200"/>
              <w:rPr>
                <w:i/>
              </w:rPr>
            </w:pPr>
            <w:proofErr w:type="spellStart"/>
            <w:r w:rsidRPr="009D11B6">
              <w:rPr>
                <w:i/>
              </w:rPr>
              <w:t>Pogonias</w:t>
            </w:r>
            <w:proofErr w:type="spellEnd"/>
            <w:r w:rsidRPr="009D11B6">
              <w:rPr>
                <w:i/>
              </w:rPr>
              <w:t xml:space="preserve"> </w:t>
            </w:r>
            <w:proofErr w:type="spellStart"/>
            <w:r w:rsidRPr="009D11B6">
              <w:rPr>
                <w:i/>
              </w:rPr>
              <w:t>cromis</w:t>
            </w:r>
            <w:proofErr w:type="spellEnd"/>
          </w:p>
        </w:tc>
        <w:tc>
          <w:tcPr>
            <w:tcW w:w="2250" w:type="dxa"/>
            <w:tcBorders>
              <w:top w:val="nil"/>
              <w:left w:val="nil"/>
              <w:bottom w:val="nil"/>
              <w:right w:val="nil"/>
            </w:tcBorders>
            <w:vAlign w:val="center"/>
          </w:tcPr>
          <w:p w14:paraId="13EED205" w14:textId="77777777" w:rsidR="00D319F2" w:rsidRPr="009D11B6" w:rsidRDefault="00D319F2" w:rsidP="00A13D3A">
            <w:pPr>
              <w:spacing w:after="200"/>
            </w:pPr>
            <w:r>
              <w:t>Black D</w:t>
            </w:r>
            <w:r w:rsidRPr="009D11B6">
              <w:t>rum</w:t>
            </w:r>
          </w:p>
        </w:tc>
        <w:tc>
          <w:tcPr>
            <w:tcW w:w="2520" w:type="dxa"/>
            <w:tcBorders>
              <w:top w:val="nil"/>
              <w:left w:val="nil"/>
              <w:bottom w:val="nil"/>
              <w:right w:val="nil"/>
            </w:tcBorders>
            <w:vAlign w:val="center"/>
          </w:tcPr>
          <w:p w14:paraId="4BFBC6CF" w14:textId="77777777" w:rsidR="00D319F2" w:rsidRPr="00546E77" w:rsidRDefault="00D319F2" w:rsidP="00A13D3A">
            <w:pPr>
              <w:spacing w:after="200"/>
              <w:jc w:val="center"/>
            </w:pPr>
            <w:r w:rsidRPr="00546E77">
              <w:t>75</w:t>
            </w:r>
            <w:r>
              <w:t>%</w:t>
            </w:r>
          </w:p>
        </w:tc>
      </w:tr>
      <w:tr w:rsidR="00D319F2" w:rsidRPr="00546E77" w14:paraId="4C77C82F" w14:textId="77777777">
        <w:tc>
          <w:tcPr>
            <w:tcW w:w="1149" w:type="dxa"/>
            <w:tcBorders>
              <w:top w:val="nil"/>
              <w:left w:val="nil"/>
              <w:bottom w:val="nil"/>
              <w:right w:val="nil"/>
            </w:tcBorders>
          </w:tcPr>
          <w:p w14:paraId="402013E0" w14:textId="77777777" w:rsidR="00D319F2" w:rsidRPr="00504BD5" w:rsidRDefault="00D319F2">
            <w:pPr>
              <w:rPr>
                <w:b/>
              </w:rPr>
            </w:pPr>
          </w:p>
        </w:tc>
        <w:tc>
          <w:tcPr>
            <w:tcW w:w="2199" w:type="dxa"/>
            <w:tcBorders>
              <w:top w:val="nil"/>
              <w:left w:val="nil"/>
              <w:bottom w:val="nil"/>
              <w:right w:val="nil"/>
            </w:tcBorders>
            <w:vAlign w:val="center"/>
          </w:tcPr>
          <w:p w14:paraId="29A74FD1" w14:textId="77777777" w:rsidR="00D319F2" w:rsidRPr="009D11B6" w:rsidRDefault="00D319F2" w:rsidP="00A13D3A">
            <w:pPr>
              <w:spacing w:after="200"/>
              <w:rPr>
                <w:i/>
              </w:rPr>
            </w:pPr>
            <w:proofErr w:type="spellStart"/>
            <w:r w:rsidRPr="009D11B6">
              <w:rPr>
                <w:i/>
              </w:rPr>
              <w:t>Rhinoptera</w:t>
            </w:r>
            <w:proofErr w:type="spellEnd"/>
            <w:r w:rsidRPr="009D11B6">
              <w:rPr>
                <w:i/>
              </w:rPr>
              <w:t xml:space="preserve"> </w:t>
            </w:r>
            <w:proofErr w:type="spellStart"/>
            <w:r w:rsidRPr="009D11B6">
              <w:rPr>
                <w:i/>
              </w:rPr>
              <w:t>bonasus</w:t>
            </w:r>
            <w:proofErr w:type="spellEnd"/>
          </w:p>
        </w:tc>
        <w:tc>
          <w:tcPr>
            <w:tcW w:w="2250" w:type="dxa"/>
            <w:tcBorders>
              <w:top w:val="nil"/>
              <w:left w:val="nil"/>
              <w:bottom w:val="nil"/>
              <w:right w:val="nil"/>
            </w:tcBorders>
            <w:vAlign w:val="center"/>
          </w:tcPr>
          <w:p w14:paraId="12ADDDCB" w14:textId="77777777" w:rsidR="00D319F2" w:rsidRPr="009D11B6" w:rsidRDefault="00D319F2" w:rsidP="00A13D3A">
            <w:proofErr w:type="spellStart"/>
            <w:r>
              <w:t>C</w:t>
            </w:r>
            <w:r w:rsidRPr="009D11B6">
              <w:t>ownose</w:t>
            </w:r>
            <w:proofErr w:type="spellEnd"/>
            <w:r w:rsidRPr="009D11B6">
              <w:t xml:space="preserve"> </w:t>
            </w:r>
            <w:r>
              <w:t>R</w:t>
            </w:r>
            <w:r w:rsidRPr="009D11B6">
              <w:t>ay</w:t>
            </w:r>
          </w:p>
        </w:tc>
        <w:tc>
          <w:tcPr>
            <w:tcW w:w="2520" w:type="dxa"/>
            <w:tcBorders>
              <w:top w:val="nil"/>
              <w:left w:val="nil"/>
              <w:bottom w:val="nil"/>
              <w:right w:val="nil"/>
            </w:tcBorders>
            <w:vAlign w:val="center"/>
          </w:tcPr>
          <w:p w14:paraId="3322788F" w14:textId="77777777" w:rsidR="00D319F2" w:rsidRPr="00546E77" w:rsidRDefault="00D319F2" w:rsidP="00A13D3A">
            <w:pPr>
              <w:spacing w:after="200"/>
              <w:jc w:val="center"/>
            </w:pPr>
            <w:r w:rsidRPr="00546E77">
              <w:t>82</w:t>
            </w:r>
            <w:r>
              <w:t>%</w:t>
            </w:r>
          </w:p>
        </w:tc>
      </w:tr>
      <w:tr w:rsidR="00D319F2" w:rsidRPr="00546E77" w14:paraId="0026277D" w14:textId="77777777">
        <w:tc>
          <w:tcPr>
            <w:tcW w:w="1149" w:type="dxa"/>
            <w:tcBorders>
              <w:top w:val="nil"/>
              <w:left w:val="nil"/>
              <w:bottom w:val="nil"/>
              <w:right w:val="nil"/>
            </w:tcBorders>
          </w:tcPr>
          <w:p w14:paraId="2A47A2CB" w14:textId="77777777" w:rsidR="00D319F2" w:rsidRPr="00504BD5" w:rsidRDefault="00D319F2">
            <w:pPr>
              <w:rPr>
                <w:b/>
              </w:rPr>
            </w:pPr>
          </w:p>
        </w:tc>
        <w:tc>
          <w:tcPr>
            <w:tcW w:w="2199" w:type="dxa"/>
            <w:tcBorders>
              <w:top w:val="nil"/>
              <w:left w:val="nil"/>
              <w:bottom w:val="nil"/>
              <w:right w:val="nil"/>
            </w:tcBorders>
            <w:vAlign w:val="center"/>
          </w:tcPr>
          <w:p w14:paraId="193D18EB" w14:textId="77777777" w:rsidR="00D319F2" w:rsidRPr="009D11B6" w:rsidRDefault="00D319F2" w:rsidP="00A13D3A">
            <w:pPr>
              <w:spacing w:after="200"/>
              <w:rPr>
                <w:i/>
              </w:rPr>
            </w:pPr>
            <w:proofErr w:type="spellStart"/>
            <w:r w:rsidRPr="009D11B6">
              <w:rPr>
                <w:i/>
              </w:rPr>
              <w:t>Sciaenops</w:t>
            </w:r>
            <w:proofErr w:type="spellEnd"/>
            <w:r w:rsidRPr="009D11B6">
              <w:rPr>
                <w:i/>
              </w:rPr>
              <w:t xml:space="preserve"> </w:t>
            </w:r>
            <w:proofErr w:type="spellStart"/>
            <w:r w:rsidRPr="009D11B6">
              <w:rPr>
                <w:i/>
              </w:rPr>
              <w:t>ocellatus</w:t>
            </w:r>
            <w:proofErr w:type="spellEnd"/>
          </w:p>
        </w:tc>
        <w:tc>
          <w:tcPr>
            <w:tcW w:w="2250" w:type="dxa"/>
            <w:tcBorders>
              <w:top w:val="nil"/>
              <w:left w:val="nil"/>
              <w:bottom w:val="nil"/>
              <w:right w:val="nil"/>
            </w:tcBorders>
            <w:vAlign w:val="center"/>
          </w:tcPr>
          <w:p w14:paraId="57F1BAAC" w14:textId="77777777" w:rsidR="00D319F2" w:rsidRPr="009D11B6" w:rsidRDefault="00D319F2" w:rsidP="00A13D3A">
            <w:pPr>
              <w:spacing w:after="200"/>
            </w:pPr>
            <w:r>
              <w:t>Red D</w:t>
            </w:r>
            <w:r w:rsidRPr="009D11B6">
              <w:t>rum</w:t>
            </w:r>
          </w:p>
        </w:tc>
        <w:tc>
          <w:tcPr>
            <w:tcW w:w="2520" w:type="dxa"/>
            <w:tcBorders>
              <w:top w:val="nil"/>
              <w:left w:val="nil"/>
              <w:bottom w:val="nil"/>
              <w:right w:val="nil"/>
            </w:tcBorders>
            <w:vAlign w:val="center"/>
          </w:tcPr>
          <w:p w14:paraId="6F934760" w14:textId="77777777" w:rsidR="00D319F2" w:rsidRPr="00546E77" w:rsidRDefault="00D319F2" w:rsidP="00A13D3A">
            <w:pPr>
              <w:spacing w:after="200"/>
              <w:jc w:val="center"/>
            </w:pPr>
            <w:r w:rsidRPr="00546E77">
              <w:t>69</w:t>
            </w:r>
            <w:r>
              <w:t>%</w:t>
            </w:r>
          </w:p>
        </w:tc>
      </w:tr>
      <w:tr w:rsidR="00D319F2" w14:paraId="486C9B98" w14:textId="77777777">
        <w:tc>
          <w:tcPr>
            <w:tcW w:w="1149" w:type="dxa"/>
            <w:tcBorders>
              <w:left w:val="nil"/>
              <w:bottom w:val="nil"/>
              <w:right w:val="nil"/>
            </w:tcBorders>
          </w:tcPr>
          <w:p w14:paraId="52C59264" w14:textId="77777777" w:rsidR="00D319F2" w:rsidRPr="00504BD5" w:rsidRDefault="00D319F2">
            <w:pPr>
              <w:rPr>
                <w:b/>
              </w:rPr>
            </w:pPr>
            <w:r w:rsidRPr="00504BD5">
              <w:rPr>
                <w:b/>
              </w:rPr>
              <w:t>Atlantic Coast</w:t>
            </w:r>
          </w:p>
        </w:tc>
        <w:tc>
          <w:tcPr>
            <w:tcW w:w="2199" w:type="dxa"/>
            <w:tcBorders>
              <w:left w:val="nil"/>
              <w:bottom w:val="nil"/>
              <w:right w:val="nil"/>
            </w:tcBorders>
            <w:vAlign w:val="center"/>
          </w:tcPr>
          <w:p w14:paraId="008DF813" w14:textId="77777777" w:rsidR="00D319F2" w:rsidRPr="009D11B6" w:rsidRDefault="00D319F2" w:rsidP="00A13D3A">
            <w:pPr>
              <w:spacing w:after="200"/>
              <w:rPr>
                <w:i/>
              </w:rPr>
            </w:pPr>
            <w:proofErr w:type="spellStart"/>
            <w:r w:rsidRPr="009D11B6">
              <w:rPr>
                <w:i/>
              </w:rPr>
              <w:t>Centropristis</w:t>
            </w:r>
            <w:proofErr w:type="spellEnd"/>
            <w:r w:rsidRPr="009D11B6">
              <w:rPr>
                <w:i/>
              </w:rPr>
              <w:t xml:space="preserve"> </w:t>
            </w:r>
            <w:proofErr w:type="spellStart"/>
            <w:r w:rsidRPr="009D11B6">
              <w:rPr>
                <w:i/>
              </w:rPr>
              <w:t>striata</w:t>
            </w:r>
            <w:proofErr w:type="spellEnd"/>
          </w:p>
        </w:tc>
        <w:tc>
          <w:tcPr>
            <w:tcW w:w="2250" w:type="dxa"/>
            <w:tcBorders>
              <w:left w:val="nil"/>
              <w:bottom w:val="nil"/>
              <w:right w:val="nil"/>
            </w:tcBorders>
            <w:vAlign w:val="center"/>
          </w:tcPr>
          <w:p w14:paraId="6172A86C" w14:textId="77777777" w:rsidR="00D319F2" w:rsidRPr="009D11B6" w:rsidRDefault="00D319F2" w:rsidP="00A13D3A">
            <w:pPr>
              <w:spacing w:after="200"/>
            </w:pPr>
            <w:r w:rsidRPr="009D11B6">
              <w:t>Black Sea Bass</w:t>
            </w:r>
          </w:p>
        </w:tc>
        <w:tc>
          <w:tcPr>
            <w:tcW w:w="2520" w:type="dxa"/>
            <w:tcBorders>
              <w:left w:val="nil"/>
              <w:bottom w:val="nil"/>
              <w:right w:val="nil"/>
            </w:tcBorders>
            <w:vAlign w:val="center"/>
          </w:tcPr>
          <w:p w14:paraId="06B427EE" w14:textId="77777777" w:rsidR="00D319F2" w:rsidRDefault="00D319F2" w:rsidP="00A13D3A">
            <w:pPr>
              <w:jc w:val="center"/>
            </w:pPr>
            <w:r>
              <w:t>63%</w:t>
            </w:r>
          </w:p>
        </w:tc>
      </w:tr>
      <w:tr w:rsidR="00D319F2" w14:paraId="0D00EEC5" w14:textId="77777777">
        <w:tc>
          <w:tcPr>
            <w:tcW w:w="1149" w:type="dxa"/>
            <w:tcBorders>
              <w:top w:val="nil"/>
              <w:left w:val="nil"/>
              <w:bottom w:val="nil"/>
              <w:right w:val="nil"/>
            </w:tcBorders>
          </w:tcPr>
          <w:p w14:paraId="0999F0A9" w14:textId="77777777" w:rsidR="00D319F2" w:rsidRPr="00504BD5" w:rsidRDefault="00D319F2">
            <w:pPr>
              <w:rPr>
                <w:b/>
              </w:rPr>
            </w:pPr>
          </w:p>
        </w:tc>
        <w:tc>
          <w:tcPr>
            <w:tcW w:w="2199" w:type="dxa"/>
            <w:tcBorders>
              <w:top w:val="nil"/>
              <w:left w:val="nil"/>
              <w:bottom w:val="nil"/>
              <w:right w:val="nil"/>
            </w:tcBorders>
            <w:vAlign w:val="center"/>
          </w:tcPr>
          <w:p w14:paraId="71B24015" w14:textId="77777777" w:rsidR="00D319F2" w:rsidRPr="009D11B6" w:rsidRDefault="00D319F2" w:rsidP="00A13D3A">
            <w:pPr>
              <w:spacing w:after="200"/>
              <w:rPr>
                <w:i/>
              </w:rPr>
            </w:pPr>
            <w:proofErr w:type="spellStart"/>
            <w:r w:rsidRPr="009D11B6">
              <w:rPr>
                <w:i/>
              </w:rPr>
              <w:t>Morone</w:t>
            </w:r>
            <w:proofErr w:type="spellEnd"/>
            <w:r w:rsidRPr="009D11B6">
              <w:rPr>
                <w:i/>
              </w:rPr>
              <w:t xml:space="preserve"> </w:t>
            </w:r>
            <w:proofErr w:type="spellStart"/>
            <w:r w:rsidRPr="009D11B6">
              <w:rPr>
                <w:i/>
              </w:rPr>
              <w:t>saxatilis</w:t>
            </w:r>
            <w:proofErr w:type="spellEnd"/>
          </w:p>
        </w:tc>
        <w:tc>
          <w:tcPr>
            <w:tcW w:w="2250" w:type="dxa"/>
            <w:tcBorders>
              <w:top w:val="nil"/>
              <w:left w:val="nil"/>
              <w:bottom w:val="nil"/>
              <w:right w:val="nil"/>
            </w:tcBorders>
            <w:vAlign w:val="center"/>
          </w:tcPr>
          <w:p w14:paraId="5E516AC6" w14:textId="77777777" w:rsidR="00D319F2" w:rsidRPr="009D11B6" w:rsidRDefault="00D319F2" w:rsidP="00A13D3A">
            <w:pPr>
              <w:spacing w:after="200"/>
            </w:pPr>
            <w:r>
              <w:t>Striped B</w:t>
            </w:r>
            <w:r w:rsidRPr="009D11B6">
              <w:t>ass</w:t>
            </w:r>
          </w:p>
        </w:tc>
        <w:tc>
          <w:tcPr>
            <w:tcW w:w="2520" w:type="dxa"/>
            <w:tcBorders>
              <w:top w:val="nil"/>
              <w:left w:val="nil"/>
              <w:bottom w:val="nil"/>
              <w:right w:val="nil"/>
            </w:tcBorders>
            <w:vAlign w:val="center"/>
          </w:tcPr>
          <w:p w14:paraId="747A2596" w14:textId="77777777" w:rsidR="00D319F2" w:rsidRDefault="00D319F2" w:rsidP="00A13D3A">
            <w:pPr>
              <w:jc w:val="center"/>
            </w:pPr>
            <w:r>
              <w:t>93%</w:t>
            </w:r>
          </w:p>
        </w:tc>
      </w:tr>
    </w:tbl>
    <w:p w14:paraId="77D4B808" w14:textId="77777777" w:rsidR="00D319F2" w:rsidRDefault="00D319F2" w:rsidP="00D319F2">
      <w:pPr>
        <w:rPr>
          <w:b/>
        </w:rPr>
      </w:pPr>
    </w:p>
    <w:p w14:paraId="36A4FB26" w14:textId="77777777" w:rsidR="00D319F2" w:rsidRPr="00830E8E" w:rsidRDefault="00D319F2" w:rsidP="00976BD0">
      <w:pPr>
        <w:pStyle w:val="Heading3"/>
      </w:pPr>
      <w:bookmarkStart w:id="103" w:name="_Toc278298122"/>
      <w:r w:rsidRPr="00830E8E">
        <w:t>Using fish enhancement estimates in oyster restoration goal setting</w:t>
      </w:r>
      <w:bookmarkEnd w:id="103"/>
    </w:p>
    <w:p w14:paraId="7243BE8A" w14:textId="77777777" w:rsidR="00D319F2" w:rsidRDefault="00D319F2" w:rsidP="00D319F2">
      <w:r>
        <w:t xml:space="preserve">Oyster restoration has the potential to significantly enhance fish production by providing habitat to juvenile fish and mobile crustaceans. This is important both from a biodiversity perspective and from a fisheries perspective. </w:t>
      </w:r>
    </w:p>
    <w:p w14:paraId="2BF196E4" w14:textId="77777777" w:rsidR="00D319F2" w:rsidRDefault="00D319F2" w:rsidP="00D319F2">
      <w:r>
        <w:t>Restoration may be undertaken with the whole fish community in mind, or may be aimed at a few fish or crustacean species of greatest interest to the stakeholders. Using the tables presented in this section it is possible to predict how much fish</w:t>
      </w:r>
      <w:r w:rsidR="002656A7">
        <w:t>,</w:t>
      </w:r>
      <w:r>
        <w:t xml:space="preserve"> on a community or single species level, one can hope to attain from a given area of restoration. Goals can therefore be set on the basis of expected fish biomass enhancement. </w:t>
      </w:r>
    </w:p>
    <w:p w14:paraId="6E366BE3" w14:textId="77777777" w:rsidR="00D319F2" w:rsidRDefault="00D319F2" w:rsidP="00D319F2">
      <w:r>
        <w:t xml:space="preserve">For example, </w:t>
      </w:r>
      <w:r w:rsidRPr="00E931F2">
        <w:rPr>
          <w:color w:val="FF0000"/>
        </w:rPr>
        <w:t>if Gray Snapper is the species of interest in an Atlantic site, the stated aim of the goal could be to have 1000 additional fish recruiting to the area per annum.</w:t>
      </w:r>
      <w:r>
        <w:t xml:space="preserve"> At 0.01 additional </w:t>
      </w:r>
      <w:r w:rsidR="00E35CA3">
        <w:t>Gray Snapper</w:t>
      </w:r>
      <w:r>
        <w:t xml:space="preserve"> recruiting per m</w:t>
      </w:r>
      <w:r w:rsidRPr="00236DDB">
        <w:rPr>
          <w:vertAlign w:val="superscript"/>
        </w:rPr>
        <w:t>2</w:t>
      </w:r>
      <w:r>
        <w:t xml:space="preserve"> of oyster reef (Table X), it can be expected that this degree of enhancement may be achieved from restoring 24.7acres (10ha) of oyster reef. The same approach could be taken, but basing the restoration target on the number of fish entering the fishery. In this case, we would expect an additional 15.6 </w:t>
      </w:r>
      <w:r w:rsidR="00E35CA3">
        <w:t>Gray Snapper</w:t>
      </w:r>
      <w:r>
        <w:t xml:space="preserve"> to enter the fishery every year for every acre of oyster reef restored, therefore to enhance the fishery by 1000 individuals a year, the restoration target should be 64 acres </w:t>
      </w:r>
      <w:r>
        <w:lastRenderedPageBreak/>
        <w:t>(1000/15.6). Alternatively the goal could be biomass based, and the area could be determined using the biomass estimates in table XX.</w:t>
      </w:r>
    </w:p>
    <w:p w14:paraId="38D5D31C" w14:textId="77777777" w:rsidR="00D319F2" w:rsidRDefault="00D319F2" w:rsidP="00D319F2">
      <w:r>
        <w:t xml:space="preserve">If the stakeholders wish to undertake restoration for the sake of the whole fish community as opposed to a single species, a target can be set based on the biomass of the whole community. In order to estimate the biomass that can be attributed to the planned oyster restoration, it is necessary to determine which of the species listed in table XX are present at the site. Once this is known, the predicted biomass for species deemed to be present can be totaled in order to provide a per unit area prediction of fish and mobile crustacean biomass.   </w:t>
      </w:r>
    </w:p>
    <w:p w14:paraId="7E10A585" w14:textId="77777777" w:rsidR="00D319F2" w:rsidRDefault="00D319F2" w:rsidP="00D319F2">
      <w:r>
        <w:t xml:space="preserve">For example, if the restoration is planned to take place in Charlotte </w:t>
      </w:r>
      <w:proofErr w:type="spellStart"/>
      <w:r>
        <w:t>Harbour</w:t>
      </w:r>
      <w:proofErr w:type="spellEnd"/>
      <w:r>
        <w:t xml:space="preserve"> FL, the first step is to ascertain which of the listed fish species are common in that estuary. This list can be determined by you</w:t>
      </w:r>
      <w:r w:rsidR="00B7219C">
        <w:t>r</w:t>
      </w:r>
      <w:r>
        <w:t xml:space="preserve"> own knowledge of the site, or by referring to </w:t>
      </w:r>
      <w:proofErr w:type="gramStart"/>
      <w:r>
        <w:t>published</w:t>
      </w:r>
      <w:proofErr w:type="gramEnd"/>
      <w:r>
        <w:t xml:space="preserve"> resources. Using </w:t>
      </w:r>
      <w:proofErr w:type="spellStart"/>
      <w:r>
        <w:t>Patillo</w:t>
      </w:r>
      <w:proofErr w:type="spellEnd"/>
      <w:r>
        <w:t xml:space="preserve"> et al. 1997 (See web resources at the end of this section), we can determine that </w:t>
      </w:r>
      <w:commentRangeStart w:id="104"/>
      <w:r>
        <w:t xml:space="preserve">Brown Shrimp, Blue Crab, Stone Crab, </w:t>
      </w:r>
      <w:proofErr w:type="spellStart"/>
      <w:r>
        <w:t>Sheepshead</w:t>
      </w:r>
      <w:proofErr w:type="spellEnd"/>
      <w:r>
        <w:t xml:space="preserve">, Pinfish, Silver perch and Spot are all present, with Brown Shrimp and </w:t>
      </w:r>
      <w:proofErr w:type="spellStart"/>
      <w:r>
        <w:t>Sheephead</w:t>
      </w:r>
      <w:proofErr w:type="spellEnd"/>
      <w:r>
        <w:t xml:space="preserve"> listed as “rare”. </w:t>
      </w:r>
      <w:commentRangeEnd w:id="104"/>
      <w:r>
        <w:rPr>
          <w:rStyle w:val="CommentReference"/>
          <w:vanish/>
        </w:rPr>
        <w:commentReference w:id="104"/>
      </w:r>
      <w:r>
        <w:t xml:space="preserve">Of the </w:t>
      </w:r>
      <w:proofErr w:type="gramStart"/>
      <w:r>
        <w:t>utilization enhanced</w:t>
      </w:r>
      <w:proofErr w:type="gramEnd"/>
      <w:r>
        <w:t xml:space="preserve"> species, Southern Flounder, Black Drum and Red Drum are all present. </w:t>
      </w:r>
    </w:p>
    <w:p w14:paraId="5FAAE30A" w14:textId="77777777" w:rsidR="00D319F2" w:rsidRDefault="00D319F2" w:rsidP="00D319F2">
      <w:r>
        <w:t>The expected biomass enhancement of the fish and mobile crustacean community can be estimated by totaling the predicted biomass enhancement for the appropriate species in table XXX. For species listed as rare, it is appropriate to assume</w:t>
      </w:r>
      <w:r w:rsidR="00540E68">
        <w:t xml:space="preserve"> that they are not important contributors, and therefore to be conservative and not represent them in the enhancement estimates. </w:t>
      </w:r>
      <w:r>
        <w:t xml:space="preserve"> </w:t>
      </w:r>
      <w:r w:rsidR="00540E68">
        <w:t>F</w:t>
      </w:r>
      <w:r>
        <w:t>or those listed as</w:t>
      </w:r>
      <w:r w:rsidR="00540E68">
        <w:t xml:space="preserve"> common or abundant, the mean enhancement could be assumer, whereas for those species listed as</w:t>
      </w:r>
      <w:r>
        <w:t xml:space="preserve"> highly abundant, it is appropriate to assume the upper values of biomass enhancement are applicable. </w:t>
      </w:r>
      <w:proofErr w:type="gramStart"/>
      <w:r>
        <w:t>The upper and lower bounds are given by adding or subtracting the standard deviation (given in brackets) from the mean</w:t>
      </w:r>
      <w:proofErr w:type="gramEnd"/>
      <w:r>
        <w:t xml:space="preserve">. If the relative abundance is unknown, the mean should be used. The case for Charlotte </w:t>
      </w:r>
      <w:proofErr w:type="spellStart"/>
      <w:r>
        <w:t>Harbour</w:t>
      </w:r>
      <w:proofErr w:type="spellEnd"/>
      <w:r>
        <w:t xml:space="preserve"> is presented in the table below as an example.</w:t>
      </w:r>
    </w:p>
    <w:p w14:paraId="39D4DD0F" w14:textId="77777777" w:rsidR="00D319F2" w:rsidRDefault="00D319F2" w:rsidP="00D319F2">
      <w:r>
        <w:t xml:space="preserve">Table XXXXX: The predicted biomass enhancement per unit area or oyster restoration undertaken in Charlotte </w:t>
      </w:r>
      <w:proofErr w:type="spellStart"/>
      <w:r>
        <w:t>Harbour</w:t>
      </w:r>
      <w:proofErr w:type="spellEnd"/>
      <w:r>
        <w:t xml:space="preserve">, </w:t>
      </w:r>
      <w:commentRangeStart w:id="105"/>
      <w:r>
        <w:t>FL</w:t>
      </w:r>
      <w:commentRangeEnd w:id="105"/>
      <w:r>
        <w:rPr>
          <w:rStyle w:val="CommentReference"/>
          <w:vanish/>
        </w:rPr>
        <w:commentReference w:id="105"/>
      </w:r>
      <w:r>
        <w:t>.</w:t>
      </w:r>
      <w:r w:rsidR="00BD5596">
        <w:t xml:space="preserve"> Abundance as listed by </w:t>
      </w:r>
      <w:proofErr w:type="spellStart"/>
      <w:r w:rsidR="00BD5596">
        <w:t>Patillo</w:t>
      </w:r>
      <w:proofErr w:type="spellEnd"/>
      <w:r w:rsidR="00BD5596">
        <w:t xml:space="preserve"> et al. </w:t>
      </w:r>
      <w:commentRangeStart w:id="106"/>
      <w:r w:rsidR="00BD5596">
        <w:t>1997</w:t>
      </w:r>
      <w:commentRangeEnd w:id="106"/>
      <w:r w:rsidR="00A90E13">
        <w:rPr>
          <w:rStyle w:val="CommentReference"/>
        </w:rPr>
        <w:commentReference w:id="106"/>
      </w:r>
      <w:r w:rsidR="00BD5596">
        <w:t>.</w:t>
      </w:r>
    </w:p>
    <w:tbl>
      <w:tblPr>
        <w:tblStyle w:val="TableGrid"/>
        <w:tblW w:w="0" w:type="auto"/>
        <w:tblLook w:val="00A0" w:firstRow="1" w:lastRow="0" w:firstColumn="1" w:lastColumn="0" w:noHBand="0" w:noVBand="0"/>
      </w:tblPr>
      <w:tblGrid>
        <w:gridCol w:w="2129"/>
        <w:gridCol w:w="2129"/>
        <w:gridCol w:w="2129"/>
        <w:gridCol w:w="2129"/>
      </w:tblGrid>
      <w:tr w:rsidR="00D319F2" w14:paraId="1ED3B94F" w14:textId="77777777">
        <w:tc>
          <w:tcPr>
            <w:tcW w:w="2129" w:type="dxa"/>
          </w:tcPr>
          <w:p w14:paraId="36316DE7" w14:textId="77777777" w:rsidR="00D319F2" w:rsidRDefault="00D319F2" w:rsidP="00A13D3A">
            <w:r>
              <w:t>Species name</w:t>
            </w:r>
          </w:p>
        </w:tc>
        <w:tc>
          <w:tcPr>
            <w:tcW w:w="2129" w:type="dxa"/>
          </w:tcPr>
          <w:p w14:paraId="21520E83" w14:textId="77777777" w:rsidR="00D319F2" w:rsidRDefault="00D319F2" w:rsidP="00A13D3A">
            <w:r>
              <w:t>Abundance</w:t>
            </w:r>
          </w:p>
        </w:tc>
        <w:tc>
          <w:tcPr>
            <w:tcW w:w="2129" w:type="dxa"/>
          </w:tcPr>
          <w:p w14:paraId="64037807" w14:textId="77777777" w:rsidR="00D319F2" w:rsidRDefault="00D319F2" w:rsidP="00A13D3A">
            <w:r>
              <w:t>Biomass enhancement per m</w:t>
            </w:r>
            <w:r w:rsidRPr="00F85797">
              <w:rPr>
                <w:vertAlign w:val="superscript"/>
              </w:rPr>
              <w:t>2</w:t>
            </w:r>
            <w:r>
              <w:t xml:space="preserve"> restoration (g)</w:t>
            </w:r>
          </w:p>
        </w:tc>
        <w:tc>
          <w:tcPr>
            <w:tcW w:w="2129" w:type="dxa"/>
          </w:tcPr>
          <w:p w14:paraId="74208679" w14:textId="77777777" w:rsidR="00D319F2" w:rsidRDefault="00D319F2" w:rsidP="00A13D3A">
            <w:r>
              <w:t>Biomass enhancement per acre restoration (kg)</w:t>
            </w:r>
          </w:p>
        </w:tc>
      </w:tr>
      <w:tr w:rsidR="00D319F2" w14:paraId="249BBF3D" w14:textId="77777777">
        <w:tc>
          <w:tcPr>
            <w:tcW w:w="2129" w:type="dxa"/>
          </w:tcPr>
          <w:p w14:paraId="3B78CE29" w14:textId="77777777" w:rsidR="00D319F2" w:rsidRDefault="00D319F2" w:rsidP="00A13D3A">
            <w:proofErr w:type="spellStart"/>
            <w:r>
              <w:t>Sheepshead</w:t>
            </w:r>
            <w:proofErr w:type="spellEnd"/>
          </w:p>
        </w:tc>
        <w:tc>
          <w:tcPr>
            <w:tcW w:w="2129" w:type="dxa"/>
          </w:tcPr>
          <w:p w14:paraId="2489D928" w14:textId="77777777" w:rsidR="00D319F2" w:rsidRDefault="00D319F2" w:rsidP="00A13D3A">
            <w:r>
              <w:t>Rare</w:t>
            </w:r>
          </w:p>
        </w:tc>
        <w:tc>
          <w:tcPr>
            <w:tcW w:w="2129" w:type="dxa"/>
            <w:vAlign w:val="center"/>
          </w:tcPr>
          <w:p w14:paraId="575C9A56" w14:textId="77777777" w:rsidR="00D319F2" w:rsidRPr="00540E68" w:rsidRDefault="00540E68" w:rsidP="00540E68">
            <w:pPr>
              <w:jc w:val="center"/>
              <w:rPr>
                <w:rFonts w:ascii="Times New Roman" w:hAnsi="Times New Roman"/>
                <w:lang w:val="en-GB"/>
              </w:rPr>
            </w:pPr>
            <w:r>
              <w:rPr>
                <w:rFonts w:ascii="Times New Roman" w:hAnsi="Times New Roman"/>
                <w:lang w:val="en-GB"/>
              </w:rPr>
              <w:t>NA</w:t>
            </w:r>
          </w:p>
        </w:tc>
        <w:tc>
          <w:tcPr>
            <w:tcW w:w="2129" w:type="dxa"/>
          </w:tcPr>
          <w:p w14:paraId="1699C809" w14:textId="77777777" w:rsidR="00D319F2" w:rsidRDefault="00540E68" w:rsidP="00A13D3A">
            <w:r>
              <w:t>NA</w:t>
            </w:r>
          </w:p>
        </w:tc>
      </w:tr>
      <w:tr w:rsidR="00D319F2" w14:paraId="0AFD24CF" w14:textId="77777777">
        <w:tc>
          <w:tcPr>
            <w:tcW w:w="2129" w:type="dxa"/>
          </w:tcPr>
          <w:p w14:paraId="060442F5" w14:textId="77777777" w:rsidR="00D319F2" w:rsidRDefault="00D319F2" w:rsidP="00A13D3A">
            <w:r>
              <w:t>Silver perch</w:t>
            </w:r>
          </w:p>
        </w:tc>
        <w:tc>
          <w:tcPr>
            <w:tcW w:w="2129" w:type="dxa"/>
          </w:tcPr>
          <w:p w14:paraId="6C896287" w14:textId="77777777" w:rsidR="00D319F2" w:rsidRDefault="00D319F2" w:rsidP="00A13D3A">
            <w:r>
              <w:t>Abundant</w:t>
            </w:r>
          </w:p>
        </w:tc>
        <w:tc>
          <w:tcPr>
            <w:tcW w:w="2129" w:type="dxa"/>
            <w:vAlign w:val="center"/>
          </w:tcPr>
          <w:p w14:paraId="6D95D7B7" w14:textId="77777777" w:rsidR="00D319F2" w:rsidRDefault="00D319F2" w:rsidP="00A13D3A">
            <w:pPr>
              <w:jc w:val="center"/>
            </w:pPr>
            <w:r>
              <w:rPr>
                <w:rFonts w:ascii="Times New Roman" w:hAnsi="Times New Roman"/>
                <w:lang w:val="en-GB"/>
              </w:rPr>
              <w:t>37.42</w:t>
            </w:r>
          </w:p>
        </w:tc>
        <w:tc>
          <w:tcPr>
            <w:tcW w:w="2129" w:type="dxa"/>
          </w:tcPr>
          <w:p w14:paraId="28817F4B" w14:textId="77777777" w:rsidR="00D319F2" w:rsidRDefault="00D319F2" w:rsidP="00A13D3A">
            <w:r>
              <w:t>151</w:t>
            </w:r>
          </w:p>
        </w:tc>
      </w:tr>
      <w:tr w:rsidR="00D319F2" w14:paraId="3FF4A9F1" w14:textId="77777777">
        <w:tc>
          <w:tcPr>
            <w:tcW w:w="2129" w:type="dxa"/>
          </w:tcPr>
          <w:p w14:paraId="2C79D465" w14:textId="77777777" w:rsidR="00D319F2" w:rsidRDefault="00D319F2" w:rsidP="00A13D3A">
            <w:r>
              <w:t>Pinfish</w:t>
            </w:r>
          </w:p>
        </w:tc>
        <w:tc>
          <w:tcPr>
            <w:tcW w:w="2129" w:type="dxa"/>
          </w:tcPr>
          <w:p w14:paraId="58D5ED33" w14:textId="77777777" w:rsidR="00D319F2" w:rsidRDefault="00D319F2" w:rsidP="00A13D3A">
            <w:r>
              <w:t>Highly abundant</w:t>
            </w:r>
          </w:p>
        </w:tc>
        <w:tc>
          <w:tcPr>
            <w:tcW w:w="2129" w:type="dxa"/>
            <w:vAlign w:val="center"/>
          </w:tcPr>
          <w:p w14:paraId="21F99472" w14:textId="77777777" w:rsidR="00D319F2" w:rsidRDefault="00D319F2" w:rsidP="00A13D3A">
            <w:pPr>
              <w:jc w:val="center"/>
            </w:pPr>
            <w:r>
              <w:rPr>
                <w:rFonts w:ascii="Times New Roman" w:hAnsi="Times New Roman"/>
                <w:lang w:val="en-GB"/>
              </w:rPr>
              <w:t>41.74</w:t>
            </w:r>
          </w:p>
        </w:tc>
        <w:tc>
          <w:tcPr>
            <w:tcW w:w="2129" w:type="dxa"/>
          </w:tcPr>
          <w:p w14:paraId="7EC0A7DC" w14:textId="77777777" w:rsidR="00D319F2" w:rsidRDefault="00D319F2" w:rsidP="00A13D3A">
            <w:r>
              <w:t>169</w:t>
            </w:r>
          </w:p>
        </w:tc>
      </w:tr>
      <w:tr w:rsidR="00D319F2" w14:paraId="03FDF0DC" w14:textId="77777777">
        <w:tc>
          <w:tcPr>
            <w:tcW w:w="2129" w:type="dxa"/>
          </w:tcPr>
          <w:p w14:paraId="282868AE" w14:textId="77777777" w:rsidR="00D319F2" w:rsidRDefault="00D319F2" w:rsidP="00A13D3A">
            <w:r>
              <w:t>Spot</w:t>
            </w:r>
          </w:p>
        </w:tc>
        <w:tc>
          <w:tcPr>
            <w:tcW w:w="2129" w:type="dxa"/>
          </w:tcPr>
          <w:p w14:paraId="3144A4CB" w14:textId="77777777" w:rsidR="00D319F2" w:rsidRDefault="00D319F2" w:rsidP="00A13D3A">
            <w:r>
              <w:t>Common</w:t>
            </w:r>
          </w:p>
        </w:tc>
        <w:tc>
          <w:tcPr>
            <w:tcW w:w="2129" w:type="dxa"/>
            <w:vAlign w:val="center"/>
          </w:tcPr>
          <w:p w14:paraId="3172C176" w14:textId="77777777" w:rsidR="00D319F2" w:rsidRPr="00F85797" w:rsidRDefault="00D319F2" w:rsidP="00A13D3A">
            <w:pPr>
              <w:jc w:val="center"/>
              <w:rPr>
                <w:rFonts w:ascii="Times New Roman" w:hAnsi="Times New Roman"/>
                <w:lang w:val="en-GB"/>
              </w:rPr>
            </w:pPr>
            <w:commentRangeStart w:id="107"/>
            <w:r>
              <w:rPr>
                <w:rFonts w:ascii="Times New Roman" w:hAnsi="Times New Roman"/>
                <w:lang w:val="en-GB"/>
              </w:rPr>
              <w:t>12.74</w:t>
            </w:r>
          </w:p>
        </w:tc>
        <w:tc>
          <w:tcPr>
            <w:tcW w:w="2129" w:type="dxa"/>
          </w:tcPr>
          <w:p w14:paraId="1A748ACF" w14:textId="77777777" w:rsidR="00D319F2" w:rsidRDefault="00D319F2" w:rsidP="00A13D3A">
            <w:r>
              <w:t>52</w:t>
            </w:r>
            <w:commentRangeEnd w:id="107"/>
            <w:r w:rsidR="00540E68">
              <w:rPr>
                <w:rStyle w:val="CommentReference"/>
                <w:vanish/>
              </w:rPr>
              <w:commentReference w:id="107"/>
            </w:r>
          </w:p>
        </w:tc>
      </w:tr>
      <w:tr w:rsidR="00D319F2" w14:paraId="40C9CF79" w14:textId="77777777">
        <w:tc>
          <w:tcPr>
            <w:tcW w:w="2129" w:type="dxa"/>
          </w:tcPr>
          <w:p w14:paraId="400DCA3D" w14:textId="77777777" w:rsidR="00D319F2" w:rsidRDefault="00D319F2" w:rsidP="00A13D3A">
            <w:r>
              <w:t>Blue crab</w:t>
            </w:r>
          </w:p>
        </w:tc>
        <w:tc>
          <w:tcPr>
            <w:tcW w:w="2129" w:type="dxa"/>
          </w:tcPr>
          <w:p w14:paraId="6C146757" w14:textId="77777777" w:rsidR="00D319F2" w:rsidRDefault="00D319F2" w:rsidP="00A13D3A">
            <w:r>
              <w:t>Abundant</w:t>
            </w:r>
          </w:p>
        </w:tc>
        <w:tc>
          <w:tcPr>
            <w:tcW w:w="2129" w:type="dxa"/>
            <w:vAlign w:val="center"/>
          </w:tcPr>
          <w:p w14:paraId="65CD64FF" w14:textId="77777777" w:rsidR="00D319F2" w:rsidRDefault="00D319F2" w:rsidP="00A13D3A">
            <w:pPr>
              <w:jc w:val="center"/>
            </w:pPr>
            <w:r>
              <w:rPr>
                <w:rFonts w:ascii="Times New Roman" w:hAnsi="Times New Roman"/>
                <w:lang w:val="en-GB"/>
              </w:rPr>
              <w:t>1592.86</w:t>
            </w:r>
          </w:p>
        </w:tc>
        <w:tc>
          <w:tcPr>
            <w:tcW w:w="2129" w:type="dxa"/>
          </w:tcPr>
          <w:p w14:paraId="13A87629" w14:textId="77777777" w:rsidR="00D319F2" w:rsidRDefault="00D319F2" w:rsidP="00A13D3A">
            <w:r>
              <w:t>6446</w:t>
            </w:r>
          </w:p>
        </w:tc>
      </w:tr>
      <w:tr w:rsidR="00D319F2" w14:paraId="4B6B1C9C" w14:textId="77777777">
        <w:tc>
          <w:tcPr>
            <w:tcW w:w="2129" w:type="dxa"/>
          </w:tcPr>
          <w:p w14:paraId="192920DD" w14:textId="77777777" w:rsidR="00D319F2" w:rsidRDefault="00D319F2" w:rsidP="00A13D3A">
            <w:r>
              <w:t>Brown shrimp</w:t>
            </w:r>
          </w:p>
        </w:tc>
        <w:tc>
          <w:tcPr>
            <w:tcW w:w="2129" w:type="dxa"/>
          </w:tcPr>
          <w:p w14:paraId="59DE71D6" w14:textId="77777777" w:rsidR="00D319F2" w:rsidRDefault="00D319F2" w:rsidP="00A13D3A">
            <w:r>
              <w:t>Rare</w:t>
            </w:r>
          </w:p>
        </w:tc>
        <w:tc>
          <w:tcPr>
            <w:tcW w:w="2129" w:type="dxa"/>
            <w:vAlign w:val="center"/>
          </w:tcPr>
          <w:p w14:paraId="45C1F762" w14:textId="77777777" w:rsidR="00D319F2" w:rsidRPr="00F85797" w:rsidRDefault="00540E68" w:rsidP="00A13D3A">
            <w:pPr>
              <w:jc w:val="center"/>
              <w:rPr>
                <w:rFonts w:ascii="Times New Roman" w:hAnsi="Times New Roman"/>
                <w:lang w:val="en-GB"/>
              </w:rPr>
            </w:pPr>
            <w:r>
              <w:rPr>
                <w:rFonts w:ascii="Times New Roman" w:hAnsi="Times New Roman"/>
                <w:lang w:val="en-GB"/>
              </w:rPr>
              <w:t>NA</w:t>
            </w:r>
          </w:p>
        </w:tc>
        <w:tc>
          <w:tcPr>
            <w:tcW w:w="2129" w:type="dxa"/>
          </w:tcPr>
          <w:p w14:paraId="3D3C3FDF" w14:textId="77777777" w:rsidR="00D319F2" w:rsidRDefault="00540E68" w:rsidP="00A13D3A">
            <w:r>
              <w:t>NA</w:t>
            </w:r>
          </w:p>
        </w:tc>
      </w:tr>
      <w:tr w:rsidR="00D319F2" w14:paraId="6514BDDB" w14:textId="77777777">
        <w:tc>
          <w:tcPr>
            <w:tcW w:w="2129" w:type="dxa"/>
          </w:tcPr>
          <w:p w14:paraId="67357B44" w14:textId="77777777" w:rsidR="00D319F2" w:rsidRDefault="00D319F2" w:rsidP="00A13D3A">
            <w:r>
              <w:t>Stone crab</w:t>
            </w:r>
          </w:p>
        </w:tc>
        <w:tc>
          <w:tcPr>
            <w:tcW w:w="2129" w:type="dxa"/>
          </w:tcPr>
          <w:p w14:paraId="09C6BD71" w14:textId="77777777" w:rsidR="00D319F2" w:rsidRDefault="00D319F2" w:rsidP="00A13D3A">
            <w:r>
              <w:t>Common</w:t>
            </w:r>
          </w:p>
        </w:tc>
        <w:tc>
          <w:tcPr>
            <w:tcW w:w="2129" w:type="dxa"/>
            <w:vAlign w:val="center"/>
          </w:tcPr>
          <w:p w14:paraId="285E5472" w14:textId="77777777" w:rsidR="00D319F2" w:rsidRPr="00F85797" w:rsidRDefault="00D319F2" w:rsidP="00A13D3A">
            <w:pPr>
              <w:jc w:val="center"/>
              <w:rPr>
                <w:rFonts w:ascii="Times New Roman" w:hAnsi="Times New Roman"/>
                <w:lang w:val="en-GB"/>
              </w:rPr>
            </w:pPr>
            <w:r>
              <w:rPr>
                <w:rFonts w:ascii="Times New Roman" w:hAnsi="Times New Roman"/>
                <w:lang w:val="en-GB"/>
              </w:rPr>
              <w:t>167.67</w:t>
            </w:r>
          </w:p>
        </w:tc>
        <w:tc>
          <w:tcPr>
            <w:tcW w:w="2129" w:type="dxa"/>
          </w:tcPr>
          <w:p w14:paraId="45DA5C53" w14:textId="77777777" w:rsidR="00D319F2" w:rsidRDefault="00D319F2" w:rsidP="00A13D3A">
            <w:r>
              <w:t>679</w:t>
            </w:r>
          </w:p>
        </w:tc>
      </w:tr>
      <w:tr w:rsidR="00D319F2" w14:paraId="09C74A34" w14:textId="77777777">
        <w:tc>
          <w:tcPr>
            <w:tcW w:w="2129" w:type="dxa"/>
          </w:tcPr>
          <w:p w14:paraId="67C4755D" w14:textId="77777777" w:rsidR="00D319F2" w:rsidRDefault="00D319F2" w:rsidP="00A13D3A"/>
        </w:tc>
        <w:tc>
          <w:tcPr>
            <w:tcW w:w="2129" w:type="dxa"/>
          </w:tcPr>
          <w:p w14:paraId="76D765D2" w14:textId="77777777" w:rsidR="00D319F2" w:rsidRDefault="00D319F2" w:rsidP="00A13D3A"/>
        </w:tc>
        <w:tc>
          <w:tcPr>
            <w:tcW w:w="2129" w:type="dxa"/>
          </w:tcPr>
          <w:p w14:paraId="406A1EDA" w14:textId="77777777" w:rsidR="00D319F2" w:rsidRDefault="00D319F2" w:rsidP="00A13D3A"/>
        </w:tc>
        <w:tc>
          <w:tcPr>
            <w:tcW w:w="2129" w:type="dxa"/>
          </w:tcPr>
          <w:p w14:paraId="422E6AE2" w14:textId="77777777" w:rsidR="00D319F2" w:rsidRDefault="00D319F2" w:rsidP="00A13D3A"/>
        </w:tc>
      </w:tr>
      <w:tr w:rsidR="00D319F2" w14:paraId="2AD662D0" w14:textId="77777777">
        <w:tc>
          <w:tcPr>
            <w:tcW w:w="2129" w:type="dxa"/>
          </w:tcPr>
          <w:p w14:paraId="3D766829" w14:textId="77777777" w:rsidR="00D319F2" w:rsidRDefault="00D319F2" w:rsidP="00A13D3A"/>
        </w:tc>
        <w:tc>
          <w:tcPr>
            <w:tcW w:w="2129" w:type="dxa"/>
          </w:tcPr>
          <w:p w14:paraId="0286BA60" w14:textId="77777777" w:rsidR="00D319F2" w:rsidRDefault="00D319F2" w:rsidP="00A13D3A"/>
        </w:tc>
        <w:tc>
          <w:tcPr>
            <w:tcW w:w="2129" w:type="dxa"/>
          </w:tcPr>
          <w:p w14:paraId="05A8A150" w14:textId="77777777" w:rsidR="00D319F2" w:rsidRDefault="00D319F2" w:rsidP="00A13D3A"/>
        </w:tc>
        <w:tc>
          <w:tcPr>
            <w:tcW w:w="2129" w:type="dxa"/>
          </w:tcPr>
          <w:p w14:paraId="31412287" w14:textId="77777777" w:rsidR="00D319F2" w:rsidRDefault="00D319F2" w:rsidP="00A13D3A"/>
        </w:tc>
      </w:tr>
      <w:tr w:rsidR="00D319F2" w14:paraId="13CB71B1" w14:textId="77777777">
        <w:tc>
          <w:tcPr>
            <w:tcW w:w="2129" w:type="dxa"/>
          </w:tcPr>
          <w:p w14:paraId="7D997E9E" w14:textId="77777777" w:rsidR="00D319F2" w:rsidRDefault="00D319F2" w:rsidP="00A13D3A"/>
        </w:tc>
        <w:tc>
          <w:tcPr>
            <w:tcW w:w="2129" w:type="dxa"/>
          </w:tcPr>
          <w:p w14:paraId="049B6CAD" w14:textId="77777777" w:rsidR="00D319F2" w:rsidRDefault="00D319F2" w:rsidP="00A13D3A"/>
        </w:tc>
        <w:tc>
          <w:tcPr>
            <w:tcW w:w="2129" w:type="dxa"/>
          </w:tcPr>
          <w:p w14:paraId="59A4C8B1" w14:textId="77777777" w:rsidR="00D319F2" w:rsidRDefault="00D319F2" w:rsidP="00A13D3A"/>
        </w:tc>
        <w:tc>
          <w:tcPr>
            <w:tcW w:w="2129" w:type="dxa"/>
          </w:tcPr>
          <w:p w14:paraId="21B40FB6" w14:textId="77777777" w:rsidR="00D319F2" w:rsidRDefault="00D319F2" w:rsidP="00A13D3A"/>
        </w:tc>
      </w:tr>
      <w:tr w:rsidR="00D319F2" w14:paraId="252F4D41" w14:textId="77777777">
        <w:tc>
          <w:tcPr>
            <w:tcW w:w="2129" w:type="dxa"/>
          </w:tcPr>
          <w:p w14:paraId="7ED54C18" w14:textId="77777777" w:rsidR="00D319F2" w:rsidRDefault="00D319F2" w:rsidP="00A13D3A">
            <w:r>
              <w:t>Total</w:t>
            </w:r>
          </w:p>
        </w:tc>
        <w:tc>
          <w:tcPr>
            <w:tcW w:w="2129" w:type="dxa"/>
          </w:tcPr>
          <w:p w14:paraId="57D528C8" w14:textId="77777777" w:rsidR="00D319F2" w:rsidRDefault="00D319F2" w:rsidP="00A13D3A">
            <w:r>
              <w:t>NA</w:t>
            </w:r>
          </w:p>
        </w:tc>
        <w:tc>
          <w:tcPr>
            <w:tcW w:w="2129" w:type="dxa"/>
          </w:tcPr>
          <w:p w14:paraId="278A686F" w14:textId="77777777" w:rsidR="00D319F2" w:rsidRDefault="00D319F2" w:rsidP="00A13D3A"/>
        </w:tc>
        <w:tc>
          <w:tcPr>
            <w:tcW w:w="2129" w:type="dxa"/>
          </w:tcPr>
          <w:p w14:paraId="03D533C2" w14:textId="77777777" w:rsidR="00D319F2" w:rsidRDefault="00D319F2" w:rsidP="00A13D3A"/>
        </w:tc>
      </w:tr>
    </w:tbl>
    <w:p w14:paraId="22B37DCC" w14:textId="77777777" w:rsidR="00D319F2" w:rsidRDefault="00D319F2" w:rsidP="00D319F2"/>
    <w:p w14:paraId="5AEDC403" w14:textId="77777777" w:rsidR="00D319F2" w:rsidRPr="00087BFF" w:rsidRDefault="00D319F2" w:rsidP="00D319F2">
      <w:pPr>
        <w:rPr>
          <w:b/>
        </w:rPr>
      </w:pPr>
      <w:r w:rsidRPr="00087BFF">
        <w:rPr>
          <w:b/>
        </w:rPr>
        <w:t>Web resources:</w:t>
      </w:r>
    </w:p>
    <w:p w14:paraId="6E859D2D" w14:textId="77777777" w:rsidR="00D319F2" w:rsidRDefault="00D319F2" w:rsidP="00D319F2">
      <w:r>
        <w:t>NOAA’s Estuarine Living Marine Resources Program</w:t>
      </w:r>
      <w:r w:rsidRPr="00A41474">
        <w:t xml:space="preserve"> </w:t>
      </w:r>
      <w:r>
        <w:t>Publications:</w:t>
      </w:r>
    </w:p>
    <w:p w14:paraId="16EBAB61" w14:textId="77777777" w:rsidR="00D319F2" w:rsidRDefault="00D319F2" w:rsidP="00D319F2">
      <w:r>
        <w:t>North East Coast</w:t>
      </w:r>
    </w:p>
    <w:p w14:paraId="6A1A6E98" w14:textId="77777777" w:rsidR="00D319F2" w:rsidRDefault="00967DBF" w:rsidP="00D319F2">
      <w:hyperlink r:id="rId18" w:anchor="page/3/mode/1up" w:history="1">
        <w:r w:rsidR="00D319F2" w:rsidRPr="009A1A5E">
          <w:rPr>
            <w:rStyle w:val="Hyperlink"/>
          </w:rPr>
          <w:t>http://www.biodiversitylibrary.org/item/24461#page/3/mode/1up</w:t>
        </w:r>
      </w:hyperlink>
    </w:p>
    <w:p w14:paraId="1311AC91" w14:textId="77777777" w:rsidR="00D319F2" w:rsidRDefault="00D319F2" w:rsidP="00D319F2">
      <w:r>
        <w:t>Mid Atlantic</w:t>
      </w:r>
    </w:p>
    <w:p w14:paraId="2815E702" w14:textId="77777777" w:rsidR="00D319F2" w:rsidRDefault="00967DBF" w:rsidP="00D319F2">
      <w:hyperlink r:id="rId19" w:anchor="page/16/mode/1up" w:history="1">
        <w:r w:rsidR="00D319F2" w:rsidRPr="009A1A5E">
          <w:rPr>
            <w:rStyle w:val="Hyperlink"/>
          </w:rPr>
          <w:t>http://www.biodiversitylibrary.org/item/23780#page/16/mode/1up</w:t>
        </w:r>
      </w:hyperlink>
    </w:p>
    <w:p w14:paraId="6B4BF145" w14:textId="77777777" w:rsidR="00D319F2" w:rsidRDefault="00D319F2" w:rsidP="00D319F2">
      <w:r>
        <w:t xml:space="preserve">South East Coast </w:t>
      </w:r>
      <w:hyperlink r:id="rId20" w:history="1">
        <w:r w:rsidRPr="009A1A5E">
          <w:rPr>
            <w:rStyle w:val="Hyperlink"/>
          </w:rPr>
          <w:t>http://ccma.nos.noaa.gov/publications/biogeography/ELMR_SE_report.pdf</w:t>
        </w:r>
      </w:hyperlink>
    </w:p>
    <w:p w14:paraId="5B73D116" w14:textId="77777777" w:rsidR="00D319F2" w:rsidRDefault="00D319F2" w:rsidP="00D319F2">
      <w:r>
        <w:t>Gulf of Mexico</w:t>
      </w:r>
    </w:p>
    <w:p w14:paraId="05291DED" w14:textId="77777777" w:rsidR="00D319F2" w:rsidRDefault="00967DBF" w:rsidP="00D319F2">
      <w:hyperlink r:id="rId21" w:history="1">
        <w:r w:rsidR="00D319F2" w:rsidRPr="009A1A5E">
          <w:rPr>
            <w:rStyle w:val="Hyperlink"/>
          </w:rPr>
          <w:t>https://ia600309.us.archive.org/12/items/distributionabun02nels/distributionabun02nels.pdf</w:t>
        </w:r>
      </w:hyperlink>
    </w:p>
    <w:p w14:paraId="156DB3EA" w14:textId="77777777" w:rsidR="005E1FF6" w:rsidRDefault="005E1FF6" w:rsidP="00944EA4">
      <w:pPr>
        <w:rPr>
          <w:i/>
          <w:lang w:val="en-GB"/>
        </w:rPr>
      </w:pPr>
    </w:p>
    <w:p w14:paraId="2C9BCEEF" w14:textId="77777777" w:rsidR="005E1FF6" w:rsidRDefault="005E1FF6" w:rsidP="00976BD0">
      <w:pPr>
        <w:pStyle w:val="Heading2"/>
        <w:rPr>
          <w:ins w:id="108" w:author="Philine zu Ermgassen" w:date="2014-10-22T22:24:00Z"/>
          <w:lang w:val="en-GB"/>
        </w:rPr>
      </w:pPr>
      <w:bookmarkStart w:id="109" w:name="_Toc278298123"/>
      <w:r w:rsidRPr="006C0626">
        <w:rPr>
          <w:lang w:val="en-GB"/>
        </w:rPr>
        <w:t>Coastal protection</w:t>
      </w:r>
      <w:bookmarkEnd w:id="109"/>
    </w:p>
    <w:p w14:paraId="705E5FC4" w14:textId="77777777" w:rsidR="00985C12" w:rsidRPr="008B3389" w:rsidRDefault="00985C12" w:rsidP="00985C12">
      <w:pPr>
        <w:spacing w:after="0"/>
        <w:contextualSpacing/>
        <w:rPr>
          <w:color w:val="000000" w:themeColor="text1"/>
        </w:rPr>
      </w:pPr>
      <w:r w:rsidRPr="008B3389">
        <w:rPr>
          <w:color w:val="000000" w:themeColor="text1"/>
        </w:rPr>
        <w:t xml:space="preserve">Erosion is one of the most persistent threats affecting many of the world’s coastlines.  Wind-generated waves generally become unstable and break as they enter shallower waters, dissipating some of their energy.  However, the remaining energy still has the capacity to cause significant coastal erosion and suspend bottom sediment, which degrades water quality.    </w:t>
      </w:r>
    </w:p>
    <w:p w14:paraId="6F8CE433" w14:textId="77777777" w:rsidR="00985C12" w:rsidRPr="008B3389" w:rsidRDefault="00985C12" w:rsidP="00985C12">
      <w:pPr>
        <w:spacing w:after="0"/>
        <w:contextualSpacing/>
        <w:rPr>
          <w:color w:val="000000" w:themeColor="text1"/>
        </w:rPr>
      </w:pPr>
    </w:p>
    <w:p w14:paraId="0B1B7E6E" w14:textId="77777777" w:rsidR="00985C12" w:rsidRPr="008B3389" w:rsidRDefault="00985C12" w:rsidP="00985C12">
      <w:pPr>
        <w:numPr>
          <w:ins w:id="110" w:author="Philine zu Ermgassen" w:date="2014-10-22T22:24:00Z"/>
        </w:numPr>
        <w:spacing w:after="0"/>
        <w:contextualSpacing/>
        <w:rPr>
          <w:ins w:id="111" w:author="Philine zu Ermgassen" w:date="2014-10-22T22:24:00Z"/>
          <w:color w:val="000000" w:themeColor="text1"/>
        </w:rPr>
      </w:pPr>
      <w:r w:rsidRPr="008B3389">
        <w:rPr>
          <w:color w:val="000000" w:themeColor="text1"/>
        </w:rPr>
        <w:t xml:space="preserve">The loss of many </w:t>
      </w:r>
      <w:proofErr w:type="spellStart"/>
      <w:r w:rsidRPr="008B3389">
        <w:rPr>
          <w:color w:val="000000" w:themeColor="text1"/>
        </w:rPr>
        <w:t>nearsh</w:t>
      </w:r>
      <w:r w:rsidR="00AC5E2B">
        <w:rPr>
          <w:color w:val="000000" w:themeColor="text1"/>
        </w:rPr>
        <w:t>C</w:t>
      </w:r>
      <w:r w:rsidRPr="008B3389">
        <w:rPr>
          <w:color w:val="000000" w:themeColor="text1"/>
        </w:rPr>
        <w:t>ore</w:t>
      </w:r>
      <w:proofErr w:type="spellEnd"/>
      <w:r w:rsidRPr="008B3389">
        <w:rPr>
          <w:color w:val="000000" w:themeColor="text1"/>
        </w:rPr>
        <w:t xml:space="preserve"> habitats has exacerbated rates of coastal erosion. These habitats help absorb the constant energy of wind and waves and thereby provide a coastal protection ecosystem service. This reduction of wind and wave energy, or attenuation, provided by the structure of many habitats including oyster and coral reefs, wetlands, </w:t>
      </w:r>
      <w:proofErr w:type="spellStart"/>
      <w:r w:rsidRPr="008B3389">
        <w:rPr>
          <w:color w:val="000000" w:themeColor="text1"/>
        </w:rPr>
        <w:t>seagrasses</w:t>
      </w:r>
      <w:proofErr w:type="spellEnd"/>
      <w:r w:rsidRPr="008B3389">
        <w:rPr>
          <w:color w:val="000000" w:themeColor="text1"/>
        </w:rPr>
        <w:t xml:space="preserve"> and dunes is now being regarded as a co-benefit ecosystem service alongside fishery, tourism and biodiversity (</w:t>
      </w:r>
      <w:commentRangeStart w:id="112"/>
      <w:r w:rsidRPr="008B3389">
        <w:rPr>
          <w:color w:val="000000" w:themeColor="text1"/>
        </w:rPr>
        <w:t>ref</w:t>
      </w:r>
      <w:commentRangeEnd w:id="112"/>
      <w:r w:rsidR="001A037F">
        <w:rPr>
          <w:rStyle w:val="CommentReference"/>
          <w:vanish/>
        </w:rPr>
        <w:commentReference w:id="112"/>
      </w:r>
      <w:r w:rsidRPr="008B3389">
        <w:rPr>
          <w:color w:val="000000" w:themeColor="text1"/>
        </w:rPr>
        <w:t xml:space="preserve">). </w:t>
      </w:r>
    </w:p>
    <w:p w14:paraId="38CDE5DA" w14:textId="77777777" w:rsidR="00985C12" w:rsidRPr="003B7FD1" w:rsidRDefault="00985C12" w:rsidP="00985C12">
      <w:pPr>
        <w:numPr>
          <w:ins w:id="113" w:author="Philine zu Ermgassen" w:date="2014-10-22T22:24:00Z"/>
        </w:numPr>
        <w:spacing w:after="0"/>
        <w:contextualSpacing/>
        <w:rPr>
          <w:ins w:id="114" w:author="Philine zu Ermgassen" w:date="2014-10-22T22:24:00Z"/>
          <w:color w:val="000000" w:themeColor="text1"/>
          <w:sz w:val="16"/>
          <w:szCs w:val="16"/>
        </w:rPr>
      </w:pPr>
    </w:p>
    <w:p w14:paraId="4DF7B642" w14:textId="77777777" w:rsidR="00985C12" w:rsidRPr="008B3389" w:rsidRDefault="00985C12" w:rsidP="00985C12">
      <w:pPr>
        <w:rPr>
          <w:lang w:val="en-GB"/>
        </w:rPr>
      </w:pPr>
      <w:r>
        <w:rPr>
          <w:lang w:val="en-GB"/>
        </w:rPr>
        <w:t xml:space="preserve">To demonstrate the coastal protection benefits from </w:t>
      </w:r>
      <w:proofErr w:type="spellStart"/>
      <w:r>
        <w:rPr>
          <w:lang w:val="en-GB"/>
        </w:rPr>
        <w:t>nearshore</w:t>
      </w:r>
      <w:proofErr w:type="spellEnd"/>
      <w:r>
        <w:rPr>
          <w:lang w:val="en-GB"/>
        </w:rPr>
        <w:t xml:space="preserve"> habitats, The Nature Conservancy, Natural Capital Project, US Geological Survey, the University of California at Santa Cruz, and the University of Southern Mississippi has teamed up to build an online application (“app”) called Coastal </w:t>
      </w:r>
      <w:proofErr w:type="spellStart"/>
      <w:r>
        <w:rPr>
          <w:lang w:val="en-GB"/>
        </w:rPr>
        <w:t>Defense</w:t>
      </w:r>
      <w:proofErr w:type="spellEnd"/>
      <w:r>
        <w:rPr>
          <w:lang w:val="en-GB"/>
        </w:rPr>
        <w:t xml:space="preserve">. The Coastal </w:t>
      </w:r>
      <w:proofErr w:type="spellStart"/>
      <w:r>
        <w:rPr>
          <w:lang w:val="en-GB"/>
        </w:rPr>
        <w:t>Defense</w:t>
      </w:r>
      <w:proofErr w:type="spellEnd"/>
      <w:r>
        <w:rPr>
          <w:lang w:val="en-GB"/>
        </w:rPr>
        <w:t xml:space="preserve"> app is a module of the Coastal Resilience decision support tool.</w:t>
      </w:r>
    </w:p>
    <w:p w14:paraId="3317E88E" w14:textId="77777777" w:rsidR="00985C12" w:rsidRPr="0070533D" w:rsidRDefault="00985C12" w:rsidP="00976BD0">
      <w:pPr>
        <w:pStyle w:val="Heading3"/>
        <w:rPr>
          <w:lang w:val="en-GB"/>
        </w:rPr>
      </w:pPr>
      <w:bookmarkStart w:id="115" w:name="_Toc278298124"/>
      <w:r w:rsidRPr="0070533D">
        <w:rPr>
          <w:lang w:val="en-GB"/>
        </w:rPr>
        <w:t>Coastal Resilience</w:t>
      </w:r>
      <w:bookmarkEnd w:id="115"/>
    </w:p>
    <w:p w14:paraId="37415C9D" w14:textId="77777777" w:rsidR="00985C12" w:rsidRPr="00F62129" w:rsidRDefault="00967DBF" w:rsidP="00985C12">
      <w:pPr>
        <w:spacing w:after="0"/>
        <w:rPr>
          <w:rFonts w:cs="Lucida Sans Unicode"/>
          <w:sz w:val="22"/>
          <w:szCs w:val="22"/>
        </w:rPr>
      </w:pPr>
      <w:hyperlink r:id="rId22" w:history="1">
        <w:r w:rsidR="00985C12" w:rsidRPr="00F62129">
          <w:rPr>
            <w:rStyle w:val="Hyperlink"/>
            <w:rFonts w:cs="Arial"/>
            <w:iCs/>
            <w:u w:color="0000FF"/>
          </w:rPr>
          <w:t>Coastal Resilience</w:t>
        </w:r>
      </w:hyperlink>
      <w:r w:rsidR="00985C12" w:rsidRPr="00F62129">
        <w:rPr>
          <w:rFonts w:cs="Arial"/>
          <w:iCs/>
          <w:color w:val="000000" w:themeColor="text1"/>
          <w:u w:val="single" w:color="0000FF"/>
        </w:rPr>
        <w:t xml:space="preserve"> </w:t>
      </w:r>
      <w:r w:rsidR="00985C12" w:rsidRPr="00F62129">
        <w:rPr>
          <w:rFonts w:cs="Tahoma"/>
        </w:rPr>
        <w:t>is a web-based decision support tool that provides local, state and national planners a step-wise process to guide decisions to reduce the ecological and socio-economic risks of coastal hazards. The Coastal Resilience </w:t>
      </w:r>
      <w:hyperlink r:id="rId23" w:history="1">
        <w:r w:rsidR="00985C12" w:rsidRPr="00F62129">
          <w:rPr>
            <w:rStyle w:val="Hyperlink"/>
            <w:rFonts w:cs="Tahoma"/>
          </w:rPr>
          <w:t>tool</w:t>
        </w:r>
      </w:hyperlink>
      <w:r w:rsidR="00985C12" w:rsidRPr="00F62129">
        <w:rPr>
          <w:rFonts w:cs="Tahoma"/>
        </w:rPr>
        <w:t xml:space="preserve"> works US nationwide and globally to assess risk and identify risk reduction solutions, and operates at multiple scales for more detailed planning in more than a dozen states and numerous communities</w:t>
      </w:r>
      <w:commentRangeStart w:id="116"/>
      <w:r w:rsidR="00985C12" w:rsidRPr="00F62129">
        <w:rPr>
          <w:rFonts w:cs="Tahoma"/>
        </w:rPr>
        <w:t xml:space="preserve">. </w:t>
      </w:r>
      <w:r w:rsidR="00985C12">
        <w:rPr>
          <w:rFonts w:cs="Tahoma"/>
        </w:rPr>
        <w:t xml:space="preserve"> </w:t>
      </w:r>
      <w:r w:rsidR="00985C12" w:rsidRPr="00F62129">
        <w:rPr>
          <w:rFonts w:cs="Calibri"/>
        </w:rPr>
        <w:t xml:space="preserve">The </w:t>
      </w:r>
      <w:r w:rsidR="00985C12" w:rsidRPr="00F62129">
        <w:rPr>
          <w:bCs/>
          <w:color w:val="000000"/>
        </w:rPr>
        <w:t xml:space="preserve">Coastal Resilience </w:t>
      </w:r>
      <w:r w:rsidR="00985C12" w:rsidRPr="00F62129">
        <w:rPr>
          <w:bCs/>
          <w:color w:val="000000"/>
        </w:rPr>
        <w:lastRenderedPageBreak/>
        <w:t xml:space="preserve">tool </w:t>
      </w:r>
      <w:r w:rsidR="00985C12">
        <w:rPr>
          <w:bCs/>
          <w:color w:val="000000"/>
        </w:rPr>
        <w:t xml:space="preserve">is expanding across the US and internationally and includes </w:t>
      </w:r>
      <w:r w:rsidR="00985C12" w:rsidRPr="00F62129">
        <w:rPr>
          <w:rFonts w:eastAsia="Times New Roman" w:cs="Lucida Sans Unicode"/>
        </w:rPr>
        <w:t>12 U.S. coastal states, (Alabama, California, Connecticut, Florida, Louisiana, Mississippi, New Jersey, New York, North Carolina, Texas, Virginia, Washington), four countries in Latin America (Mexico, Belize, Guatemala, Honduras) and in three island nations in the Caribbean (Grenada, St. Vincent and the Grenadines, U.S Vi</w:t>
      </w:r>
      <w:r w:rsidR="00985C12">
        <w:rPr>
          <w:rFonts w:eastAsia="Times New Roman" w:cs="Lucida Sans Unicode"/>
        </w:rPr>
        <w:t xml:space="preserve">rgin Islands).  </w:t>
      </w:r>
      <w:r w:rsidR="00985C12" w:rsidRPr="00F62129">
        <w:rPr>
          <w:rFonts w:cs="Calibri"/>
        </w:rPr>
        <w:t>It includes an approach to help communities take the next step beyond assessing their risk:  finding innovative ways to protect their communities by exploring the use of natural solutions. </w:t>
      </w:r>
      <w:commentRangeEnd w:id="116"/>
      <w:r w:rsidR="001A037F">
        <w:rPr>
          <w:rStyle w:val="CommentReference"/>
          <w:vanish/>
        </w:rPr>
        <w:commentReference w:id="116"/>
      </w:r>
    </w:p>
    <w:p w14:paraId="618AC262" w14:textId="77777777" w:rsidR="00985C12" w:rsidRDefault="00985C12" w:rsidP="00985C12">
      <w:pPr>
        <w:widowControl w:val="0"/>
        <w:autoSpaceDE w:val="0"/>
        <w:autoSpaceDN w:val="0"/>
        <w:adjustRightInd w:val="0"/>
        <w:spacing w:after="0"/>
        <w:rPr>
          <w:rFonts w:cs="Calibri"/>
        </w:rPr>
      </w:pPr>
    </w:p>
    <w:p w14:paraId="23501128" w14:textId="77777777" w:rsidR="00985C12" w:rsidRPr="00F62129" w:rsidRDefault="00985C12" w:rsidP="00976BD0">
      <w:pPr>
        <w:pStyle w:val="Heading3"/>
        <w:numPr>
          <w:ins w:id="117" w:author="Philine zu Ermgassen" w:date="2014-10-22T22:24:00Z"/>
        </w:numPr>
        <w:rPr>
          <w:ins w:id="118" w:author="Philine zu Ermgassen" w:date="2014-10-22T22:24:00Z"/>
        </w:rPr>
      </w:pPr>
      <w:bookmarkStart w:id="119" w:name="_Toc278298125"/>
      <w:ins w:id="120" w:author="Philine zu Ermgassen" w:date="2014-10-22T22:24:00Z">
        <w:r w:rsidRPr="00F62129">
          <w:t>Coastal Defense</w:t>
        </w:r>
        <w:bookmarkEnd w:id="119"/>
      </w:ins>
    </w:p>
    <w:p w14:paraId="51AEE00E" w14:textId="77777777" w:rsidR="00985C12" w:rsidRDefault="00985C12" w:rsidP="00985C12">
      <w:pPr>
        <w:widowControl w:val="0"/>
        <w:numPr>
          <w:ins w:id="121" w:author="Philine zu Ermgassen" w:date="2014-10-22T22:24:00Z"/>
        </w:numPr>
        <w:autoSpaceDE w:val="0"/>
        <w:autoSpaceDN w:val="0"/>
        <w:adjustRightInd w:val="0"/>
        <w:spacing w:after="0"/>
        <w:rPr>
          <w:ins w:id="122" w:author="Philine zu Ermgassen" w:date="2014-10-22T22:24:00Z"/>
          <w:rFonts w:cs="Calibri"/>
        </w:rPr>
      </w:pPr>
    </w:p>
    <w:p w14:paraId="3CD65F97" w14:textId="77777777" w:rsidR="00985C12" w:rsidRPr="004D1AA1" w:rsidRDefault="00985C12" w:rsidP="00985C12">
      <w:pPr>
        <w:numPr>
          <w:ins w:id="123" w:author="Philine zu Ermgassen" w:date="2014-10-22T22:24:00Z"/>
        </w:numPr>
        <w:spacing w:after="0"/>
        <w:rPr>
          <w:ins w:id="124" w:author="Philine zu Ermgassen" w:date="2014-10-22T22:24:00Z"/>
          <w:rFonts w:cs="Lucida Sans Unicode"/>
          <w:sz w:val="22"/>
          <w:szCs w:val="22"/>
        </w:rPr>
      </w:pPr>
      <w:ins w:id="125" w:author="Philine zu Ermgassen" w:date="2014-10-22T22:24:00Z">
        <w:r w:rsidRPr="004D1AA1">
          <w:rPr>
            <w:rFonts w:cs="Tahoma"/>
          </w:rPr>
          <w:t>A core feature of the tool is the open source apps that integrate coastal hazards with social, ecological, economic and coastal engineering to identify solutions.</w:t>
        </w:r>
        <w:r w:rsidRPr="004D1AA1">
          <w:rPr>
            <w:rFonts w:cs="Tahoma"/>
            <w:sz w:val="22"/>
            <w:szCs w:val="22"/>
          </w:rPr>
          <w:t xml:space="preserve"> </w:t>
        </w:r>
        <w:r w:rsidR="00E25E17">
          <w:fldChar w:fldCharType="begin"/>
        </w:r>
        <w:r>
          <w:instrText>HYPERLINK "http://coastalresilience.org/our-approach/identify-solutions/coastal-defense/"</w:instrText>
        </w:r>
        <w:r w:rsidR="00E25E17">
          <w:fldChar w:fldCharType="separate"/>
        </w:r>
        <w:r w:rsidRPr="004D1AA1">
          <w:rPr>
            <w:rStyle w:val="Hyperlink"/>
            <w:rFonts w:cs="Calibri"/>
          </w:rPr>
          <w:t>Coastal Defense</w:t>
        </w:r>
        <w:r w:rsidR="00E25E17">
          <w:fldChar w:fldCharType="end"/>
        </w:r>
        <w:r w:rsidRPr="004D1AA1">
          <w:rPr>
            <w:rFonts w:cs="Calibri"/>
          </w:rPr>
          <w:t xml:space="preserve"> is an app within Coastal Resilience that </w:t>
        </w:r>
        <w:r w:rsidRPr="004D1AA1">
          <w:t>identifies the coastal protection value of existing reef and wetland habitats and allows users to design restoration solutions. </w:t>
        </w:r>
        <w:r w:rsidRPr="004D1AA1">
          <w:rPr>
            <w:rFonts w:cs="Calibri"/>
          </w:rPr>
          <w:t xml:space="preserve"> The Coastal Defense app uses standard engineering techniques to calculate the reduction of wave height and wave energy in the presences of these habitats.  A </w:t>
        </w:r>
        <w:r w:rsidRPr="004D1AA1">
          <w:rPr>
            <w:rFonts w:cs="Lucida Sans Unicode"/>
          </w:rPr>
          <w:t xml:space="preserve">coastal protection from </w:t>
        </w:r>
        <w:r w:rsidRPr="004D1AA1">
          <w:t>the Natural Capital Project’s Marine Integrated Valuation of Environmental Services and Tradeoffs (</w:t>
        </w:r>
        <w:proofErr w:type="spellStart"/>
        <w:r w:rsidRPr="004D1AA1">
          <w:t>InVEST</w:t>
        </w:r>
        <w:proofErr w:type="spellEnd"/>
        <w:r w:rsidRPr="004D1AA1">
          <w:t xml:space="preserve">) program runs the app. </w:t>
        </w:r>
        <w:r w:rsidRPr="004D1AA1">
          <w:rPr>
            <w:rFonts w:cs="Lucida Sans Unicode"/>
          </w:rPr>
          <w:t xml:space="preserve"> </w:t>
        </w:r>
        <w:r w:rsidRPr="004D1AA1">
          <w:rPr>
            <w:rFonts w:cs="Calibri"/>
          </w:rPr>
          <w:t>The app helps support</w:t>
        </w:r>
        <w:r>
          <w:rPr>
            <w:rFonts w:cs="Calibri"/>
          </w:rPr>
          <w:t xml:space="preserve"> decisions</w:t>
        </w:r>
        <w:r w:rsidRPr="0006759C">
          <w:rPr>
            <w:rFonts w:cs="Calibri"/>
          </w:rPr>
          <w:t xml:space="preserve"> to: (1) identify areas that may be at risk of coastal erosion and inundation from wave action and storm surge; (2) interactively examine the role of coastal habitats in attenuating wave height and energy; and (3) determine appropriate adaptation strategies that incorporate green (habitats) and grey (seawalls and other man-made structures) infrastructure trade-offs.  Nature-based approaches like these are changing the perception that only hard infrastructure solutions provide effective coastal defense. </w:t>
        </w:r>
      </w:ins>
    </w:p>
    <w:p w14:paraId="071DE9EB" w14:textId="77777777" w:rsidR="00985C12" w:rsidRPr="0006759C" w:rsidRDefault="00985C12" w:rsidP="00985C12">
      <w:pPr>
        <w:widowControl w:val="0"/>
        <w:numPr>
          <w:ins w:id="126" w:author="Philine zu Ermgassen" w:date="2014-10-22T22:24:00Z"/>
        </w:numPr>
        <w:autoSpaceDE w:val="0"/>
        <w:autoSpaceDN w:val="0"/>
        <w:adjustRightInd w:val="0"/>
        <w:spacing w:after="0"/>
        <w:rPr>
          <w:ins w:id="127" w:author="Philine zu Ermgassen" w:date="2014-10-22T22:24:00Z"/>
          <w:rFonts w:cs="Calibri"/>
        </w:rPr>
      </w:pPr>
      <w:ins w:id="128" w:author="Philine zu Ermgassen" w:date="2014-10-22T22:24:00Z">
        <w:r w:rsidRPr="0006759C">
          <w:rPr>
            <w:rFonts w:cs="Calibri"/>
          </w:rPr>
          <w:t> </w:t>
        </w:r>
      </w:ins>
    </w:p>
    <w:p w14:paraId="21A3897B" w14:textId="77777777" w:rsidR="00985C12" w:rsidRPr="00525C7D" w:rsidRDefault="00985C12" w:rsidP="00985C12">
      <w:pPr>
        <w:numPr>
          <w:ins w:id="129" w:author="Philine zu Ermgassen" w:date="2014-10-22T22:24:00Z"/>
        </w:numPr>
        <w:rPr>
          <w:ins w:id="130" w:author="Philine zu Ermgassen" w:date="2014-10-22T22:24:00Z"/>
          <w:lang w:val="en-GB"/>
        </w:rPr>
      </w:pPr>
      <w:ins w:id="131" w:author="Philine zu Ermgassen" w:date="2014-10-22T22:24:00Z">
        <w:r>
          <w:rPr>
            <w:rFonts w:cs="Calibri"/>
          </w:rPr>
          <w:t>To date</w:t>
        </w:r>
        <w:r w:rsidRPr="0006759C">
          <w:rPr>
            <w:rFonts w:cs="Calibri"/>
          </w:rPr>
          <w:t xml:space="preserve"> the app has been deployed in Puget Sound, Washington (tidal marshes), Mobile Bay, Alabama (oyster reefs), and the Florida Keys (coral reefs and mangroves).  The app lets users specify offshore forcing conditions (wave and surge characteristics), a sea-level rise value, the location of restored or degraded coastal habitats, and the location of built infrastructure for exploring hybrid green (habitat) and gray (seawalls, dikes, etc.) solutions.  Coastal Defense has been used with diking districts in Puget Sound to examine hybrid green/gray infrastructure solutions, and in Alabama and Florida to site oyster restoration projects.  The Coastal Resilience tool platform and Coastal Defense app help make complex social-ecological models more accessible to non-technic</w:t>
        </w:r>
        <w:r>
          <w:rPr>
            <w:rFonts w:cs="Calibri"/>
          </w:rPr>
          <w:t>al audiences, giving</w:t>
        </w:r>
        <w:r w:rsidRPr="0006759C">
          <w:rPr>
            <w:rFonts w:cs="Calibri"/>
          </w:rPr>
          <w:t xml:space="preserve"> stakeholders the power to make more informed adaptation and restoration decisions. </w:t>
        </w:r>
      </w:ins>
    </w:p>
    <w:p w14:paraId="19DDF480" w14:textId="77777777" w:rsidR="00985C12" w:rsidRPr="006C0626" w:rsidRDefault="00985C12" w:rsidP="00944EA4">
      <w:pPr>
        <w:numPr>
          <w:ins w:id="132" w:author="Philine zu Ermgassen" w:date="2014-10-22T22:24:00Z"/>
        </w:numPr>
        <w:rPr>
          <w:b/>
          <w:i/>
          <w:lang w:val="en-GB"/>
        </w:rPr>
      </w:pPr>
    </w:p>
    <w:p w14:paraId="72F98A8B" w14:textId="77777777" w:rsidR="00553291" w:rsidRPr="006C0626" w:rsidRDefault="00553291" w:rsidP="00976BD0">
      <w:pPr>
        <w:pStyle w:val="Heading2"/>
        <w:rPr>
          <w:lang w:val="en-GB"/>
        </w:rPr>
      </w:pPr>
      <w:bookmarkStart w:id="133" w:name="_Toc278298126"/>
      <w:r w:rsidRPr="006C0626">
        <w:rPr>
          <w:lang w:val="en-GB"/>
        </w:rPr>
        <w:t>Factors affecting ecosystem service provision</w:t>
      </w:r>
      <w:bookmarkEnd w:id="133"/>
    </w:p>
    <w:p w14:paraId="6A44F19A" w14:textId="77777777" w:rsidR="00553291" w:rsidRPr="00553291" w:rsidRDefault="00553291" w:rsidP="00944EA4">
      <w:pPr>
        <w:rPr>
          <w:lang w:val="en-GB"/>
        </w:rPr>
      </w:pPr>
      <w:r>
        <w:rPr>
          <w:lang w:val="en-GB"/>
        </w:rPr>
        <w:t xml:space="preserve">The models set out above are highly </w:t>
      </w:r>
      <w:r w:rsidR="00976A0A">
        <w:rPr>
          <w:lang w:val="en-GB"/>
        </w:rPr>
        <w:t>stylised</w:t>
      </w:r>
      <w:r>
        <w:rPr>
          <w:lang w:val="en-GB"/>
        </w:rPr>
        <w:t xml:space="preserve">, and represent a realistic, but not guaranteed level of ecosystem service provision. </w:t>
      </w:r>
      <w:r w:rsidR="006D47F4">
        <w:rPr>
          <w:lang w:val="en-GB"/>
        </w:rPr>
        <w:t xml:space="preserve">A number of factors may either positively or </w:t>
      </w:r>
      <w:r w:rsidR="00976A0A">
        <w:rPr>
          <w:lang w:val="en-GB"/>
        </w:rPr>
        <w:t>negatively</w:t>
      </w:r>
      <w:r w:rsidR="006D47F4">
        <w:rPr>
          <w:lang w:val="en-GB"/>
        </w:rPr>
        <w:t xml:space="preserve"> affect </w:t>
      </w:r>
      <w:r w:rsidR="00976A0A">
        <w:rPr>
          <w:lang w:val="en-GB"/>
        </w:rPr>
        <w:t xml:space="preserve">the true values at any given site. </w:t>
      </w:r>
    </w:p>
    <w:p w14:paraId="71F58B91" w14:textId="77777777" w:rsidR="00944EA4" w:rsidRDefault="00944EA4" w:rsidP="00944EA4">
      <w:pPr>
        <w:rPr>
          <w:lang w:val="en-GB"/>
        </w:rPr>
      </w:pPr>
      <w:r w:rsidRPr="0015202C">
        <w:rPr>
          <w:lang w:val="en-GB"/>
        </w:rPr>
        <w:lastRenderedPageBreak/>
        <w:t>Insights int</w:t>
      </w:r>
      <w:r w:rsidR="007F690B">
        <w:rPr>
          <w:lang w:val="en-GB"/>
        </w:rPr>
        <w:t>o the impact of habitat setting</w:t>
      </w:r>
      <w:r w:rsidR="0015202C" w:rsidRPr="0015202C">
        <w:rPr>
          <w:lang w:val="en-GB"/>
        </w:rPr>
        <w:t>: Project placement to maximise on the provision of your target ecosystem service; a summary of factors affecting the rate of ecosystem service delivery and factors to trade off- link to decision support tool in the Gulf of Mexico.</w:t>
      </w:r>
    </w:p>
    <w:p w14:paraId="73F825B8" w14:textId="77777777" w:rsidR="00552B60" w:rsidRPr="00552B60" w:rsidRDefault="00552B60" w:rsidP="00FB0BC7">
      <w:pPr>
        <w:rPr>
          <w:lang w:val="en-GB"/>
        </w:rPr>
      </w:pPr>
    </w:p>
    <w:p w14:paraId="11CC015A" w14:textId="77777777" w:rsidR="00EF384E" w:rsidRDefault="005E1FF6" w:rsidP="00976BD0">
      <w:pPr>
        <w:pStyle w:val="Heading1"/>
        <w:rPr>
          <w:lang w:val="en-GB"/>
        </w:rPr>
      </w:pPr>
      <w:bookmarkStart w:id="134" w:name="_Toc278298127"/>
      <w:r>
        <w:rPr>
          <w:lang w:val="en-GB"/>
        </w:rPr>
        <w:t>Appendix:</w:t>
      </w:r>
      <w:bookmarkEnd w:id="134"/>
    </w:p>
    <w:p w14:paraId="5A5C96C3" w14:textId="77777777" w:rsidR="000870A6" w:rsidRDefault="00EF384E" w:rsidP="00976BD0">
      <w:pPr>
        <w:pStyle w:val="Heading2"/>
        <w:rPr>
          <w:lang w:val="en-GB"/>
        </w:rPr>
      </w:pPr>
      <w:bookmarkStart w:id="135" w:name="_Toc278298128"/>
      <w:r>
        <w:rPr>
          <w:lang w:val="en-GB"/>
        </w:rPr>
        <w:t xml:space="preserve">Appendix 1 </w:t>
      </w:r>
      <w:r w:rsidR="000870A6">
        <w:rPr>
          <w:lang w:val="en-GB"/>
        </w:rPr>
        <w:t>Estuary scale data</w:t>
      </w:r>
      <w:r w:rsidR="00473713">
        <w:rPr>
          <w:lang w:val="en-GB"/>
        </w:rPr>
        <w:t xml:space="preserve"> </w:t>
      </w:r>
      <w:commentRangeStart w:id="136"/>
      <w:r w:rsidR="00473713">
        <w:rPr>
          <w:lang w:val="en-GB"/>
        </w:rPr>
        <w:t>summaries</w:t>
      </w:r>
      <w:commentRangeEnd w:id="136"/>
      <w:r w:rsidR="00D53FEC">
        <w:rPr>
          <w:rStyle w:val="CommentReference"/>
        </w:rPr>
        <w:commentReference w:id="136"/>
      </w:r>
      <w:bookmarkEnd w:id="135"/>
    </w:p>
    <w:p w14:paraId="2D10921B" w14:textId="77777777" w:rsidR="000870A6" w:rsidRDefault="000870A6" w:rsidP="00552B60">
      <w:pPr>
        <w:rPr>
          <w:lang w:val="en-GB"/>
        </w:rPr>
      </w:pPr>
      <w:r w:rsidRPr="000870A6">
        <w:rPr>
          <w:lang w:val="en-GB"/>
        </w:rPr>
        <w:t xml:space="preserve">This section </w:t>
      </w:r>
      <w:r>
        <w:rPr>
          <w:lang w:val="en-GB"/>
        </w:rPr>
        <w:t xml:space="preserve">contains a </w:t>
      </w:r>
      <w:r w:rsidR="005E1FF6">
        <w:rPr>
          <w:lang w:val="en-GB"/>
        </w:rPr>
        <w:t>compilation</w:t>
      </w:r>
      <w:r>
        <w:rPr>
          <w:lang w:val="en-GB"/>
        </w:rPr>
        <w:t xml:space="preserve"> of estuary level data, including information on the historic presence and, where possible, extent of oyster reef systems in each estuary, as well as a range of physical attributes of each estuary which may be of use in goal setting. </w:t>
      </w:r>
    </w:p>
    <w:p w14:paraId="6FC1D26C" w14:textId="77777777" w:rsidR="006B4105" w:rsidRPr="006B4105" w:rsidDel="00E70D0E" w:rsidRDefault="000870A6" w:rsidP="006B4105">
      <w:pPr>
        <w:rPr>
          <w:lang w:val="en-GB"/>
        </w:rPr>
      </w:pPr>
      <w:r>
        <w:rPr>
          <w:lang w:val="en-GB"/>
        </w:rPr>
        <w:t>D</w:t>
      </w:r>
      <w:r w:rsidR="00184CCB">
        <w:rPr>
          <w:lang w:val="en-GB"/>
        </w:rPr>
        <w:t>ata</w:t>
      </w:r>
      <w:r>
        <w:rPr>
          <w:lang w:val="en-GB"/>
        </w:rPr>
        <w:t xml:space="preserve"> on the historic and present extent</w:t>
      </w:r>
      <w:r w:rsidR="00184CCB">
        <w:rPr>
          <w:lang w:val="en-GB"/>
        </w:rPr>
        <w:t xml:space="preserve"> should be attributed to </w:t>
      </w:r>
      <w:proofErr w:type="spellStart"/>
      <w:r w:rsidR="00184CCB">
        <w:rPr>
          <w:lang w:val="en-GB"/>
        </w:rPr>
        <w:t>zu</w:t>
      </w:r>
      <w:proofErr w:type="spellEnd"/>
      <w:r w:rsidR="00184CCB">
        <w:rPr>
          <w:lang w:val="en-GB"/>
        </w:rPr>
        <w:t xml:space="preserve"> </w:t>
      </w:r>
      <w:proofErr w:type="spellStart"/>
      <w:r w:rsidR="00184CCB">
        <w:rPr>
          <w:lang w:val="en-GB"/>
        </w:rPr>
        <w:t>Ermgassen</w:t>
      </w:r>
      <w:proofErr w:type="spellEnd"/>
      <w:r w:rsidR="00184CCB">
        <w:rPr>
          <w:lang w:val="en-GB"/>
        </w:rPr>
        <w:t xml:space="preserve"> et al. (2012)</w:t>
      </w:r>
      <w:r>
        <w:rPr>
          <w:lang w:val="en-GB"/>
        </w:rPr>
        <w:t xml:space="preserve"> unless otherwise stated. The publication by </w:t>
      </w:r>
      <w:proofErr w:type="spellStart"/>
      <w:r>
        <w:rPr>
          <w:lang w:val="en-GB"/>
        </w:rPr>
        <w:t>zu</w:t>
      </w:r>
      <w:proofErr w:type="spellEnd"/>
      <w:r>
        <w:rPr>
          <w:lang w:val="en-GB"/>
        </w:rPr>
        <w:t xml:space="preserve"> </w:t>
      </w:r>
      <w:proofErr w:type="spellStart"/>
      <w:r>
        <w:rPr>
          <w:lang w:val="en-GB"/>
        </w:rPr>
        <w:t>Ermgassen</w:t>
      </w:r>
      <w:proofErr w:type="spellEnd"/>
      <w:r>
        <w:rPr>
          <w:lang w:val="en-GB"/>
        </w:rPr>
        <w:t xml:space="preserve"> et al. (2012) can be found at (WEBLINK), and</w:t>
      </w:r>
      <w:r w:rsidR="00184CCB">
        <w:rPr>
          <w:lang w:val="en-GB"/>
        </w:rPr>
        <w:t xml:space="preserve"> provides more information about the source and methods used to determine the historic and present data </w:t>
      </w:r>
      <w:r>
        <w:rPr>
          <w:lang w:val="en-GB"/>
        </w:rPr>
        <w:t xml:space="preserve">extent </w:t>
      </w:r>
      <w:r w:rsidR="00184CCB">
        <w:rPr>
          <w:lang w:val="en-GB"/>
        </w:rPr>
        <w:t>presented. When using historic data such as those provided, it is important to be aware that baseline data may not represent pristine conditions (see</w:t>
      </w:r>
      <w:r>
        <w:rPr>
          <w:lang w:val="en-GB"/>
        </w:rPr>
        <w:t xml:space="preserve"> box </w:t>
      </w:r>
      <w:r w:rsidR="001710A2">
        <w:rPr>
          <w:lang w:val="en-GB"/>
        </w:rPr>
        <w:t>3</w:t>
      </w:r>
      <w:r>
        <w:rPr>
          <w:lang w:val="en-GB"/>
        </w:rPr>
        <w:t xml:space="preserve"> and </w:t>
      </w:r>
      <w:r w:rsidR="001710A2">
        <w:rPr>
          <w:lang w:val="en-GB"/>
        </w:rPr>
        <w:t>4</w:t>
      </w:r>
      <w:r w:rsidR="00184CCB" w:rsidRPr="006B4105">
        <w:rPr>
          <w:lang w:val="en-GB"/>
        </w:rPr>
        <w:t>).</w:t>
      </w:r>
      <w:r w:rsidR="006B4105" w:rsidRPr="006B4105">
        <w:rPr>
          <w:lang w:val="en-GB"/>
        </w:rPr>
        <w:t xml:space="preserve"> The values given to describe oyster extent in the bay summaries presented in the appendix refer to reef systems (see Box 1). </w:t>
      </w:r>
    </w:p>
    <w:p w14:paraId="79B27769" w14:textId="77777777" w:rsidR="00184CCB" w:rsidRPr="000870A6" w:rsidRDefault="00184CCB" w:rsidP="00552B60">
      <w:pPr>
        <w:rPr>
          <w:b/>
          <w:lang w:val="en-GB"/>
        </w:rPr>
      </w:pPr>
    </w:p>
    <w:p w14:paraId="4E9BF2DA" w14:textId="77777777" w:rsidR="00552B60" w:rsidRPr="00552B60" w:rsidRDefault="000870A6" w:rsidP="00552B60">
      <w:pPr>
        <w:rPr>
          <w:lang w:val="en-GB"/>
        </w:rPr>
      </w:pPr>
      <w:proofErr w:type="gramStart"/>
      <w:r>
        <w:rPr>
          <w:lang w:val="en-GB"/>
        </w:rPr>
        <w:t>Estuary</w:t>
      </w:r>
      <w:r w:rsidR="003209E0" w:rsidRPr="00552B60">
        <w:rPr>
          <w:lang w:val="en-GB"/>
        </w:rPr>
        <w:t xml:space="preserve"> overview</w:t>
      </w:r>
      <w:r w:rsidR="00CC0284">
        <w:rPr>
          <w:lang w:val="en-GB"/>
        </w:rPr>
        <w:t xml:space="preserve"> – see </w:t>
      </w:r>
      <w:proofErr w:type="spellStart"/>
      <w:r w:rsidR="00CC0284">
        <w:rPr>
          <w:lang w:val="en-GB"/>
        </w:rPr>
        <w:t>proforma</w:t>
      </w:r>
      <w:proofErr w:type="spellEnd"/>
      <w:r>
        <w:rPr>
          <w:lang w:val="en-GB"/>
        </w:rPr>
        <w:t>.</w:t>
      </w:r>
      <w:proofErr w:type="gramEnd"/>
      <w:r>
        <w:rPr>
          <w:lang w:val="en-GB"/>
        </w:rPr>
        <w:t xml:space="preserve"> Include bays for which no quantitative historic data exist, but where qualitative statements can assist with promoting restoration.</w:t>
      </w:r>
    </w:p>
    <w:p w14:paraId="4FC06AD6" w14:textId="77777777" w:rsidR="00074A32" w:rsidRPr="00552B60" w:rsidRDefault="007F690B" w:rsidP="00552B60">
      <w:pPr>
        <w:rPr>
          <w:lang w:val="en-GB"/>
        </w:rPr>
      </w:pPr>
      <w:r>
        <w:rPr>
          <w:lang w:val="en-GB"/>
        </w:rPr>
        <w:t>(E</w:t>
      </w:r>
      <w:r w:rsidR="00D86A18">
        <w:rPr>
          <w:lang w:val="en-GB"/>
        </w:rPr>
        <w:t xml:space="preserve">stimate </w:t>
      </w:r>
      <w:r w:rsidR="00552B60">
        <w:rPr>
          <w:lang w:val="en-GB"/>
        </w:rPr>
        <w:t>20 pages)</w:t>
      </w:r>
    </w:p>
    <w:p w14:paraId="23CF8530" w14:textId="77777777" w:rsidR="001A4295" w:rsidRDefault="00552B60" w:rsidP="00EF6180">
      <w:pPr>
        <w:rPr>
          <w:lang w:val="en-GB"/>
        </w:rPr>
      </w:pPr>
      <w:r>
        <w:rPr>
          <w:lang w:val="en-GB"/>
        </w:rPr>
        <w:t>Total 23-32 pages without figures/pictures or references</w:t>
      </w:r>
    </w:p>
    <w:p w14:paraId="6B353610" w14:textId="77777777" w:rsidR="001A4295" w:rsidRDefault="001A4295" w:rsidP="001A4295">
      <w:pPr>
        <w:rPr>
          <w:b/>
          <w:lang w:val="en-GB"/>
        </w:rPr>
      </w:pPr>
    </w:p>
    <w:p w14:paraId="7367E36B" w14:textId="77777777" w:rsidR="00D367F4" w:rsidRDefault="00D367F4" w:rsidP="00976BD0">
      <w:pPr>
        <w:pStyle w:val="Heading2"/>
        <w:rPr>
          <w:lang w:val="en-GB"/>
        </w:rPr>
      </w:pPr>
      <w:bookmarkStart w:id="137" w:name="_Toc278298129"/>
      <w:r>
        <w:rPr>
          <w:lang w:val="en-GB"/>
        </w:rPr>
        <w:t>Appendix 2 Shell height biomass conversion</w:t>
      </w:r>
      <w:bookmarkEnd w:id="137"/>
    </w:p>
    <w:p w14:paraId="738C7761" w14:textId="77777777" w:rsidR="001A4295" w:rsidRDefault="00D367F4" w:rsidP="00976BD0">
      <w:pPr>
        <w:pStyle w:val="Heading2"/>
        <w:rPr>
          <w:lang w:val="en-GB"/>
        </w:rPr>
      </w:pPr>
      <w:bookmarkStart w:id="138" w:name="_Toc278298130"/>
      <w:r>
        <w:rPr>
          <w:lang w:val="en-GB"/>
        </w:rPr>
        <w:t>Appendix 3</w:t>
      </w:r>
      <w:r w:rsidR="001A4295">
        <w:rPr>
          <w:lang w:val="en-GB"/>
        </w:rPr>
        <w:t xml:space="preserve"> Detailed fisheries methods</w:t>
      </w:r>
      <w:bookmarkEnd w:id="138"/>
    </w:p>
    <w:p w14:paraId="6ECCB9A6" w14:textId="77777777" w:rsidR="001A4295" w:rsidRDefault="001A4295" w:rsidP="001A4295">
      <w:pPr>
        <w:ind w:firstLine="284"/>
      </w:pPr>
      <w:r>
        <w:t xml:space="preserve">The number of individuals surviving over time decreases by </w:t>
      </w:r>
      <w:r>
        <w:rPr>
          <w:i/>
        </w:rPr>
        <w:t>M</w:t>
      </w:r>
      <w:r>
        <w:t>, the natural mortality rate. The number of individuals surviving to each age class can therefore be estimated by applying:</w:t>
      </w:r>
    </w:p>
    <w:p w14:paraId="3EFB076C" w14:textId="77777777" w:rsidR="001A4295" w:rsidRDefault="001A4295" w:rsidP="001A4295">
      <w:pPr>
        <w:tabs>
          <w:tab w:val="left" w:pos="6237"/>
        </w:tabs>
      </w:pPr>
      <w:r>
        <w:rPr>
          <w:noProof/>
          <w:position w:val="-12"/>
        </w:rPr>
        <w:drawing>
          <wp:inline distT="0" distB="0" distL="0" distR="0" wp14:anchorId="4048A260" wp14:editId="3D8A1D3C">
            <wp:extent cx="1033145" cy="245745"/>
            <wp:effectExtent l="2540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1033145" cy="245745"/>
                    </a:xfrm>
                    <a:prstGeom prst="rect">
                      <a:avLst/>
                    </a:prstGeom>
                    <a:noFill/>
                    <a:ln w="9525">
                      <a:noFill/>
                      <a:miter lim="800000"/>
                      <a:headEnd/>
                      <a:tailEnd/>
                    </a:ln>
                  </pic:spPr>
                </pic:pic>
              </a:graphicData>
            </a:graphic>
          </wp:inline>
        </w:drawing>
      </w:r>
      <w:r>
        <w:tab/>
      </w:r>
    </w:p>
    <w:p w14:paraId="3F588649" w14:textId="77777777" w:rsidR="001A4295" w:rsidRDefault="001A4295" w:rsidP="001A4295">
      <w:proofErr w:type="gramStart"/>
      <w:r>
        <w:t>where</w:t>
      </w:r>
      <w:proofErr w:type="gramEnd"/>
      <w:r>
        <w:t xml:space="preserve"> </w:t>
      </w:r>
      <w:r>
        <w:rPr>
          <w:i/>
        </w:rPr>
        <w:t>N</w:t>
      </w:r>
      <w:r>
        <w:rPr>
          <w:i/>
          <w:vertAlign w:val="subscript"/>
        </w:rPr>
        <w:t>i</w:t>
      </w:r>
      <w:r>
        <w:t xml:space="preserve"> is the density enhancement for age class </w:t>
      </w:r>
      <w:proofErr w:type="spellStart"/>
      <w:r>
        <w:rPr>
          <w:i/>
        </w:rPr>
        <w:t>i</w:t>
      </w:r>
      <w:proofErr w:type="spellEnd"/>
      <w:r>
        <w:t xml:space="preserve"> and </w:t>
      </w:r>
      <w:r>
        <w:rPr>
          <w:i/>
        </w:rPr>
        <w:t>M</w:t>
      </w:r>
      <w:r>
        <w:t xml:space="preserve"> is the natural mortality of the fish species.</w:t>
      </w:r>
    </w:p>
    <w:p w14:paraId="4224865F" w14:textId="77777777" w:rsidR="001A4295" w:rsidRDefault="001A4295" w:rsidP="001A4295">
      <w:r>
        <w:t xml:space="preserve">For each age class the expected growth can be determined by von </w:t>
      </w:r>
      <w:proofErr w:type="spellStart"/>
      <w:r>
        <w:t>Bertalanffy</w:t>
      </w:r>
      <w:proofErr w:type="spellEnd"/>
      <w:r>
        <w:t xml:space="preserve"> growth curves:</w:t>
      </w:r>
    </w:p>
    <w:p w14:paraId="0E43BAEA" w14:textId="77777777" w:rsidR="001A4295" w:rsidRDefault="001A4295" w:rsidP="001A4295">
      <w:pPr>
        <w:tabs>
          <w:tab w:val="left" w:pos="6237"/>
        </w:tabs>
      </w:pPr>
      <w:r>
        <w:rPr>
          <w:noProof/>
          <w:position w:val="-12"/>
        </w:rPr>
        <w:lastRenderedPageBreak/>
        <w:drawing>
          <wp:inline distT="0" distB="0" distL="0" distR="0" wp14:anchorId="769050E6" wp14:editId="197C7A0C">
            <wp:extent cx="1447800" cy="245745"/>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srcRect/>
                    <a:stretch>
                      <a:fillRect/>
                    </a:stretch>
                  </pic:blipFill>
                  <pic:spPr bwMode="auto">
                    <a:xfrm>
                      <a:off x="0" y="0"/>
                      <a:ext cx="1447800" cy="245745"/>
                    </a:xfrm>
                    <a:prstGeom prst="rect">
                      <a:avLst/>
                    </a:prstGeom>
                    <a:noFill/>
                    <a:ln w="9525">
                      <a:noFill/>
                      <a:miter lim="800000"/>
                      <a:headEnd/>
                      <a:tailEnd/>
                    </a:ln>
                  </pic:spPr>
                </pic:pic>
              </a:graphicData>
            </a:graphic>
          </wp:inline>
        </w:drawing>
      </w:r>
      <w:r>
        <w:tab/>
      </w:r>
    </w:p>
    <w:p w14:paraId="576652A9" w14:textId="77777777" w:rsidR="001A4295" w:rsidRDefault="001A4295" w:rsidP="001A4295">
      <w:pPr>
        <w:tabs>
          <w:tab w:val="left" w:pos="6237"/>
        </w:tabs>
        <w:ind w:firstLine="284"/>
      </w:pPr>
      <w:proofErr w:type="gramStart"/>
      <w:r>
        <w:t>where</w:t>
      </w:r>
      <w:proofErr w:type="gramEnd"/>
      <w:r>
        <w:t xml:space="preserve"> </w:t>
      </w:r>
      <w:r>
        <w:rPr>
          <w:i/>
        </w:rPr>
        <w:t>L</w:t>
      </w:r>
      <w:r>
        <w:rPr>
          <w:i/>
          <w:vertAlign w:val="subscript"/>
        </w:rPr>
        <w:t>∞</w:t>
      </w:r>
      <w:r>
        <w:t xml:space="preserve"> is the asymptotic maximum length (in cm), </w:t>
      </w:r>
      <w:r>
        <w:rPr>
          <w:i/>
        </w:rPr>
        <w:t>K</w:t>
      </w:r>
      <w:r>
        <w:t xml:space="preserve"> is the Brody growth coefficient and </w:t>
      </w:r>
      <w:r>
        <w:rPr>
          <w:i/>
        </w:rPr>
        <w:t>t</w:t>
      </w:r>
      <w:r>
        <w:rPr>
          <w:i/>
          <w:vertAlign w:val="subscript"/>
        </w:rPr>
        <w:t>0</w:t>
      </w:r>
      <w:r>
        <w:t xml:space="preserve"> is the age at zero length. </w:t>
      </w:r>
    </w:p>
    <w:p w14:paraId="0B7E0B51" w14:textId="77777777" w:rsidR="001A4295" w:rsidRDefault="001A4295" w:rsidP="001A4295">
      <w:pPr>
        <w:tabs>
          <w:tab w:val="left" w:pos="6237"/>
        </w:tabs>
      </w:pPr>
      <w:r>
        <w:t>The average weight for each age class (</w:t>
      </w:r>
      <w:r>
        <w:rPr>
          <w:i/>
        </w:rPr>
        <w:t>W</w:t>
      </w:r>
      <w:r>
        <w:rPr>
          <w:i/>
          <w:vertAlign w:val="subscript"/>
        </w:rPr>
        <w:t>i</w:t>
      </w:r>
      <w:r>
        <w:t>) can then be calculated from the length using the length-weight relationship:</w:t>
      </w:r>
    </w:p>
    <w:p w14:paraId="7D84E7CE" w14:textId="77777777" w:rsidR="001A4295" w:rsidRDefault="001A4295" w:rsidP="001A4295">
      <w:pPr>
        <w:tabs>
          <w:tab w:val="left" w:pos="6237"/>
        </w:tabs>
        <w:jc w:val="both"/>
      </w:pPr>
      <w:r>
        <w:rPr>
          <w:noProof/>
          <w:position w:val="-12"/>
        </w:rPr>
        <w:drawing>
          <wp:inline distT="0" distB="0" distL="0" distR="0" wp14:anchorId="5762E6D0" wp14:editId="083DAC35">
            <wp:extent cx="711200" cy="254000"/>
            <wp:effectExtent l="2540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711200" cy="254000"/>
                    </a:xfrm>
                    <a:prstGeom prst="rect">
                      <a:avLst/>
                    </a:prstGeom>
                    <a:noFill/>
                    <a:ln w="9525">
                      <a:noFill/>
                      <a:miter lim="800000"/>
                      <a:headEnd/>
                      <a:tailEnd/>
                    </a:ln>
                  </pic:spPr>
                </pic:pic>
              </a:graphicData>
            </a:graphic>
          </wp:inline>
        </w:drawing>
      </w:r>
      <w:r>
        <w:tab/>
      </w:r>
    </w:p>
    <w:p w14:paraId="6EBDD1AE" w14:textId="77777777" w:rsidR="001A4295" w:rsidRDefault="001A4295" w:rsidP="001A4295">
      <w:pPr>
        <w:tabs>
          <w:tab w:val="left" w:pos="6237"/>
        </w:tabs>
        <w:ind w:firstLine="284"/>
      </w:pPr>
      <w:proofErr w:type="gramStart"/>
      <w:r>
        <w:t>where</w:t>
      </w:r>
      <w:proofErr w:type="gramEnd"/>
      <w:r>
        <w:t xml:space="preserve"> </w:t>
      </w:r>
      <w:r>
        <w:rPr>
          <w:i/>
        </w:rPr>
        <w:t>a</w:t>
      </w:r>
      <w:r>
        <w:t xml:space="preserve"> and </w:t>
      </w:r>
      <w:r>
        <w:rPr>
          <w:i/>
        </w:rPr>
        <w:t>b</w:t>
      </w:r>
      <w:r>
        <w:t xml:space="preserve"> are species-specific constants. The increase in weight of an average fish between age classes (</w:t>
      </w:r>
      <w:r>
        <w:rPr>
          <w:i/>
        </w:rPr>
        <w:t>P</w:t>
      </w:r>
      <w:r>
        <w:rPr>
          <w:i/>
          <w:vertAlign w:val="subscript"/>
        </w:rPr>
        <w:t>i</w:t>
      </w:r>
      <w:r>
        <w:t>) was calculated:</w:t>
      </w:r>
    </w:p>
    <w:p w14:paraId="0321E631" w14:textId="77777777" w:rsidR="001A4295" w:rsidRDefault="001A4295" w:rsidP="001A4295">
      <w:pPr>
        <w:tabs>
          <w:tab w:val="left" w:pos="6237"/>
        </w:tabs>
        <w:jc w:val="both"/>
      </w:pPr>
      <w:r>
        <w:rPr>
          <w:noProof/>
          <w:position w:val="-14"/>
        </w:rPr>
        <w:drawing>
          <wp:inline distT="0" distB="0" distL="0" distR="0" wp14:anchorId="41041D49" wp14:editId="55E43D8E">
            <wp:extent cx="906145" cy="245745"/>
            <wp:effectExtent l="25400" t="0" r="825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srcRect/>
                    <a:stretch>
                      <a:fillRect/>
                    </a:stretch>
                  </pic:blipFill>
                  <pic:spPr bwMode="auto">
                    <a:xfrm>
                      <a:off x="0" y="0"/>
                      <a:ext cx="906145" cy="245745"/>
                    </a:xfrm>
                    <a:prstGeom prst="rect">
                      <a:avLst/>
                    </a:prstGeom>
                    <a:noFill/>
                    <a:ln w="9525">
                      <a:noFill/>
                      <a:miter lim="800000"/>
                      <a:headEnd/>
                      <a:tailEnd/>
                    </a:ln>
                  </pic:spPr>
                </pic:pic>
              </a:graphicData>
            </a:graphic>
          </wp:inline>
        </w:drawing>
      </w:r>
      <w:r>
        <w:tab/>
      </w:r>
    </w:p>
    <w:p w14:paraId="4688A185" w14:textId="77777777" w:rsidR="001A4295" w:rsidRDefault="001A4295" w:rsidP="001A4295">
      <w:r>
        <w:t>The total annual enhancement of a species (gm</w:t>
      </w:r>
      <w:r>
        <w:rPr>
          <w:vertAlign w:val="superscript"/>
        </w:rPr>
        <w:t>-2</w:t>
      </w:r>
      <w:r>
        <w:t>) can be calculated by summing the incremental increase in weight each year for an average fish (</w:t>
      </w:r>
      <w:r>
        <w:rPr>
          <w:i/>
        </w:rPr>
        <w:t>P</w:t>
      </w:r>
      <w:r>
        <w:rPr>
          <w:i/>
          <w:vertAlign w:val="subscript"/>
        </w:rPr>
        <w:t>i</w:t>
      </w:r>
      <w:r>
        <w:t>), multiplied by the number (density) of fish (</w:t>
      </w:r>
      <w:r>
        <w:rPr>
          <w:i/>
        </w:rPr>
        <w:t>N</w:t>
      </w:r>
      <w:r>
        <w:rPr>
          <w:i/>
          <w:vertAlign w:val="subscript"/>
        </w:rPr>
        <w:t>i</w:t>
      </w:r>
      <w:r>
        <w:t>) for each age class.</w:t>
      </w:r>
    </w:p>
    <w:p w14:paraId="02A93C3F" w14:textId="77777777" w:rsidR="00EF6180" w:rsidRDefault="00EF6180" w:rsidP="001A4295">
      <w:pPr>
        <w:rPr>
          <w:lang w:val="en-GB"/>
        </w:rPr>
      </w:pPr>
    </w:p>
    <w:p w14:paraId="3178E799" w14:textId="77777777" w:rsidR="00552B60" w:rsidRPr="00747F2E" w:rsidRDefault="00552B60" w:rsidP="00976BD0">
      <w:pPr>
        <w:pStyle w:val="Heading1"/>
        <w:rPr>
          <w:lang w:val="en-GB"/>
        </w:rPr>
      </w:pPr>
      <w:bookmarkStart w:id="139" w:name="_Toc278298131"/>
      <w:r w:rsidRPr="00747F2E">
        <w:rPr>
          <w:lang w:val="en-GB"/>
        </w:rPr>
        <w:t>References:</w:t>
      </w:r>
      <w:bookmarkEnd w:id="139"/>
    </w:p>
    <w:p w14:paraId="0659A098" w14:textId="77777777" w:rsidR="002609DF" w:rsidRPr="002609DF" w:rsidRDefault="00E25E17" w:rsidP="002609DF">
      <w:pPr>
        <w:spacing w:after="0"/>
        <w:ind w:left="720" w:hanging="720"/>
        <w:rPr>
          <w:rFonts w:ascii="Cambria" w:hAnsi="Cambria"/>
          <w:noProof/>
          <w:lang w:val="en-GB"/>
        </w:rPr>
      </w:pPr>
      <w:r w:rsidRPr="00EF6180">
        <w:rPr>
          <w:lang w:val="en-GB"/>
        </w:rPr>
        <w:fldChar w:fldCharType="begin"/>
      </w:r>
      <w:r w:rsidR="00552B60">
        <w:rPr>
          <w:lang w:val="en-GB"/>
        </w:rPr>
        <w:instrText xml:space="preserve"> ADDIN EN.REFLIST </w:instrText>
      </w:r>
      <w:r w:rsidRPr="00EF6180">
        <w:rPr>
          <w:lang w:val="en-GB"/>
        </w:rPr>
        <w:fldChar w:fldCharType="separate"/>
      </w:r>
      <w:r w:rsidR="002609DF" w:rsidRPr="002609DF">
        <w:rPr>
          <w:rFonts w:ascii="Cambria" w:hAnsi="Cambria"/>
          <w:noProof/>
          <w:lang w:val="en-GB"/>
        </w:rPr>
        <w:t xml:space="preserve">Airoldi, L., Beck, M.W. (2007) Loss, status and trends for coastal marine habitats of Europe. </w:t>
      </w:r>
      <w:r w:rsidR="002609DF" w:rsidRPr="002609DF">
        <w:rPr>
          <w:rFonts w:ascii="Cambria" w:hAnsi="Cambria"/>
          <w:i/>
          <w:noProof/>
          <w:lang w:val="en-GB"/>
        </w:rPr>
        <w:t>Oceanography and Marine Biology Annual Review</w:t>
      </w:r>
      <w:r w:rsidR="002609DF" w:rsidRPr="002609DF">
        <w:rPr>
          <w:rFonts w:ascii="Cambria" w:hAnsi="Cambria"/>
          <w:noProof/>
          <w:lang w:val="en-GB"/>
        </w:rPr>
        <w:t xml:space="preserve"> </w:t>
      </w:r>
      <w:r w:rsidR="002609DF" w:rsidRPr="002609DF">
        <w:rPr>
          <w:rFonts w:ascii="Cambria" w:hAnsi="Cambria"/>
          <w:b/>
          <w:noProof/>
          <w:lang w:val="en-GB"/>
        </w:rPr>
        <w:t>45,</w:t>
      </w:r>
      <w:r w:rsidR="002609DF" w:rsidRPr="002609DF">
        <w:rPr>
          <w:rFonts w:ascii="Cambria" w:hAnsi="Cambria"/>
          <w:noProof/>
          <w:lang w:val="en-GB"/>
        </w:rPr>
        <w:t xml:space="preserve"> 345-405.</w:t>
      </w:r>
    </w:p>
    <w:p w14:paraId="3772A0B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Anon (1884) The cowboys of Florida. In: </w:t>
      </w:r>
      <w:r w:rsidRPr="002609DF">
        <w:rPr>
          <w:rFonts w:ascii="Cambria" w:hAnsi="Cambria"/>
          <w:i/>
          <w:noProof/>
          <w:lang w:val="en-GB"/>
        </w:rPr>
        <w:t>The New York Times</w:t>
      </w:r>
      <w:r w:rsidRPr="002609DF">
        <w:rPr>
          <w:rFonts w:ascii="Cambria" w:hAnsi="Cambria"/>
          <w:noProof/>
          <w:lang w:val="en-GB"/>
        </w:rPr>
        <w:t>. New York.</w:t>
      </w:r>
    </w:p>
    <w:p w14:paraId="438B65F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Baggett, L.P., Powers, S.P., Brumbaugh, R.D.</w:t>
      </w:r>
      <w:r w:rsidRPr="002609DF">
        <w:rPr>
          <w:rFonts w:ascii="Cambria" w:hAnsi="Cambria"/>
          <w:i/>
          <w:noProof/>
          <w:lang w:val="en-GB"/>
        </w:rPr>
        <w:t>, et al.</w:t>
      </w:r>
      <w:r w:rsidRPr="002609DF">
        <w:rPr>
          <w:rFonts w:ascii="Cambria" w:hAnsi="Cambria"/>
          <w:noProof/>
          <w:lang w:val="en-GB"/>
        </w:rPr>
        <w:t xml:space="preserve"> (2014) Oyster habitat restoration monitoring and assessment handbook. 96.</w:t>
      </w:r>
    </w:p>
    <w:p w14:paraId="55D483E2"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Banas, N.S., Hickey, B.M., Newton, J.A., Ruesink, J.L. (2007) Tidal exchange, bivalve grazing, and patterns of primary production in Willapa Bay, Washington, USA. </w:t>
      </w:r>
      <w:r w:rsidRPr="002609DF">
        <w:rPr>
          <w:rFonts w:ascii="Cambria" w:hAnsi="Cambria"/>
          <w:i/>
          <w:noProof/>
          <w:lang w:val="en-GB"/>
        </w:rPr>
        <w:t>Marine Ecology-Progress Series</w:t>
      </w:r>
      <w:r w:rsidRPr="002609DF">
        <w:rPr>
          <w:rFonts w:ascii="Cambria" w:hAnsi="Cambria"/>
          <w:noProof/>
          <w:lang w:val="en-GB"/>
        </w:rPr>
        <w:t xml:space="preserve"> </w:t>
      </w:r>
      <w:r w:rsidRPr="002609DF">
        <w:rPr>
          <w:rFonts w:ascii="Cambria" w:hAnsi="Cambria"/>
          <w:b/>
          <w:noProof/>
          <w:lang w:val="en-GB"/>
        </w:rPr>
        <w:t>34,</w:t>
      </w:r>
      <w:r w:rsidRPr="002609DF">
        <w:rPr>
          <w:rFonts w:ascii="Cambria" w:hAnsi="Cambria"/>
          <w:noProof/>
          <w:lang w:val="en-GB"/>
        </w:rPr>
        <w:t xml:space="preserve"> 123-139.</w:t>
      </w:r>
    </w:p>
    <w:p w14:paraId="54D4614C"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Bancroft, H.H. (1890) </w:t>
      </w:r>
      <w:r w:rsidRPr="002609DF">
        <w:rPr>
          <w:rFonts w:ascii="Cambria" w:hAnsi="Cambria"/>
          <w:i/>
          <w:noProof/>
          <w:lang w:val="en-GB"/>
        </w:rPr>
        <w:t xml:space="preserve">History of Washington, Idaho and Montana 1845-1889, </w:t>
      </w:r>
      <w:r w:rsidRPr="002609DF">
        <w:rPr>
          <w:rFonts w:ascii="Cambria" w:hAnsi="Cambria"/>
          <w:noProof/>
          <w:lang w:val="en-GB"/>
        </w:rPr>
        <w:t xml:space="preserve"> (The Works of Hubert Howe Bancroft, Vol., The History Company, Publishers, San Francisco CA.</w:t>
      </w:r>
    </w:p>
    <w:p w14:paraId="72A5858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Barill</w:t>
      </w:r>
      <w:r w:rsidRPr="002609DF">
        <w:rPr>
          <w:rFonts w:ascii="Lucida Grande" w:hAnsi="Lucida Grande" w:cs="Lucida Grande"/>
          <w:noProof/>
          <w:lang w:val="en-GB"/>
        </w:rPr>
        <w:t xml:space="preserve">e, </w:t>
      </w:r>
      <w:r w:rsidRPr="002609DF">
        <w:rPr>
          <w:rFonts w:ascii="Cambria" w:hAnsi="Cambria"/>
          <w:noProof/>
          <w:lang w:val="en-GB"/>
        </w:rPr>
        <w:t>L., Prou, J., H</w:t>
      </w:r>
      <w:r w:rsidRPr="002609DF">
        <w:rPr>
          <w:rFonts w:ascii="Lucida Grande" w:hAnsi="Lucida Grande" w:cs="Lucida Grande"/>
          <w:noProof/>
          <w:lang w:val="en-GB"/>
        </w:rPr>
        <w:t>e</w:t>
      </w:r>
      <w:r w:rsidRPr="002609DF">
        <w:rPr>
          <w:rFonts w:ascii="Cambria" w:hAnsi="Cambria"/>
          <w:noProof/>
          <w:lang w:val="en-GB"/>
        </w:rPr>
        <w:t xml:space="preserve">ral, M., Razet, D. (1997) Effects of high natural seston concentrations on the feeding, selection, and absorption of the oyster Crassostrea gigas (Thunberg). </w:t>
      </w:r>
      <w:r w:rsidRPr="002609DF">
        <w:rPr>
          <w:rFonts w:ascii="Cambria" w:hAnsi="Cambria"/>
          <w:i/>
          <w:noProof/>
          <w:lang w:val="en-GB"/>
        </w:rPr>
        <w:t>Journal of Experimental Marine Biology and Ecology</w:t>
      </w:r>
      <w:r w:rsidRPr="002609DF">
        <w:rPr>
          <w:rFonts w:ascii="Cambria" w:hAnsi="Cambria"/>
          <w:noProof/>
          <w:lang w:val="en-GB"/>
        </w:rPr>
        <w:t xml:space="preserve"> </w:t>
      </w:r>
      <w:r w:rsidRPr="002609DF">
        <w:rPr>
          <w:rFonts w:ascii="Cambria" w:hAnsi="Cambria"/>
          <w:b/>
          <w:noProof/>
          <w:lang w:val="en-GB"/>
        </w:rPr>
        <w:t>212,</w:t>
      </w:r>
      <w:r w:rsidRPr="002609DF">
        <w:rPr>
          <w:rFonts w:ascii="Cambria" w:hAnsi="Cambria"/>
          <w:noProof/>
          <w:lang w:val="en-GB"/>
        </w:rPr>
        <w:t xml:space="preserve"> 149-172.</w:t>
      </w:r>
    </w:p>
    <w:p w14:paraId="5300CC4F"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Battle, J.D. (1891) An investigation of the coast waters of South Carolina with reference to oyster-culture. </w:t>
      </w:r>
      <w:r w:rsidRPr="002609DF">
        <w:rPr>
          <w:rFonts w:ascii="Cambria" w:hAnsi="Cambria"/>
          <w:i/>
          <w:noProof/>
          <w:lang w:val="en-GB"/>
        </w:rPr>
        <w:t>Bulletin of the United States Fish Commission</w:t>
      </w:r>
      <w:r w:rsidRPr="002609DF">
        <w:rPr>
          <w:rFonts w:ascii="Cambria" w:hAnsi="Cambria"/>
          <w:noProof/>
          <w:lang w:val="en-GB"/>
        </w:rPr>
        <w:t xml:space="preserve"> </w:t>
      </w:r>
      <w:r w:rsidRPr="002609DF">
        <w:rPr>
          <w:rFonts w:ascii="Cambria" w:hAnsi="Cambria"/>
          <w:b/>
          <w:noProof/>
          <w:lang w:val="en-GB"/>
        </w:rPr>
        <w:t>10,</w:t>
      </w:r>
      <w:r w:rsidRPr="002609DF">
        <w:rPr>
          <w:rFonts w:ascii="Cambria" w:hAnsi="Cambria"/>
          <w:noProof/>
          <w:lang w:val="en-GB"/>
        </w:rPr>
        <w:t xml:space="preserve"> 303-330.</w:t>
      </w:r>
    </w:p>
    <w:p w14:paraId="60AAD022"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Beck, M.W., Brumbaugh, R.D., Airoldi, L.</w:t>
      </w:r>
      <w:r w:rsidRPr="002609DF">
        <w:rPr>
          <w:rFonts w:ascii="Cambria" w:hAnsi="Cambria"/>
          <w:i/>
          <w:noProof/>
          <w:lang w:val="en-GB"/>
        </w:rPr>
        <w:t>, et al.</w:t>
      </w:r>
      <w:r w:rsidRPr="002609DF">
        <w:rPr>
          <w:rFonts w:ascii="Cambria" w:hAnsi="Cambria"/>
          <w:noProof/>
          <w:lang w:val="en-GB"/>
        </w:rPr>
        <w:t xml:space="preserve"> (2009) Shellfish Reefs at Risk: A Global Analysis of Problems and Solutions., 52.</w:t>
      </w:r>
    </w:p>
    <w:p w14:paraId="13FF959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Beseres Pollack, J., Kim, H.-C., Morgan, E.K., Montagna, P.A. (2011) Role of flood disturbance in natural oyster (Crassostrea virginica) population maintenance in an esturay in South Texas, USA.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34,</w:t>
      </w:r>
      <w:r w:rsidRPr="002609DF">
        <w:rPr>
          <w:rFonts w:ascii="Cambria" w:hAnsi="Cambria"/>
          <w:noProof/>
          <w:lang w:val="en-GB"/>
        </w:rPr>
        <w:t xml:space="preserve"> 187-197.</w:t>
      </w:r>
    </w:p>
    <w:p w14:paraId="4F1AE1F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Blackford, E.G. (1887) Second report of the oyster investigation and of survey of oyster territory, for the years 1885 and 1886. 48.</w:t>
      </w:r>
    </w:p>
    <w:p w14:paraId="555C140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lastRenderedPageBreak/>
        <w:t>Bleakney, J.S., David, D. (1983) Discovery of an undisturbed bed of 3800 year old oysters (</w:t>
      </w:r>
      <w:r w:rsidRPr="002609DF">
        <w:rPr>
          <w:rFonts w:ascii="Cambria" w:hAnsi="Cambria"/>
          <w:i/>
          <w:noProof/>
          <w:lang w:val="en-GB"/>
        </w:rPr>
        <w:t>Crassostrea virginica</w:t>
      </w:r>
      <w:r w:rsidRPr="002609DF">
        <w:rPr>
          <w:rFonts w:ascii="Cambria" w:hAnsi="Cambria"/>
          <w:noProof/>
          <w:lang w:val="en-GB"/>
        </w:rPr>
        <w:t xml:space="preserve">) in Minas basin, Nova Scotia. </w:t>
      </w:r>
      <w:r w:rsidRPr="002609DF">
        <w:rPr>
          <w:rFonts w:ascii="Cambria" w:hAnsi="Cambria"/>
          <w:i/>
          <w:noProof/>
          <w:lang w:val="en-GB"/>
        </w:rPr>
        <w:t>Proceedings of the Nova Scotian Institute of Science</w:t>
      </w:r>
      <w:r w:rsidRPr="002609DF">
        <w:rPr>
          <w:rFonts w:ascii="Cambria" w:hAnsi="Cambria"/>
          <w:noProof/>
          <w:lang w:val="en-GB"/>
        </w:rPr>
        <w:t xml:space="preserve"> </w:t>
      </w:r>
      <w:r w:rsidRPr="002609DF">
        <w:rPr>
          <w:rFonts w:ascii="Cambria" w:hAnsi="Cambria"/>
          <w:b/>
          <w:noProof/>
          <w:lang w:val="en-GB"/>
        </w:rPr>
        <w:t>33,</w:t>
      </w:r>
      <w:r w:rsidRPr="002609DF">
        <w:rPr>
          <w:rFonts w:ascii="Cambria" w:hAnsi="Cambria"/>
          <w:noProof/>
          <w:lang w:val="en-GB"/>
        </w:rPr>
        <w:t xml:space="preserve"> 1-6.</w:t>
      </w:r>
    </w:p>
    <w:p w14:paraId="48793313"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Boesch, D.F., Turner, R.E. (1984) Dependence of fishery species on salt marshes: The role of food and refuge. </w:t>
      </w:r>
      <w:r w:rsidRPr="002609DF">
        <w:rPr>
          <w:rFonts w:ascii="Cambria" w:hAnsi="Cambria"/>
          <w:i/>
          <w:noProof/>
          <w:lang w:val="en-GB"/>
        </w:rPr>
        <w:t>Estuaries</w:t>
      </w:r>
      <w:r w:rsidRPr="002609DF">
        <w:rPr>
          <w:rFonts w:ascii="Cambria" w:hAnsi="Cambria"/>
          <w:noProof/>
          <w:lang w:val="en-GB"/>
        </w:rPr>
        <w:t xml:space="preserve"> </w:t>
      </w:r>
      <w:r w:rsidRPr="002609DF">
        <w:rPr>
          <w:rFonts w:ascii="Cambria" w:hAnsi="Cambria"/>
          <w:b/>
          <w:noProof/>
          <w:lang w:val="en-GB"/>
        </w:rPr>
        <w:t>7,</w:t>
      </w:r>
      <w:r w:rsidRPr="002609DF">
        <w:rPr>
          <w:rFonts w:ascii="Cambria" w:hAnsi="Cambria"/>
          <w:noProof/>
          <w:lang w:val="en-GB"/>
        </w:rPr>
        <w:t xml:space="preserve"> 460-468.</w:t>
      </w:r>
    </w:p>
    <w:p w14:paraId="6CA9344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Booth, D.M., Heck Jr., K.L. (2009) Effects of the American oyster Crassostrea virginica on growth rates of the seagrass Halodule wrightii.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389,</w:t>
      </w:r>
      <w:r w:rsidRPr="002609DF">
        <w:rPr>
          <w:rFonts w:ascii="Cambria" w:hAnsi="Cambria"/>
          <w:noProof/>
          <w:lang w:val="en-GB"/>
        </w:rPr>
        <w:t xml:space="preserve"> 117-126.</w:t>
      </w:r>
    </w:p>
    <w:p w14:paraId="32472923"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Borsje, B.W., van Wesenbeeck, B.K., Dekker, F.</w:t>
      </w:r>
      <w:r w:rsidRPr="002609DF">
        <w:rPr>
          <w:rFonts w:ascii="Cambria" w:hAnsi="Cambria"/>
          <w:i/>
          <w:noProof/>
          <w:lang w:val="en-GB"/>
        </w:rPr>
        <w:t>, et al.</w:t>
      </w:r>
      <w:r w:rsidRPr="002609DF">
        <w:rPr>
          <w:rFonts w:ascii="Cambria" w:hAnsi="Cambria"/>
          <w:noProof/>
          <w:lang w:val="en-GB"/>
        </w:rPr>
        <w:t xml:space="preserve"> (2011) How ecological engineering can serve in coastal protection. </w:t>
      </w:r>
      <w:r w:rsidRPr="002609DF">
        <w:rPr>
          <w:rFonts w:ascii="Cambria" w:hAnsi="Cambria"/>
          <w:i/>
          <w:noProof/>
          <w:lang w:val="en-GB"/>
        </w:rPr>
        <w:t>Ecological Engineering</w:t>
      </w:r>
      <w:r w:rsidRPr="002609DF">
        <w:rPr>
          <w:rFonts w:ascii="Cambria" w:hAnsi="Cambria"/>
          <w:noProof/>
          <w:lang w:val="en-GB"/>
        </w:rPr>
        <w:t xml:space="preserve"> </w:t>
      </w:r>
      <w:r w:rsidRPr="002609DF">
        <w:rPr>
          <w:rFonts w:ascii="Cambria" w:hAnsi="Cambria"/>
          <w:b/>
          <w:noProof/>
          <w:lang w:val="en-GB"/>
        </w:rPr>
        <w:t>37,</w:t>
      </w:r>
      <w:r w:rsidRPr="002609DF">
        <w:rPr>
          <w:rFonts w:ascii="Cambria" w:hAnsi="Cambria"/>
          <w:noProof/>
          <w:lang w:val="en-GB"/>
        </w:rPr>
        <w:t xml:space="preserve"> 113-122.</w:t>
      </w:r>
    </w:p>
    <w:p w14:paraId="6F01F71C"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Bricker, S., Longstaff, B., Dennison, W.</w:t>
      </w:r>
      <w:r w:rsidRPr="002609DF">
        <w:rPr>
          <w:rFonts w:ascii="Cambria" w:hAnsi="Cambria"/>
          <w:i/>
          <w:noProof/>
          <w:lang w:val="en-GB"/>
        </w:rPr>
        <w:t>, et al.</w:t>
      </w:r>
      <w:r w:rsidRPr="002609DF">
        <w:rPr>
          <w:rFonts w:ascii="Cambria" w:hAnsi="Cambria"/>
          <w:noProof/>
          <w:lang w:val="en-GB"/>
        </w:rPr>
        <w:t xml:space="preserve"> (2007) </w:t>
      </w:r>
      <w:r w:rsidRPr="002609DF">
        <w:rPr>
          <w:rFonts w:ascii="Cambria" w:hAnsi="Cambria"/>
          <w:i/>
          <w:noProof/>
          <w:lang w:val="en-GB"/>
        </w:rPr>
        <w:t xml:space="preserve">Effects of nutrient enrichment in the nation's estuaries: A decade of change, </w:t>
      </w:r>
      <w:r w:rsidRPr="002609DF">
        <w:rPr>
          <w:rFonts w:ascii="Cambria" w:hAnsi="Cambria"/>
          <w:noProof/>
          <w:lang w:val="en-GB"/>
        </w:rPr>
        <w:t xml:space="preserve"> (NOAA Coastal Ocean Program Decision Analysis Series, Vol. 26), National Centers for Coastal Ocean Science, Silver Spring, MD.</w:t>
      </w:r>
    </w:p>
    <w:p w14:paraId="3971CD6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Brooks, W.K. (1884) </w:t>
      </w:r>
      <w:r w:rsidRPr="002609DF">
        <w:rPr>
          <w:rFonts w:ascii="Cambria" w:hAnsi="Cambria"/>
          <w:i/>
          <w:noProof/>
          <w:lang w:val="en-GB"/>
        </w:rPr>
        <w:t xml:space="preserve">The development and protection of the oyster in Maryland By W. K. Brooks ... Being the report written by him as chairman of the Oyster Commission of the state of Maryland and presented to the General Assembly, February, 1884, </w:t>
      </w:r>
      <w:r w:rsidRPr="002609DF">
        <w:rPr>
          <w:rFonts w:ascii="Cambria" w:hAnsi="Cambria"/>
          <w:noProof/>
          <w:lang w:val="en-GB"/>
        </w:rPr>
        <w:t xml:space="preserve"> Vol., Publication Agency of the Johns Hopkins University, Baltimore.</w:t>
      </w:r>
    </w:p>
    <w:p w14:paraId="5DE0E4C4"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Brooks, W.K., Waddell, J.I., Legg, W.H. (1884) Report of the oyster commission of the state of Maryland January 1884. 183.</w:t>
      </w:r>
    </w:p>
    <w:p w14:paraId="17B52DF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Brumbaugh, R.D., Beck, M.W., Coen, L.D., Craig, L., Hicks, P. (2006) A practitioners guide to the design and monitoring of shellfish restoration projects. 32.</w:t>
      </w:r>
    </w:p>
    <w:p w14:paraId="1CB017E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Bush, L.L. (1900) The oyster industry. In: </w:t>
      </w:r>
      <w:r w:rsidRPr="002609DF">
        <w:rPr>
          <w:rFonts w:ascii="Cambria" w:hAnsi="Cambria"/>
          <w:i/>
          <w:noProof/>
          <w:lang w:val="en-GB"/>
        </w:rPr>
        <w:t>Pacific County Edition of the South Bend Journal</w:t>
      </w:r>
      <w:r w:rsidRPr="002609DF">
        <w:rPr>
          <w:rFonts w:ascii="Cambria" w:hAnsi="Cambria"/>
          <w:noProof/>
          <w:lang w:val="en-GB"/>
        </w:rPr>
        <w:t>. South Bend, WA.</w:t>
      </w:r>
    </w:p>
    <w:p w14:paraId="2A917F83"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Carmichael, R.H., Shriver, A.C., Valiela, I. (2012a) Bivalve Response to Estuarine Eutrophication: The Balance between Enhanced Food Supply and Habitat Alterations. </w:t>
      </w:r>
      <w:r w:rsidRPr="002609DF">
        <w:rPr>
          <w:rFonts w:ascii="Cambria" w:hAnsi="Cambria"/>
          <w:i/>
          <w:noProof/>
          <w:lang w:val="en-GB"/>
        </w:rPr>
        <w:t>Journal of Shellfish Research</w:t>
      </w:r>
      <w:r w:rsidRPr="002609DF">
        <w:rPr>
          <w:rFonts w:ascii="Cambria" w:hAnsi="Cambria"/>
          <w:noProof/>
          <w:lang w:val="en-GB"/>
        </w:rPr>
        <w:t xml:space="preserve"> </w:t>
      </w:r>
      <w:r w:rsidRPr="002609DF">
        <w:rPr>
          <w:rFonts w:ascii="Cambria" w:hAnsi="Cambria"/>
          <w:b/>
          <w:noProof/>
          <w:lang w:val="en-GB"/>
        </w:rPr>
        <w:t>31,</w:t>
      </w:r>
      <w:r w:rsidRPr="002609DF">
        <w:rPr>
          <w:rFonts w:ascii="Cambria" w:hAnsi="Cambria"/>
          <w:noProof/>
          <w:lang w:val="en-GB"/>
        </w:rPr>
        <w:t xml:space="preserve"> 1-11.</w:t>
      </w:r>
    </w:p>
    <w:p w14:paraId="2AD59DD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Carmichael, R.H., Walton, W., Clark, H. (2012b) Bivalve-enhanced nitrogen removal from coastal estuaries. </w:t>
      </w:r>
      <w:r w:rsidRPr="002609DF">
        <w:rPr>
          <w:rFonts w:ascii="Cambria" w:hAnsi="Cambria"/>
          <w:i/>
          <w:noProof/>
          <w:lang w:val="en-GB"/>
        </w:rPr>
        <w:t>Canadian Journal of Fisheries and Aquatic Sciences</w:t>
      </w:r>
      <w:r w:rsidRPr="002609DF">
        <w:rPr>
          <w:rFonts w:ascii="Cambria" w:hAnsi="Cambria"/>
          <w:noProof/>
          <w:lang w:val="en-GB"/>
        </w:rPr>
        <w:t xml:space="preserve"> </w:t>
      </w:r>
      <w:r w:rsidRPr="002609DF">
        <w:rPr>
          <w:rFonts w:ascii="Cambria" w:hAnsi="Cambria"/>
          <w:b/>
          <w:noProof/>
          <w:lang w:val="en-GB"/>
        </w:rPr>
        <w:t>69,</w:t>
      </w:r>
      <w:r w:rsidRPr="002609DF">
        <w:rPr>
          <w:rFonts w:ascii="Cambria" w:hAnsi="Cambria"/>
          <w:noProof/>
          <w:lang w:val="en-GB"/>
        </w:rPr>
        <w:t xml:space="preserve"> 1131-1149.</w:t>
      </w:r>
    </w:p>
    <w:p w14:paraId="6014B4A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Cerco, C.F., Noel, M.R. (2007) Can oyster restoration reverse cultural eutrophication in Chesapeake Bay?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30,</w:t>
      </w:r>
      <w:r w:rsidRPr="002609DF">
        <w:rPr>
          <w:rFonts w:ascii="Cambria" w:hAnsi="Cambria"/>
          <w:noProof/>
          <w:lang w:val="en-GB"/>
        </w:rPr>
        <w:t xml:space="preserve"> 331-343.</w:t>
      </w:r>
    </w:p>
    <w:p w14:paraId="1563D81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Coen, L.D., Brumbaugh, R.D., Bushek, D.</w:t>
      </w:r>
      <w:r w:rsidRPr="002609DF">
        <w:rPr>
          <w:rFonts w:ascii="Cambria" w:hAnsi="Cambria"/>
          <w:i/>
          <w:noProof/>
          <w:lang w:val="en-GB"/>
        </w:rPr>
        <w:t>, et al.</w:t>
      </w:r>
      <w:r w:rsidRPr="002609DF">
        <w:rPr>
          <w:rFonts w:ascii="Cambria" w:hAnsi="Cambria"/>
          <w:noProof/>
          <w:lang w:val="en-GB"/>
        </w:rPr>
        <w:t xml:space="preserve"> (2007) Ecosystem services related to oyster restoration.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341,</w:t>
      </w:r>
      <w:r w:rsidRPr="002609DF">
        <w:rPr>
          <w:rFonts w:ascii="Cambria" w:hAnsi="Cambria"/>
          <w:noProof/>
          <w:lang w:val="en-GB"/>
        </w:rPr>
        <w:t xml:space="preserve"> 303–307.</w:t>
      </w:r>
    </w:p>
    <w:p w14:paraId="3266C22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Coen, L.D., Grizzle, R.E. (2007) The Importance of Habitat Created by Molluscan Shellfish to Managed Species along the Atlantic Coast of the United States. Habitat Management Series No. 8, 115.</w:t>
      </w:r>
    </w:p>
    <w:p w14:paraId="2B322D8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Dame, R.F. (2011) </w:t>
      </w:r>
      <w:r w:rsidRPr="002609DF">
        <w:rPr>
          <w:rFonts w:ascii="Cambria" w:hAnsi="Cambria"/>
          <w:i/>
          <w:noProof/>
          <w:lang w:val="en-GB"/>
        </w:rPr>
        <w:t xml:space="preserve">Ecology of Marine Bivalves: an ecosystem approach, </w:t>
      </w:r>
      <w:r w:rsidRPr="002609DF">
        <w:rPr>
          <w:rFonts w:ascii="Cambria" w:hAnsi="Cambria"/>
          <w:noProof/>
          <w:lang w:val="en-GB"/>
        </w:rPr>
        <w:t xml:space="preserve"> Vol., CRC Press, Boca Raton, FL.</w:t>
      </w:r>
    </w:p>
    <w:p w14:paraId="3F0A519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Dame, R.F., Zingmark, R.G., Haskin, E. (1984) Oyster Reefs as Processors of Estuarine Materials. </w:t>
      </w:r>
      <w:r w:rsidRPr="002609DF">
        <w:rPr>
          <w:rFonts w:ascii="Cambria" w:hAnsi="Cambria"/>
          <w:i/>
          <w:noProof/>
          <w:lang w:val="en-GB"/>
        </w:rPr>
        <w:t>Journal of Experimental Marine Biology and Ecology</w:t>
      </w:r>
      <w:r w:rsidRPr="002609DF">
        <w:rPr>
          <w:rFonts w:ascii="Cambria" w:hAnsi="Cambria"/>
          <w:noProof/>
          <w:lang w:val="en-GB"/>
        </w:rPr>
        <w:t xml:space="preserve"> </w:t>
      </w:r>
      <w:r w:rsidRPr="002609DF">
        <w:rPr>
          <w:rFonts w:ascii="Cambria" w:hAnsi="Cambria"/>
          <w:b/>
          <w:noProof/>
          <w:lang w:val="en-GB"/>
        </w:rPr>
        <w:t>83,</w:t>
      </w:r>
      <w:r w:rsidRPr="002609DF">
        <w:rPr>
          <w:rFonts w:ascii="Cambria" w:hAnsi="Cambria"/>
          <w:noProof/>
          <w:lang w:val="en-GB"/>
        </w:rPr>
        <w:t xml:space="preserve"> 239-247.</w:t>
      </w:r>
    </w:p>
    <w:p w14:paraId="09E8DFC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Drake, J.C. (1891) On the sounds and estuaries of Georgia, with reference to oyster culture. </w:t>
      </w:r>
      <w:r w:rsidRPr="002609DF">
        <w:rPr>
          <w:rFonts w:ascii="Cambria" w:hAnsi="Cambria"/>
          <w:i/>
          <w:noProof/>
          <w:lang w:val="en-GB"/>
        </w:rPr>
        <w:t>United States Coast and Geodetic Survey Bulletin</w:t>
      </w:r>
      <w:r w:rsidRPr="002609DF">
        <w:rPr>
          <w:rFonts w:ascii="Cambria" w:hAnsi="Cambria"/>
          <w:noProof/>
          <w:lang w:val="en-GB"/>
        </w:rPr>
        <w:t xml:space="preserve"> </w:t>
      </w:r>
      <w:r w:rsidRPr="002609DF">
        <w:rPr>
          <w:rFonts w:ascii="Cambria" w:hAnsi="Cambria"/>
          <w:b/>
          <w:noProof/>
          <w:lang w:val="en-GB"/>
        </w:rPr>
        <w:t>19,</w:t>
      </w:r>
      <w:r w:rsidRPr="002609DF">
        <w:rPr>
          <w:rFonts w:ascii="Cambria" w:hAnsi="Cambria"/>
          <w:noProof/>
          <w:lang w:val="en-GB"/>
        </w:rPr>
        <w:t xml:space="preserve"> 179-209.</w:t>
      </w:r>
    </w:p>
    <w:p w14:paraId="45DCB70B"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Dumain, L. (1832) Survey of the Coast of Louisiana [1806-1807, communicated to the Senate 1811]. Class IV, Commerce and Navigation. In: </w:t>
      </w:r>
      <w:r w:rsidRPr="002609DF">
        <w:rPr>
          <w:rFonts w:ascii="Cambria" w:hAnsi="Cambria"/>
          <w:i/>
          <w:noProof/>
          <w:lang w:val="en-GB"/>
        </w:rPr>
        <w:t xml:space="preserve">Document No. </w:t>
      </w:r>
      <w:r w:rsidRPr="002609DF">
        <w:rPr>
          <w:rFonts w:ascii="Cambria" w:hAnsi="Cambria"/>
          <w:i/>
          <w:noProof/>
          <w:lang w:val="en-GB"/>
        </w:rPr>
        <w:lastRenderedPageBreak/>
        <w:t>158 in the American State Papers.</w:t>
      </w:r>
      <w:r w:rsidRPr="002609DF">
        <w:rPr>
          <w:rFonts w:ascii="Cambria" w:hAnsi="Cambria"/>
          <w:noProof/>
          <w:lang w:val="en-GB"/>
        </w:rPr>
        <w:t xml:space="preserve"> Vol. 7. </w:t>
      </w:r>
      <w:r w:rsidRPr="002609DF">
        <w:rPr>
          <w:rFonts w:ascii="Cambria" w:hAnsi="Cambria"/>
          <w:i/>
          <w:noProof/>
          <w:lang w:val="en-GB"/>
        </w:rPr>
        <w:t xml:space="preserve"> </w:t>
      </w:r>
      <w:r w:rsidRPr="002609DF">
        <w:rPr>
          <w:rFonts w:ascii="Cambria" w:hAnsi="Cambria"/>
          <w:noProof/>
          <w:lang w:val="en-GB"/>
        </w:rPr>
        <w:t>(Eds. W. Lowrie,  M. St. Clair Clarke),  Gales and Seaton, Washington, pp. 839-842.</w:t>
      </w:r>
    </w:p>
    <w:p w14:paraId="3F67093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Elsey, C.R. (1935) On the structure and function of the mantle and gill of </w:t>
      </w:r>
      <w:r w:rsidRPr="002609DF">
        <w:rPr>
          <w:rFonts w:ascii="Cambria" w:hAnsi="Cambria"/>
          <w:i/>
          <w:noProof/>
          <w:lang w:val="en-GB"/>
        </w:rPr>
        <w:t>Ostrea gigas</w:t>
      </w:r>
      <w:r w:rsidRPr="002609DF">
        <w:rPr>
          <w:rFonts w:ascii="Cambria" w:hAnsi="Cambria"/>
          <w:noProof/>
          <w:lang w:val="en-GB"/>
        </w:rPr>
        <w:t xml:space="preserve"> (Thunberg) and </w:t>
      </w:r>
      <w:r w:rsidRPr="002609DF">
        <w:rPr>
          <w:rFonts w:ascii="Cambria" w:hAnsi="Cambria"/>
          <w:i/>
          <w:noProof/>
          <w:lang w:val="en-GB"/>
        </w:rPr>
        <w:t>Ostrea lurida (</w:t>
      </w:r>
      <w:r w:rsidRPr="002609DF">
        <w:rPr>
          <w:rFonts w:ascii="Cambria" w:hAnsi="Cambria"/>
          <w:noProof/>
          <w:lang w:val="en-GB"/>
        </w:rPr>
        <w:t xml:space="preserve">Carpenter). </w:t>
      </w:r>
      <w:r w:rsidRPr="002609DF">
        <w:rPr>
          <w:rFonts w:ascii="Cambria" w:hAnsi="Cambria"/>
          <w:i/>
          <w:noProof/>
          <w:lang w:val="en-GB"/>
        </w:rPr>
        <w:t>Transactions of the Royal Society of Canada</w:t>
      </w:r>
      <w:r w:rsidRPr="002609DF">
        <w:rPr>
          <w:rFonts w:ascii="Cambria" w:hAnsi="Cambria"/>
          <w:noProof/>
          <w:lang w:val="en-GB"/>
        </w:rPr>
        <w:t xml:space="preserve"> </w:t>
      </w:r>
      <w:r w:rsidRPr="002609DF">
        <w:rPr>
          <w:rFonts w:ascii="Cambria" w:hAnsi="Cambria"/>
          <w:b/>
          <w:noProof/>
          <w:lang w:val="en-GB"/>
        </w:rPr>
        <w:t>29,</w:t>
      </w:r>
      <w:r w:rsidRPr="002609DF">
        <w:rPr>
          <w:rFonts w:ascii="Cambria" w:hAnsi="Cambria"/>
          <w:noProof/>
          <w:lang w:val="en-GB"/>
        </w:rPr>
        <w:t xml:space="preserve"> 131-158.</w:t>
      </w:r>
    </w:p>
    <w:p w14:paraId="6ED99C9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Gedan, K.B., Kellogg, L., Breitburg, D.L. (2014) Accounting for multiple foundation species in oyster reef restoration benefits. </w:t>
      </w:r>
      <w:r w:rsidRPr="002609DF">
        <w:rPr>
          <w:rFonts w:ascii="Cambria" w:hAnsi="Cambria"/>
          <w:i/>
          <w:noProof/>
          <w:lang w:val="en-GB"/>
        </w:rPr>
        <w:t>Restoration Ecology</w:t>
      </w:r>
      <w:r w:rsidRPr="002609DF">
        <w:rPr>
          <w:rFonts w:ascii="Cambria" w:hAnsi="Cambria"/>
          <w:noProof/>
          <w:lang w:val="en-GB"/>
        </w:rPr>
        <w:t xml:space="preserve"> </w:t>
      </w:r>
      <w:r w:rsidRPr="002609DF">
        <w:rPr>
          <w:rFonts w:ascii="Cambria" w:hAnsi="Cambria"/>
          <w:b/>
          <w:noProof/>
          <w:lang w:val="en-GB"/>
        </w:rPr>
        <w:t>22,</w:t>
      </w:r>
      <w:r w:rsidRPr="002609DF">
        <w:rPr>
          <w:rFonts w:ascii="Cambria" w:hAnsi="Cambria"/>
          <w:noProof/>
          <w:lang w:val="en-GB"/>
        </w:rPr>
        <w:t xml:space="preserve"> 517-524.</w:t>
      </w:r>
    </w:p>
    <w:p w14:paraId="2D58E7E8"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Gerdes, D. (1983) The Pacific oyster Crassostrea gigas: Part I Feeding behaviour of larvae and adults. </w:t>
      </w:r>
      <w:r w:rsidRPr="002609DF">
        <w:rPr>
          <w:rFonts w:ascii="Cambria" w:hAnsi="Cambria"/>
          <w:i/>
          <w:noProof/>
          <w:lang w:val="en-GB"/>
        </w:rPr>
        <w:t>Aquaculture</w:t>
      </w:r>
      <w:r w:rsidRPr="002609DF">
        <w:rPr>
          <w:rFonts w:ascii="Cambria" w:hAnsi="Cambria"/>
          <w:noProof/>
          <w:lang w:val="en-GB"/>
        </w:rPr>
        <w:t xml:space="preserve"> </w:t>
      </w:r>
      <w:r w:rsidRPr="002609DF">
        <w:rPr>
          <w:rFonts w:ascii="Cambria" w:hAnsi="Cambria"/>
          <w:b/>
          <w:noProof/>
          <w:lang w:val="en-GB"/>
        </w:rPr>
        <w:t>31,</w:t>
      </w:r>
      <w:r w:rsidRPr="002609DF">
        <w:rPr>
          <w:rFonts w:ascii="Cambria" w:hAnsi="Cambria"/>
          <w:noProof/>
          <w:lang w:val="en-GB"/>
        </w:rPr>
        <w:t xml:space="preserve"> 195-219.</w:t>
      </w:r>
    </w:p>
    <w:p w14:paraId="46C578C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Gould, A.A. (1841) </w:t>
      </w:r>
      <w:r w:rsidRPr="002609DF">
        <w:rPr>
          <w:rFonts w:ascii="Cambria" w:hAnsi="Cambria"/>
          <w:i/>
          <w:noProof/>
          <w:lang w:val="en-GB"/>
        </w:rPr>
        <w:t xml:space="preserve">Report on the invertebrata of Massachusetts comprising the mollusca, crustacea, annelinda and radiata, </w:t>
      </w:r>
      <w:r w:rsidRPr="002609DF">
        <w:rPr>
          <w:rFonts w:ascii="Cambria" w:hAnsi="Cambria"/>
          <w:noProof/>
          <w:lang w:val="en-GB"/>
        </w:rPr>
        <w:t xml:space="preserve"> Vol., Folsom, Wells, and Thurston, Cambridge MA.</w:t>
      </w:r>
    </w:p>
    <w:p w14:paraId="20B7982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Grabowski, J.H., Brumbaugh, R.D., Conrad, R.F.</w:t>
      </w:r>
      <w:r w:rsidRPr="002609DF">
        <w:rPr>
          <w:rFonts w:ascii="Cambria" w:hAnsi="Cambria"/>
          <w:i/>
          <w:noProof/>
          <w:lang w:val="en-GB"/>
        </w:rPr>
        <w:t>, et al.</w:t>
      </w:r>
      <w:r w:rsidRPr="002609DF">
        <w:rPr>
          <w:rFonts w:ascii="Cambria" w:hAnsi="Cambria"/>
          <w:noProof/>
          <w:lang w:val="en-GB"/>
        </w:rPr>
        <w:t xml:space="preserve"> (2012) Economic Valuation of Ecosystem Services Provided by Oyster Reefs. </w:t>
      </w:r>
      <w:r w:rsidRPr="002609DF">
        <w:rPr>
          <w:rFonts w:ascii="Cambria" w:hAnsi="Cambria"/>
          <w:i/>
          <w:noProof/>
          <w:lang w:val="en-GB"/>
        </w:rPr>
        <w:t>BioScience</w:t>
      </w:r>
      <w:r w:rsidRPr="002609DF">
        <w:rPr>
          <w:rFonts w:ascii="Cambria" w:hAnsi="Cambria"/>
          <w:noProof/>
          <w:lang w:val="en-GB"/>
        </w:rPr>
        <w:t xml:space="preserve"> </w:t>
      </w:r>
      <w:r w:rsidRPr="002609DF">
        <w:rPr>
          <w:rFonts w:ascii="Cambria" w:hAnsi="Cambria"/>
          <w:b/>
          <w:noProof/>
          <w:lang w:val="en-GB"/>
        </w:rPr>
        <w:t>62,</w:t>
      </w:r>
      <w:r w:rsidRPr="002609DF">
        <w:rPr>
          <w:rFonts w:ascii="Cambria" w:hAnsi="Cambria"/>
          <w:noProof/>
          <w:lang w:val="en-GB"/>
        </w:rPr>
        <w:t xml:space="preserve"> 900-909.</w:t>
      </w:r>
    </w:p>
    <w:p w14:paraId="3E53ED0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Grabowski, J.H., Peterson, C.H. (2007) Restoring oyster reefs to recover ecosystem services. In: </w:t>
      </w:r>
      <w:r w:rsidRPr="002609DF">
        <w:rPr>
          <w:rFonts w:ascii="Cambria" w:hAnsi="Cambria"/>
          <w:i/>
          <w:noProof/>
          <w:lang w:val="en-GB"/>
        </w:rPr>
        <w:t>Ecosystem engineers</w:t>
      </w:r>
      <w:r w:rsidRPr="002609DF">
        <w:rPr>
          <w:rFonts w:ascii="Cambria" w:hAnsi="Cambria"/>
          <w:noProof/>
          <w:lang w:val="en-GB"/>
        </w:rPr>
        <w:t xml:space="preserve">. </w:t>
      </w:r>
      <w:r w:rsidRPr="002609DF">
        <w:rPr>
          <w:rFonts w:ascii="Cambria" w:hAnsi="Cambria"/>
          <w:i/>
          <w:noProof/>
          <w:lang w:val="en-GB"/>
        </w:rPr>
        <w:t xml:space="preserve"> </w:t>
      </w:r>
      <w:r w:rsidRPr="002609DF">
        <w:rPr>
          <w:rFonts w:ascii="Cambria" w:hAnsi="Cambria"/>
          <w:noProof/>
          <w:lang w:val="en-GB"/>
        </w:rPr>
        <w:t>(Eds. K. Cuddington, J.E. Byers, W.G. Wilson,  A. Hastings),  Elsevier Academic Press, Burlington MA, pp. 281-298.</w:t>
      </w:r>
    </w:p>
    <w:p w14:paraId="34B9D50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Grave, C. (1912) </w:t>
      </w:r>
      <w:r w:rsidRPr="002609DF">
        <w:rPr>
          <w:rFonts w:ascii="Cambria" w:hAnsi="Cambria"/>
          <w:i/>
          <w:noProof/>
          <w:lang w:val="en-GB"/>
        </w:rPr>
        <w:t xml:space="preserve">Notes on the history of the oyster in Maryland and the physical valuation of her oyster properties, </w:t>
      </w:r>
      <w:r w:rsidRPr="002609DF">
        <w:rPr>
          <w:rFonts w:ascii="Cambria" w:hAnsi="Cambria"/>
          <w:noProof/>
          <w:lang w:val="en-GB"/>
        </w:rPr>
        <w:t xml:space="preserve"> Vol., Baltimore.</w:t>
      </w:r>
    </w:p>
    <w:p w14:paraId="582D539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Gregalis, K.C., Johnson, M.W., Powers, S.P. (2009) Restored Oyster Reef Location and Design Affect Responses of Resident and Transient Fish, Crab, and Shellfish Species in Mobile Bay, Alabama. </w:t>
      </w:r>
      <w:r w:rsidRPr="002609DF">
        <w:rPr>
          <w:rFonts w:ascii="Cambria" w:hAnsi="Cambria"/>
          <w:i/>
          <w:noProof/>
          <w:lang w:val="en-GB"/>
        </w:rPr>
        <w:t>Transactions of the American Fisheries Society</w:t>
      </w:r>
      <w:r w:rsidRPr="002609DF">
        <w:rPr>
          <w:rFonts w:ascii="Cambria" w:hAnsi="Cambria"/>
          <w:noProof/>
          <w:lang w:val="en-GB"/>
        </w:rPr>
        <w:t xml:space="preserve"> </w:t>
      </w:r>
      <w:r w:rsidRPr="002609DF">
        <w:rPr>
          <w:rFonts w:ascii="Cambria" w:hAnsi="Cambria"/>
          <w:b/>
          <w:noProof/>
          <w:lang w:val="en-GB"/>
        </w:rPr>
        <w:t>138,</w:t>
      </w:r>
      <w:r w:rsidRPr="002609DF">
        <w:rPr>
          <w:rFonts w:ascii="Cambria" w:hAnsi="Cambria"/>
          <w:noProof/>
          <w:lang w:val="en-GB"/>
        </w:rPr>
        <w:t xml:space="preserve"> 314-327.</w:t>
      </w:r>
    </w:p>
    <w:p w14:paraId="5DEBB11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Grizzle, R.E., Brodeur, M. (2004) Oyster (</w:t>
      </w:r>
      <w:r w:rsidRPr="002609DF">
        <w:rPr>
          <w:rFonts w:ascii="Cambria" w:hAnsi="Cambria"/>
          <w:i/>
          <w:noProof/>
          <w:lang w:val="en-GB"/>
        </w:rPr>
        <w:t>Crassostrea virginica</w:t>
      </w:r>
      <w:r w:rsidRPr="002609DF">
        <w:rPr>
          <w:rFonts w:ascii="Cambria" w:hAnsi="Cambria"/>
          <w:noProof/>
          <w:lang w:val="en-GB"/>
        </w:rPr>
        <w:t>) reef mapping in the Great Bay Estuary, New Hampshire - 2003. 19.</w:t>
      </w:r>
    </w:p>
    <w:p w14:paraId="35F5FA9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Grizzle, R.E., Greene, J.K., Coen, L.D. (2008) Seston Removal by Natural and Constructed Intertidal Eastern Oyster (Crassostrea virginica) Reefs: A Comparison with Previous Laboratory Studies, and the Value of in situ Methods.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31,</w:t>
      </w:r>
      <w:r w:rsidRPr="002609DF">
        <w:rPr>
          <w:rFonts w:ascii="Cambria" w:hAnsi="Cambria"/>
          <w:noProof/>
          <w:lang w:val="en-GB"/>
        </w:rPr>
        <w:t xml:space="preserve"> 1208-1220.</w:t>
      </w:r>
    </w:p>
    <w:p w14:paraId="389BBCB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Grizzle, R.E., Ward, K. (2009) Video-Based Mapping of Oyster Bottom in the Upper Piscataqua River, Sturgeon Creek, and Spruce Creek. 10.</w:t>
      </w:r>
    </w:p>
    <w:p w14:paraId="49A378F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Harsh, D.A., Luckenbach, M.W. (1999) Materials processing by oysters in patches: Interactive roles of current speed and seston composition. In: </w:t>
      </w:r>
      <w:r w:rsidRPr="002609DF">
        <w:rPr>
          <w:rFonts w:ascii="Cambria" w:hAnsi="Cambria"/>
          <w:i/>
          <w:noProof/>
          <w:lang w:val="en-GB"/>
        </w:rPr>
        <w:t>Oyster reef habiatat restoration: A synopsis and synthesis of approaches</w:t>
      </w:r>
      <w:r w:rsidRPr="002609DF">
        <w:rPr>
          <w:rFonts w:ascii="Cambria" w:hAnsi="Cambria"/>
          <w:noProof/>
          <w:lang w:val="en-GB"/>
        </w:rPr>
        <w:t xml:space="preserve">. </w:t>
      </w:r>
      <w:r w:rsidRPr="002609DF">
        <w:rPr>
          <w:rFonts w:ascii="Cambria" w:hAnsi="Cambria"/>
          <w:i/>
          <w:noProof/>
          <w:lang w:val="en-GB"/>
        </w:rPr>
        <w:t xml:space="preserve"> </w:t>
      </w:r>
      <w:r w:rsidRPr="002609DF">
        <w:rPr>
          <w:rFonts w:ascii="Cambria" w:hAnsi="Cambria"/>
          <w:noProof/>
          <w:lang w:val="en-GB"/>
        </w:rPr>
        <w:t>(Eds. M.W. Luckenbach, R. Mann,  J.A. Wesson),  Virginia Instiute of Marine Science, School of Marine Science, College of William and Mary, VIMS Press, pp. 251-265.</w:t>
      </w:r>
    </w:p>
    <w:p w14:paraId="1F65912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Haure, J., Penisson, C., Bougrier, S., Baud, J.P. (1998) Influence of temperature on clearance and oxygen consumption rates of the flat oyster Ostrea edulis: determination of allometric coefficients. </w:t>
      </w:r>
      <w:r w:rsidRPr="002609DF">
        <w:rPr>
          <w:rFonts w:ascii="Cambria" w:hAnsi="Cambria"/>
          <w:i/>
          <w:noProof/>
          <w:lang w:val="en-GB"/>
        </w:rPr>
        <w:t>Aquaculture</w:t>
      </w:r>
      <w:r w:rsidRPr="002609DF">
        <w:rPr>
          <w:rFonts w:ascii="Cambria" w:hAnsi="Cambria"/>
          <w:noProof/>
          <w:lang w:val="en-GB"/>
        </w:rPr>
        <w:t xml:space="preserve"> </w:t>
      </w:r>
      <w:r w:rsidRPr="002609DF">
        <w:rPr>
          <w:rFonts w:ascii="Cambria" w:hAnsi="Cambria"/>
          <w:b/>
          <w:noProof/>
          <w:lang w:val="en-GB"/>
        </w:rPr>
        <w:t>169,</w:t>
      </w:r>
      <w:r w:rsidRPr="002609DF">
        <w:rPr>
          <w:rFonts w:ascii="Cambria" w:hAnsi="Cambria"/>
          <w:noProof/>
          <w:lang w:val="en-GB"/>
        </w:rPr>
        <w:t xml:space="preserve"> 211-224.</w:t>
      </w:r>
    </w:p>
    <w:p w14:paraId="167F2A3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Haven, D.S., Morales-Alamo, R. (1970) Filtration of particles from suspension by the american oyster Crassostrea virginica. </w:t>
      </w:r>
      <w:r w:rsidRPr="002609DF">
        <w:rPr>
          <w:rFonts w:ascii="Cambria" w:hAnsi="Cambria"/>
          <w:i/>
          <w:noProof/>
          <w:lang w:val="en-GB"/>
        </w:rPr>
        <w:t>Biological Bulletin</w:t>
      </w:r>
      <w:r w:rsidRPr="002609DF">
        <w:rPr>
          <w:rFonts w:ascii="Cambria" w:hAnsi="Cambria"/>
          <w:noProof/>
          <w:lang w:val="en-GB"/>
        </w:rPr>
        <w:t xml:space="preserve"> </w:t>
      </w:r>
      <w:r w:rsidRPr="002609DF">
        <w:rPr>
          <w:rFonts w:ascii="Cambria" w:hAnsi="Cambria"/>
          <w:b/>
          <w:noProof/>
          <w:lang w:val="en-GB"/>
        </w:rPr>
        <w:t>139,</w:t>
      </w:r>
      <w:r w:rsidRPr="002609DF">
        <w:rPr>
          <w:rFonts w:ascii="Cambria" w:hAnsi="Cambria"/>
          <w:noProof/>
          <w:lang w:val="en-GB"/>
        </w:rPr>
        <w:t xml:space="preserve"> 248-264.</w:t>
      </w:r>
    </w:p>
    <w:p w14:paraId="278342AB"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Higgins, C.B., Tobias, C., Piehler, M.F.</w:t>
      </w:r>
      <w:r w:rsidRPr="002609DF">
        <w:rPr>
          <w:rFonts w:ascii="Cambria" w:hAnsi="Cambria"/>
          <w:i/>
          <w:noProof/>
          <w:lang w:val="en-GB"/>
        </w:rPr>
        <w:t>, et al.</w:t>
      </w:r>
      <w:r w:rsidRPr="002609DF">
        <w:rPr>
          <w:rFonts w:ascii="Cambria" w:hAnsi="Cambria"/>
          <w:noProof/>
          <w:lang w:val="en-GB"/>
        </w:rPr>
        <w:t xml:space="preserve"> (2013) Impact of aquacultured oyster biodeposition on sediment N2 production in Chesapeake Bay. </w:t>
      </w:r>
      <w:r w:rsidRPr="002609DF">
        <w:rPr>
          <w:rFonts w:ascii="Cambria" w:hAnsi="Cambria"/>
          <w:i/>
          <w:noProof/>
          <w:lang w:val="en-GB"/>
        </w:rPr>
        <w:t>MARINE ECOLOGY PROGRESS SERIES</w:t>
      </w:r>
      <w:r w:rsidRPr="002609DF">
        <w:rPr>
          <w:rFonts w:ascii="Cambria" w:hAnsi="Cambria"/>
          <w:noProof/>
          <w:lang w:val="en-GB"/>
        </w:rPr>
        <w:t>.</w:t>
      </w:r>
    </w:p>
    <w:p w14:paraId="71A166EB"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lastRenderedPageBreak/>
        <w:t xml:space="preserve">Hinke, W.J. (1916) Report of the Journey of Francis Louis Michel from Berne, Switzerland, to Virginia, October 2, 1701-December 1, 1702. Part II. </w:t>
      </w:r>
      <w:r w:rsidRPr="002609DF">
        <w:rPr>
          <w:rFonts w:ascii="Cambria" w:hAnsi="Cambria"/>
          <w:i/>
          <w:noProof/>
          <w:lang w:val="en-GB"/>
        </w:rPr>
        <w:t>The Virginia Magazine of History and Biography</w:t>
      </w:r>
      <w:r w:rsidRPr="002609DF">
        <w:rPr>
          <w:rFonts w:ascii="Cambria" w:hAnsi="Cambria"/>
          <w:noProof/>
          <w:lang w:val="en-GB"/>
        </w:rPr>
        <w:t xml:space="preserve"> </w:t>
      </w:r>
      <w:r w:rsidRPr="002609DF">
        <w:rPr>
          <w:rFonts w:ascii="Cambria" w:hAnsi="Cambria"/>
          <w:b/>
          <w:noProof/>
          <w:lang w:val="en-GB"/>
        </w:rPr>
        <w:t>24,</w:t>
      </w:r>
      <w:r w:rsidRPr="002609DF">
        <w:rPr>
          <w:rFonts w:ascii="Cambria" w:hAnsi="Cambria"/>
          <w:noProof/>
          <w:lang w:val="en-GB"/>
        </w:rPr>
        <w:t xml:space="preserve"> 113-141.</w:t>
      </w:r>
    </w:p>
    <w:p w14:paraId="57F64C8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Hutchinson, S., Hawkins, L.E. (1992) Quantification of the physiological responses of the European flat oyster Ostrea edulis L. to temperature and salinity. </w:t>
      </w:r>
      <w:r w:rsidRPr="002609DF">
        <w:rPr>
          <w:rFonts w:ascii="Cambria" w:hAnsi="Cambria"/>
          <w:i/>
          <w:noProof/>
          <w:lang w:val="en-GB"/>
        </w:rPr>
        <w:t>Journal of Molluscan Studies</w:t>
      </w:r>
      <w:r w:rsidRPr="002609DF">
        <w:rPr>
          <w:rFonts w:ascii="Cambria" w:hAnsi="Cambria"/>
          <w:noProof/>
          <w:lang w:val="en-GB"/>
        </w:rPr>
        <w:t xml:space="preserve"> </w:t>
      </w:r>
      <w:r w:rsidRPr="002609DF">
        <w:rPr>
          <w:rFonts w:ascii="Cambria" w:hAnsi="Cambria"/>
          <w:b/>
          <w:noProof/>
          <w:lang w:val="en-GB"/>
        </w:rPr>
        <w:t>58,</w:t>
      </w:r>
      <w:r w:rsidRPr="002609DF">
        <w:rPr>
          <w:rFonts w:ascii="Cambria" w:hAnsi="Cambria"/>
          <w:noProof/>
          <w:lang w:val="en-GB"/>
        </w:rPr>
        <w:t xml:space="preserve"> 215-226.</w:t>
      </w:r>
    </w:p>
    <w:p w14:paraId="1EE33E0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Kellogg, J.L. (1915) Ciliary mechanisms of lamellibranchs with descriptions of anatomy. </w:t>
      </w:r>
      <w:r w:rsidRPr="002609DF">
        <w:rPr>
          <w:rFonts w:ascii="Cambria" w:hAnsi="Cambria"/>
          <w:i/>
          <w:noProof/>
          <w:lang w:val="en-GB"/>
        </w:rPr>
        <w:t>Journal of Morphology</w:t>
      </w:r>
      <w:r w:rsidRPr="002609DF">
        <w:rPr>
          <w:rFonts w:ascii="Cambria" w:hAnsi="Cambria"/>
          <w:noProof/>
          <w:lang w:val="en-GB"/>
        </w:rPr>
        <w:t xml:space="preserve"> </w:t>
      </w:r>
      <w:r w:rsidRPr="002609DF">
        <w:rPr>
          <w:rFonts w:ascii="Cambria" w:hAnsi="Cambria"/>
          <w:b/>
          <w:noProof/>
          <w:lang w:val="en-GB"/>
        </w:rPr>
        <w:t>26,</w:t>
      </w:r>
      <w:r w:rsidRPr="002609DF">
        <w:rPr>
          <w:rFonts w:ascii="Cambria" w:hAnsi="Cambria"/>
          <w:noProof/>
          <w:lang w:val="en-GB"/>
        </w:rPr>
        <w:t xml:space="preserve"> 625-701.</w:t>
      </w:r>
    </w:p>
    <w:p w14:paraId="0ED02C2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Kellogg, L., Cornwell, J.C., Paynter, K.T., Owens, M.S. (2011) Nitrogen removal and sequestration capacity of a restored oyster reef. 65.</w:t>
      </w:r>
    </w:p>
    <w:p w14:paraId="63399254"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Kellogg, M.L., Cornwell, J.C., Owens, M.S., Paynter, K.T. (2013) Nitrogen removal and nutrient sequestration of a restored oyster reef.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480,</w:t>
      </w:r>
      <w:r w:rsidRPr="002609DF">
        <w:rPr>
          <w:rFonts w:ascii="Cambria" w:hAnsi="Cambria"/>
          <w:noProof/>
          <w:lang w:val="en-GB"/>
        </w:rPr>
        <w:t xml:space="preserve"> 1-19.</w:t>
      </w:r>
    </w:p>
    <w:p w14:paraId="32AF7E0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Kellogg, M.L., Smyth, A.R., Luckenbach, M.W.</w:t>
      </w:r>
      <w:r w:rsidRPr="002609DF">
        <w:rPr>
          <w:rFonts w:ascii="Cambria" w:hAnsi="Cambria"/>
          <w:i/>
          <w:noProof/>
          <w:lang w:val="en-GB"/>
        </w:rPr>
        <w:t>, et al.</w:t>
      </w:r>
      <w:r w:rsidRPr="002609DF">
        <w:rPr>
          <w:rFonts w:ascii="Cambria" w:hAnsi="Cambria"/>
          <w:noProof/>
          <w:lang w:val="en-GB"/>
        </w:rPr>
        <w:t xml:space="preserve"> (2014) Use of oysters to mitigate eutrophication in coastal waters. </w:t>
      </w:r>
      <w:r w:rsidRPr="002609DF">
        <w:rPr>
          <w:rFonts w:ascii="Cambria" w:hAnsi="Cambria"/>
          <w:i/>
          <w:noProof/>
          <w:lang w:val="en-GB"/>
        </w:rPr>
        <w:t>Estuarine, Coastal and Shelf Science</w:t>
      </w:r>
      <w:r w:rsidRPr="002609DF">
        <w:rPr>
          <w:rFonts w:ascii="Cambria" w:hAnsi="Cambria"/>
          <w:noProof/>
          <w:lang w:val="en-GB"/>
        </w:rPr>
        <w:t>.</w:t>
      </w:r>
    </w:p>
    <w:p w14:paraId="1182A066"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Kirby, M. (2004) Fishing down the coast: Historical expansion and collapse of oyster fisheries along continental margins. </w:t>
      </w:r>
      <w:r w:rsidRPr="002609DF">
        <w:rPr>
          <w:rFonts w:ascii="Cambria" w:hAnsi="Cambria"/>
          <w:i/>
          <w:noProof/>
          <w:lang w:val="en-GB"/>
        </w:rPr>
        <w:t>Proceedings of the National Academy of Sciences</w:t>
      </w:r>
      <w:r w:rsidRPr="002609DF">
        <w:rPr>
          <w:rFonts w:ascii="Cambria" w:hAnsi="Cambria"/>
          <w:noProof/>
          <w:lang w:val="en-GB"/>
        </w:rPr>
        <w:t xml:space="preserve"> </w:t>
      </w:r>
      <w:r w:rsidRPr="002609DF">
        <w:rPr>
          <w:rFonts w:ascii="Cambria" w:hAnsi="Cambria"/>
          <w:b/>
          <w:noProof/>
          <w:lang w:val="en-GB"/>
        </w:rPr>
        <w:t>101,</w:t>
      </w:r>
      <w:r w:rsidRPr="002609DF">
        <w:rPr>
          <w:rFonts w:ascii="Cambria" w:hAnsi="Cambria"/>
          <w:noProof/>
          <w:lang w:val="en-GB"/>
        </w:rPr>
        <w:t xml:space="preserve"> 13096-13099.</w:t>
      </w:r>
    </w:p>
    <w:p w14:paraId="5B5011F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La Peyre, M., Furlong, J., Brown, L.A., Piazza, B.P., Brown, K. (2014) Oyster reef restoration in the northern Gulf of Mexico: Extent, methods and outcomes. </w:t>
      </w:r>
      <w:r w:rsidRPr="002609DF">
        <w:rPr>
          <w:rFonts w:ascii="Cambria" w:hAnsi="Cambria"/>
          <w:i/>
          <w:noProof/>
          <w:lang w:val="en-GB"/>
        </w:rPr>
        <w:t>Ocean &amp; Coastal Management</w:t>
      </w:r>
      <w:r w:rsidRPr="002609DF">
        <w:rPr>
          <w:rFonts w:ascii="Cambria" w:hAnsi="Cambria"/>
          <w:noProof/>
          <w:lang w:val="en-GB"/>
        </w:rPr>
        <w:t xml:space="preserve"> </w:t>
      </w:r>
      <w:r w:rsidRPr="002609DF">
        <w:rPr>
          <w:rFonts w:ascii="Cambria" w:hAnsi="Cambria"/>
          <w:b/>
          <w:noProof/>
          <w:lang w:val="en-GB"/>
        </w:rPr>
        <w:t>89,</w:t>
      </w:r>
      <w:r w:rsidRPr="002609DF">
        <w:rPr>
          <w:rFonts w:ascii="Cambria" w:hAnsi="Cambria"/>
          <w:noProof/>
          <w:lang w:val="en-GB"/>
        </w:rPr>
        <w:t xml:space="preserve"> 20-28.</w:t>
      </w:r>
    </w:p>
    <w:p w14:paraId="29CE115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Lenihan, H.S. (1999) Physical-Biological Coupling on Oyster Reefs: How Habitat Structure Influences Individual Performance. </w:t>
      </w:r>
      <w:r w:rsidRPr="002609DF">
        <w:rPr>
          <w:rFonts w:ascii="Cambria" w:hAnsi="Cambria"/>
          <w:i/>
          <w:noProof/>
          <w:lang w:val="en-GB"/>
        </w:rPr>
        <w:t>Ecological Monographs</w:t>
      </w:r>
      <w:r w:rsidRPr="002609DF">
        <w:rPr>
          <w:rFonts w:ascii="Cambria" w:hAnsi="Cambria"/>
          <w:noProof/>
          <w:lang w:val="en-GB"/>
        </w:rPr>
        <w:t xml:space="preserve"> </w:t>
      </w:r>
      <w:r w:rsidRPr="002609DF">
        <w:rPr>
          <w:rFonts w:ascii="Cambria" w:hAnsi="Cambria"/>
          <w:b/>
          <w:noProof/>
          <w:lang w:val="en-GB"/>
        </w:rPr>
        <w:t>69,</w:t>
      </w:r>
      <w:r w:rsidRPr="002609DF">
        <w:rPr>
          <w:rFonts w:ascii="Cambria" w:hAnsi="Cambria"/>
          <w:noProof/>
          <w:lang w:val="en-GB"/>
        </w:rPr>
        <w:t xml:space="preserve"> 251-275.</w:t>
      </w:r>
    </w:p>
    <w:p w14:paraId="617B0912"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Mann, R., Harding, J.M., Southworth, M.J. (2009) Reconstructing pre-colonial oyster demographics in the Chesapeake Bay, USA. </w:t>
      </w:r>
      <w:r w:rsidRPr="002609DF">
        <w:rPr>
          <w:rFonts w:ascii="Cambria" w:hAnsi="Cambria"/>
          <w:i/>
          <w:noProof/>
          <w:lang w:val="en-GB"/>
        </w:rPr>
        <w:t>Estuarine, Coastal and Shelf Science</w:t>
      </w:r>
      <w:r w:rsidRPr="002609DF">
        <w:rPr>
          <w:rFonts w:ascii="Cambria" w:hAnsi="Cambria"/>
          <w:noProof/>
          <w:lang w:val="en-GB"/>
        </w:rPr>
        <w:t xml:space="preserve"> </w:t>
      </w:r>
      <w:r w:rsidRPr="002609DF">
        <w:rPr>
          <w:rFonts w:ascii="Cambria" w:hAnsi="Cambria"/>
          <w:b/>
          <w:noProof/>
          <w:lang w:val="en-GB"/>
        </w:rPr>
        <w:t>85,</w:t>
      </w:r>
      <w:r w:rsidRPr="002609DF">
        <w:rPr>
          <w:rFonts w:ascii="Cambria" w:hAnsi="Cambria"/>
          <w:noProof/>
          <w:lang w:val="en-GB"/>
        </w:rPr>
        <w:t xml:space="preserve"> 217-222.</w:t>
      </w:r>
    </w:p>
    <w:p w14:paraId="4817DDAB"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Meyer, D.L., Townsend, E.C., Thayer, G.W. (1997) Stabilization and Erosion Control Value of Oyster Cultch for Intertidal Marsh. </w:t>
      </w:r>
      <w:r w:rsidRPr="002609DF">
        <w:rPr>
          <w:rFonts w:ascii="Cambria" w:hAnsi="Cambria"/>
          <w:i/>
          <w:noProof/>
          <w:lang w:val="en-GB"/>
        </w:rPr>
        <w:t>Restoration Ecology</w:t>
      </w:r>
      <w:r w:rsidRPr="002609DF">
        <w:rPr>
          <w:rFonts w:ascii="Cambria" w:hAnsi="Cambria"/>
          <w:noProof/>
          <w:lang w:val="en-GB"/>
        </w:rPr>
        <w:t xml:space="preserve"> </w:t>
      </w:r>
      <w:r w:rsidRPr="002609DF">
        <w:rPr>
          <w:rFonts w:ascii="Cambria" w:hAnsi="Cambria"/>
          <w:b/>
          <w:noProof/>
          <w:lang w:val="en-GB"/>
        </w:rPr>
        <w:t>5,</w:t>
      </w:r>
      <w:r w:rsidRPr="002609DF">
        <w:rPr>
          <w:rFonts w:ascii="Cambria" w:hAnsi="Cambria"/>
          <w:noProof/>
          <w:lang w:val="en-GB"/>
        </w:rPr>
        <w:t xml:space="preserve"> 93-99.</w:t>
      </w:r>
    </w:p>
    <w:p w14:paraId="569FB2B3"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Moebius, K. (1883) The oyster and oyster-culture. Report of commissioner of fish and fisheries, 683-747.</w:t>
      </w:r>
    </w:p>
    <w:p w14:paraId="4797651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Moehlenberg, F., Riisgaard, H.U. (1979) Filtration rate, using a new indirect technique, in thirteen species of suspension-feeding bivalves. </w:t>
      </w:r>
      <w:r w:rsidRPr="002609DF">
        <w:rPr>
          <w:rFonts w:ascii="Cambria" w:hAnsi="Cambria"/>
          <w:i/>
          <w:noProof/>
          <w:lang w:val="en-GB"/>
        </w:rPr>
        <w:t>Marine Biology</w:t>
      </w:r>
      <w:r w:rsidRPr="002609DF">
        <w:rPr>
          <w:rFonts w:ascii="Cambria" w:hAnsi="Cambria"/>
          <w:noProof/>
          <w:lang w:val="en-GB"/>
        </w:rPr>
        <w:t xml:space="preserve"> </w:t>
      </w:r>
      <w:r w:rsidRPr="002609DF">
        <w:rPr>
          <w:rFonts w:ascii="Cambria" w:hAnsi="Cambria"/>
          <w:b/>
          <w:noProof/>
          <w:lang w:val="en-GB"/>
        </w:rPr>
        <w:t>54,</w:t>
      </w:r>
      <w:r w:rsidRPr="002609DF">
        <w:rPr>
          <w:rFonts w:ascii="Cambria" w:hAnsi="Cambria"/>
          <w:noProof/>
          <w:lang w:val="en-GB"/>
        </w:rPr>
        <w:t xml:space="preserve"> 143-147.</w:t>
      </w:r>
    </w:p>
    <w:p w14:paraId="160E7BC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Newell, R.I.E. (2004) Ecosystem influences of natural and cultivated populations of suspension-feeding bivalve molluscs: A review. </w:t>
      </w:r>
      <w:r w:rsidRPr="002609DF">
        <w:rPr>
          <w:rFonts w:ascii="Cambria" w:hAnsi="Cambria"/>
          <w:i/>
          <w:noProof/>
          <w:lang w:val="en-GB"/>
        </w:rPr>
        <w:t>Journal of Shellfish Research</w:t>
      </w:r>
      <w:r w:rsidRPr="002609DF">
        <w:rPr>
          <w:rFonts w:ascii="Cambria" w:hAnsi="Cambria"/>
          <w:noProof/>
          <w:lang w:val="en-GB"/>
        </w:rPr>
        <w:t xml:space="preserve"> </w:t>
      </w:r>
      <w:r w:rsidRPr="002609DF">
        <w:rPr>
          <w:rFonts w:ascii="Cambria" w:hAnsi="Cambria"/>
          <w:b/>
          <w:noProof/>
          <w:lang w:val="en-GB"/>
        </w:rPr>
        <w:t>23,</w:t>
      </w:r>
      <w:r w:rsidRPr="002609DF">
        <w:rPr>
          <w:rFonts w:ascii="Cambria" w:hAnsi="Cambria"/>
          <w:noProof/>
          <w:lang w:val="en-GB"/>
        </w:rPr>
        <w:t xml:space="preserve"> 51-61.</w:t>
      </w:r>
    </w:p>
    <w:p w14:paraId="44AE3E68"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Newell, R.I.E., Fisher, T.R., Holyoke, R.R., Cornwell, J.C. (2005) Influence of Eastern Oysters on Nitrogen and Phosphorus Regeneration in Chesapeake Bay, USA. In: </w:t>
      </w:r>
      <w:r w:rsidRPr="002609DF">
        <w:rPr>
          <w:rFonts w:ascii="Cambria" w:hAnsi="Cambria"/>
          <w:i/>
          <w:noProof/>
          <w:lang w:val="en-GB"/>
        </w:rPr>
        <w:t>The Comparative Roles of Suspension-Feeders in Ecosystems</w:t>
      </w:r>
      <w:r w:rsidRPr="002609DF">
        <w:rPr>
          <w:rFonts w:ascii="Cambria" w:hAnsi="Cambria"/>
          <w:noProof/>
          <w:lang w:val="en-GB"/>
        </w:rPr>
        <w:t>. pp. 93-120.</w:t>
      </w:r>
    </w:p>
    <w:p w14:paraId="6B9CE476"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Piazza, B.P., Banks, P.D., La Peyre, M.K. (2005) The Potential for Created Oyster Shell Reefs as a Sustainable Shoreline Protection Strategy in Louisiana. </w:t>
      </w:r>
      <w:r w:rsidRPr="002609DF">
        <w:rPr>
          <w:rFonts w:ascii="Cambria" w:hAnsi="Cambria"/>
          <w:i/>
          <w:noProof/>
          <w:lang w:val="en-GB"/>
        </w:rPr>
        <w:t>Restoration Ecology</w:t>
      </w:r>
      <w:r w:rsidRPr="002609DF">
        <w:rPr>
          <w:rFonts w:ascii="Cambria" w:hAnsi="Cambria"/>
          <w:noProof/>
          <w:lang w:val="en-GB"/>
        </w:rPr>
        <w:t xml:space="preserve"> </w:t>
      </w:r>
      <w:r w:rsidRPr="002609DF">
        <w:rPr>
          <w:rFonts w:ascii="Cambria" w:hAnsi="Cambria"/>
          <w:b/>
          <w:noProof/>
          <w:lang w:val="en-GB"/>
        </w:rPr>
        <w:t>13,</w:t>
      </w:r>
      <w:r w:rsidRPr="002609DF">
        <w:rPr>
          <w:rFonts w:ascii="Cambria" w:hAnsi="Cambria"/>
          <w:noProof/>
          <w:lang w:val="en-GB"/>
        </w:rPr>
        <w:t xml:space="preserve"> 499-506.</w:t>
      </w:r>
    </w:p>
    <w:p w14:paraId="7CF5640C"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Piehler, M.F., Smyth, A.R. (2011) Habitat-specific distinctions in estuarine denitrification affect both ecosystem function and services. </w:t>
      </w:r>
      <w:r w:rsidRPr="002609DF">
        <w:rPr>
          <w:rFonts w:ascii="Cambria" w:hAnsi="Cambria"/>
          <w:i/>
          <w:noProof/>
          <w:lang w:val="en-GB"/>
        </w:rPr>
        <w:t>Ecosphere</w:t>
      </w:r>
      <w:r w:rsidRPr="002609DF">
        <w:rPr>
          <w:rFonts w:ascii="Cambria" w:hAnsi="Cambria"/>
          <w:noProof/>
          <w:lang w:val="en-GB"/>
        </w:rPr>
        <w:t xml:space="preserve"> </w:t>
      </w:r>
      <w:r w:rsidRPr="002609DF">
        <w:rPr>
          <w:rFonts w:ascii="Cambria" w:hAnsi="Cambria"/>
          <w:b/>
          <w:noProof/>
          <w:lang w:val="en-GB"/>
        </w:rPr>
        <w:t>2,</w:t>
      </w:r>
      <w:r w:rsidRPr="002609DF">
        <w:rPr>
          <w:rFonts w:ascii="Cambria" w:hAnsi="Cambria"/>
          <w:noProof/>
          <w:lang w:val="en-GB"/>
        </w:rPr>
        <w:t xml:space="preserve"> art12.</w:t>
      </w:r>
    </w:p>
    <w:p w14:paraId="6D0C10D3"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lastRenderedPageBreak/>
        <w:t>Richardson, N.F., Ruesink, J.L., Naeem, S.</w:t>
      </w:r>
      <w:r w:rsidRPr="002609DF">
        <w:rPr>
          <w:rFonts w:ascii="Cambria" w:hAnsi="Cambria"/>
          <w:i/>
          <w:noProof/>
          <w:lang w:val="en-GB"/>
        </w:rPr>
        <w:t>, et al.</w:t>
      </w:r>
      <w:r w:rsidRPr="002609DF">
        <w:rPr>
          <w:rFonts w:ascii="Cambria" w:hAnsi="Cambria"/>
          <w:noProof/>
          <w:lang w:val="en-GB"/>
        </w:rPr>
        <w:t xml:space="preserve"> (2008) Bacterial abundance and aerobic microbial activity across natural and oyster aquaculture habitats during summer conditions in a northeastern Pacific estuary. </w:t>
      </w:r>
      <w:r w:rsidRPr="002609DF">
        <w:rPr>
          <w:rFonts w:ascii="Cambria" w:hAnsi="Cambria"/>
          <w:i/>
          <w:noProof/>
          <w:lang w:val="en-GB"/>
        </w:rPr>
        <w:t>Hydrobiologia</w:t>
      </w:r>
      <w:r w:rsidRPr="002609DF">
        <w:rPr>
          <w:rFonts w:ascii="Cambria" w:hAnsi="Cambria"/>
          <w:noProof/>
          <w:lang w:val="en-GB"/>
        </w:rPr>
        <w:t xml:space="preserve"> </w:t>
      </w:r>
      <w:r w:rsidRPr="002609DF">
        <w:rPr>
          <w:rFonts w:ascii="Cambria" w:hAnsi="Cambria"/>
          <w:b/>
          <w:noProof/>
          <w:lang w:val="en-GB"/>
        </w:rPr>
        <w:t>596,</w:t>
      </w:r>
      <w:r w:rsidRPr="002609DF">
        <w:rPr>
          <w:rFonts w:ascii="Cambria" w:hAnsi="Cambria"/>
          <w:noProof/>
          <w:lang w:val="en-GB"/>
        </w:rPr>
        <w:t xml:space="preserve"> 269-278.</w:t>
      </w:r>
    </w:p>
    <w:p w14:paraId="02EE613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Rick, T.C., Erlandson, J.M. (2009) Coastal exploitation. </w:t>
      </w:r>
      <w:r w:rsidRPr="002609DF">
        <w:rPr>
          <w:rFonts w:ascii="Cambria" w:hAnsi="Cambria"/>
          <w:i/>
          <w:noProof/>
          <w:lang w:val="en-GB"/>
        </w:rPr>
        <w:t>Science</w:t>
      </w:r>
      <w:r w:rsidRPr="002609DF">
        <w:rPr>
          <w:rFonts w:ascii="Cambria" w:hAnsi="Cambria"/>
          <w:noProof/>
          <w:lang w:val="en-GB"/>
        </w:rPr>
        <w:t xml:space="preserve"> </w:t>
      </w:r>
      <w:r w:rsidRPr="002609DF">
        <w:rPr>
          <w:rFonts w:ascii="Cambria" w:hAnsi="Cambria"/>
          <w:b/>
          <w:noProof/>
          <w:lang w:val="en-GB"/>
        </w:rPr>
        <w:t>952,</w:t>
      </w:r>
      <w:r w:rsidRPr="002609DF">
        <w:rPr>
          <w:rFonts w:ascii="Cambria" w:hAnsi="Cambria"/>
          <w:noProof/>
          <w:lang w:val="en-GB"/>
        </w:rPr>
        <w:t xml:space="preserve"> 325-326.</w:t>
      </w:r>
    </w:p>
    <w:p w14:paraId="0E1470D9"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Riisgaard, H.U. (1988) Efficiency of particle retention and filtration rate in 6 species of Northeast American bivalves. </w:t>
      </w:r>
      <w:r w:rsidRPr="002609DF">
        <w:rPr>
          <w:rFonts w:ascii="Cambria" w:hAnsi="Cambria"/>
          <w:i/>
          <w:noProof/>
          <w:lang w:val="en-GB"/>
        </w:rPr>
        <w:t>Marine Ecology-Progress Series</w:t>
      </w:r>
      <w:r w:rsidRPr="002609DF">
        <w:rPr>
          <w:rFonts w:ascii="Cambria" w:hAnsi="Cambria"/>
          <w:noProof/>
          <w:lang w:val="en-GB"/>
        </w:rPr>
        <w:t xml:space="preserve"> </w:t>
      </w:r>
      <w:r w:rsidRPr="002609DF">
        <w:rPr>
          <w:rFonts w:ascii="Cambria" w:hAnsi="Cambria"/>
          <w:b/>
          <w:noProof/>
          <w:lang w:val="en-GB"/>
        </w:rPr>
        <w:t>45,</w:t>
      </w:r>
      <w:r w:rsidRPr="002609DF">
        <w:rPr>
          <w:rFonts w:ascii="Cambria" w:hAnsi="Cambria"/>
          <w:noProof/>
          <w:lang w:val="en-GB"/>
        </w:rPr>
        <w:t xml:space="preserve"> 217-223.</w:t>
      </w:r>
    </w:p>
    <w:p w14:paraId="4139DD98"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Roberts, C.M. (2007) </w:t>
      </w:r>
      <w:r w:rsidRPr="002609DF">
        <w:rPr>
          <w:rFonts w:ascii="Cambria" w:hAnsi="Cambria"/>
          <w:i/>
          <w:noProof/>
          <w:lang w:val="en-GB"/>
        </w:rPr>
        <w:t xml:space="preserve">The Unnatural History of the Sea. The past and future of humanity and fishing, </w:t>
      </w:r>
      <w:r w:rsidRPr="002609DF">
        <w:rPr>
          <w:rFonts w:ascii="Cambria" w:hAnsi="Cambria"/>
          <w:noProof/>
          <w:lang w:val="en-GB"/>
        </w:rPr>
        <w:t xml:space="preserve"> Vol., Gaia, London.</w:t>
      </w:r>
    </w:p>
    <w:p w14:paraId="63F6F9D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Rodney, W.S., Paynter, K.T. (2006) Comparisons of macrofaunal assemblages on restored and non-restored oyster reefs in mesohaline regions of Chesapeake Bay in Maryland. </w:t>
      </w:r>
      <w:r w:rsidRPr="002609DF">
        <w:rPr>
          <w:rFonts w:ascii="Cambria" w:hAnsi="Cambria"/>
          <w:i/>
          <w:noProof/>
          <w:lang w:val="en-GB"/>
        </w:rPr>
        <w:t>Journal of Experimental Marine Biology and Ecology</w:t>
      </w:r>
      <w:r w:rsidRPr="002609DF">
        <w:rPr>
          <w:rFonts w:ascii="Cambria" w:hAnsi="Cambria"/>
          <w:noProof/>
          <w:lang w:val="en-GB"/>
        </w:rPr>
        <w:t xml:space="preserve"> </w:t>
      </w:r>
      <w:r w:rsidRPr="002609DF">
        <w:rPr>
          <w:rFonts w:ascii="Cambria" w:hAnsi="Cambria"/>
          <w:b/>
          <w:noProof/>
          <w:lang w:val="en-GB"/>
        </w:rPr>
        <w:t>335,</w:t>
      </w:r>
      <w:r w:rsidRPr="002609DF">
        <w:rPr>
          <w:rFonts w:ascii="Cambria" w:hAnsi="Cambria"/>
          <w:noProof/>
          <w:lang w:val="en-GB"/>
        </w:rPr>
        <w:t xml:space="preserve"> 39-51.</w:t>
      </w:r>
    </w:p>
    <w:p w14:paraId="14DC97D6"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Schlesselman, G.W. (1955) The Gulf coast oyster industry of the United States. </w:t>
      </w:r>
      <w:r w:rsidRPr="002609DF">
        <w:rPr>
          <w:rFonts w:ascii="Cambria" w:hAnsi="Cambria"/>
          <w:i/>
          <w:noProof/>
          <w:lang w:val="en-GB"/>
        </w:rPr>
        <w:t>Geographical Review</w:t>
      </w:r>
      <w:r w:rsidRPr="002609DF">
        <w:rPr>
          <w:rFonts w:ascii="Cambria" w:hAnsi="Cambria"/>
          <w:noProof/>
          <w:lang w:val="en-GB"/>
        </w:rPr>
        <w:t xml:space="preserve"> </w:t>
      </w:r>
      <w:r w:rsidRPr="002609DF">
        <w:rPr>
          <w:rFonts w:ascii="Cambria" w:hAnsi="Cambria"/>
          <w:b/>
          <w:noProof/>
          <w:lang w:val="en-GB"/>
        </w:rPr>
        <w:t>45,</w:t>
      </w:r>
      <w:r w:rsidRPr="002609DF">
        <w:rPr>
          <w:rFonts w:ascii="Cambria" w:hAnsi="Cambria"/>
          <w:noProof/>
          <w:lang w:val="en-GB"/>
        </w:rPr>
        <w:t xml:space="preserve"> 531-541.</w:t>
      </w:r>
    </w:p>
    <w:p w14:paraId="6DB9AC94"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Scyphers, S.B., Powers, S.P., Heck, K.L., Byron, D. (2011) Oyster reefs as natural breakwaters mitigate shoreline loss and facilitate fisheries. </w:t>
      </w:r>
      <w:r w:rsidRPr="002609DF">
        <w:rPr>
          <w:rFonts w:ascii="Cambria" w:hAnsi="Cambria"/>
          <w:i/>
          <w:noProof/>
          <w:lang w:val="en-GB"/>
        </w:rPr>
        <w:t>PLoS ONE</w:t>
      </w:r>
      <w:r w:rsidRPr="002609DF">
        <w:rPr>
          <w:rFonts w:ascii="Cambria" w:hAnsi="Cambria"/>
          <w:noProof/>
          <w:lang w:val="en-GB"/>
        </w:rPr>
        <w:t xml:space="preserve"> </w:t>
      </w:r>
      <w:r w:rsidRPr="002609DF">
        <w:rPr>
          <w:rFonts w:ascii="Cambria" w:hAnsi="Cambria"/>
          <w:b/>
          <w:noProof/>
          <w:lang w:val="en-GB"/>
        </w:rPr>
        <w:t>6,</w:t>
      </w:r>
      <w:r w:rsidRPr="002609DF">
        <w:rPr>
          <w:rFonts w:ascii="Cambria" w:hAnsi="Cambria"/>
          <w:noProof/>
          <w:lang w:val="en-GB"/>
        </w:rPr>
        <w:t xml:space="preserve"> e22396.</w:t>
      </w:r>
    </w:p>
    <w:p w14:paraId="071EA0A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Shervette, V.R., Gelwick, F. (2008) Seasonal and Spatial Variations in Fish and Macroinvertebrate Communities of Oyster and Adjacent Habitats in a Mississippi Estuary.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31,</w:t>
      </w:r>
      <w:r w:rsidRPr="002609DF">
        <w:rPr>
          <w:rFonts w:ascii="Cambria" w:hAnsi="Cambria"/>
          <w:noProof/>
          <w:lang w:val="en-GB"/>
        </w:rPr>
        <w:t xml:space="preserve"> 584-596.</w:t>
      </w:r>
    </w:p>
    <w:p w14:paraId="3D06F0E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Smaal, A.C., Prins, T.C. (1993) The uptake of organic matter and the release of inorganic nutrients by bivalve suspension feeder beds. In: </w:t>
      </w:r>
      <w:r w:rsidRPr="002609DF">
        <w:rPr>
          <w:rFonts w:ascii="Cambria" w:hAnsi="Cambria"/>
          <w:i/>
          <w:noProof/>
          <w:lang w:val="en-GB"/>
        </w:rPr>
        <w:t>Bivalve filter feeders in estuarine and coastal ecosystem processes</w:t>
      </w:r>
      <w:r w:rsidRPr="002609DF">
        <w:rPr>
          <w:rFonts w:ascii="Cambria" w:hAnsi="Cambria"/>
          <w:noProof/>
          <w:lang w:val="en-GB"/>
        </w:rPr>
        <w:t xml:space="preserve">. </w:t>
      </w:r>
      <w:r w:rsidRPr="002609DF">
        <w:rPr>
          <w:rFonts w:ascii="Cambria" w:hAnsi="Cambria"/>
          <w:i/>
          <w:noProof/>
          <w:lang w:val="en-GB"/>
        </w:rPr>
        <w:t xml:space="preserve"> </w:t>
      </w:r>
      <w:r w:rsidRPr="002609DF">
        <w:rPr>
          <w:rFonts w:ascii="Cambria" w:hAnsi="Cambria"/>
          <w:noProof/>
          <w:lang w:val="en-GB"/>
        </w:rPr>
        <w:t>(Ed. R.F. Dame),  Springer-Verlag, Heidelberg, pp. 273-298.</w:t>
      </w:r>
    </w:p>
    <w:p w14:paraId="4E53AE0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Smith, H.M. (1896) Notes on Biscayne Bay, Florida, with reference to its adaptability as the site of a Marine Hatching and Experiment Station. In: </w:t>
      </w:r>
      <w:r w:rsidRPr="002609DF">
        <w:rPr>
          <w:rFonts w:ascii="Cambria" w:hAnsi="Cambria"/>
          <w:i/>
          <w:noProof/>
          <w:lang w:val="en-GB"/>
        </w:rPr>
        <w:t>United States Commission of Fish and Fisheries Report of the Commissioner for the year ending June 30, 1895.</w:t>
      </w:r>
      <w:r w:rsidRPr="002609DF">
        <w:rPr>
          <w:rFonts w:ascii="Cambria" w:hAnsi="Cambria"/>
          <w:noProof/>
          <w:lang w:val="en-GB"/>
        </w:rPr>
        <w:t xml:space="preserve"> Vol. 21.  Government Printing Office, Washington D.C., pp. 169-191.</w:t>
      </w:r>
    </w:p>
    <w:p w14:paraId="7B47DE3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Smith, K.A., North, E.W., Shi, F.Y.</w:t>
      </w:r>
      <w:r w:rsidRPr="002609DF">
        <w:rPr>
          <w:rFonts w:ascii="Cambria" w:hAnsi="Cambria"/>
          <w:i/>
          <w:noProof/>
          <w:lang w:val="en-GB"/>
        </w:rPr>
        <w:t>, et al.</w:t>
      </w:r>
      <w:r w:rsidRPr="002609DF">
        <w:rPr>
          <w:rFonts w:ascii="Cambria" w:hAnsi="Cambria"/>
          <w:noProof/>
          <w:lang w:val="en-GB"/>
        </w:rPr>
        <w:t xml:space="preserve"> (2009) Modeling the Effects of Oyster Reefs and Breakwaters on Seagrass Growth.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32,</w:t>
      </w:r>
      <w:r w:rsidRPr="002609DF">
        <w:rPr>
          <w:rFonts w:ascii="Cambria" w:hAnsi="Cambria"/>
          <w:noProof/>
          <w:lang w:val="en-GB"/>
        </w:rPr>
        <w:t xml:space="preserve"> 748-757.</w:t>
      </w:r>
    </w:p>
    <w:p w14:paraId="0F23D89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Smyth, A.R., Geraldi, N.R., Piehler, M.F. (2013) Oyster-mediated benthic-pelagic coupling modifies nitrogen pools and processes.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493,</w:t>
      </w:r>
      <w:r w:rsidRPr="002609DF">
        <w:rPr>
          <w:rFonts w:ascii="Cambria" w:hAnsi="Cambria"/>
          <w:noProof/>
          <w:lang w:val="en-GB"/>
        </w:rPr>
        <w:t xml:space="preserve"> 23-30.</w:t>
      </w:r>
    </w:p>
    <w:p w14:paraId="6D39DE91"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Spalding, M., Ravilious, C., Green, E.P. (2001) </w:t>
      </w:r>
      <w:r w:rsidRPr="002609DF">
        <w:rPr>
          <w:rFonts w:ascii="Cambria" w:hAnsi="Cambria"/>
          <w:i/>
          <w:noProof/>
          <w:lang w:val="en-GB"/>
        </w:rPr>
        <w:t xml:space="preserve">World Atlas of Coral Reefs, </w:t>
      </w:r>
      <w:r w:rsidRPr="002609DF">
        <w:rPr>
          <w:rFonts w:ascii="Cambria" w:hAnsi="Cambria"/>
          <w:noProof/>
          <w:lang w:val="en-GB"/>
        </w:rPr>
        <w:t xml:space="preserve"> Vol., University of California Press, Bekeley, CA.</w:t>
      </w:r>
    </w:p>
    <w:p w14:paraId="601C513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Stevenson, C.H. (1893) Report on the Coast Fisheries of Texas. In: </w:t>
      </w:r>
      <w:r w:rsidRPr="002609DF">
        <w:rPr>
          <w:rFonts w:ascii="Cambria" w:hAnsi="Cambria"/>
          <w:i/>
          <w:noProof/>
          <w:lang w:val="en-GB"/>
        </w:rPr>
        <w:t>United States Commission of Fish and Fisheries. Report of the Commissioner for 1889 to 1891.</w:t>
      </w:r>
      <w:r w:rsidRPr="002609DF">
        <w:rPr>
          <w:rFonts w:ascii="Cambria" w:hAnsi="Cambria"/>
          <w:noProof/>
          <w:lang w:val="en-GB"/>
        </w:rPr>
        <w:t xml:space="preserve"> Vol. 17.  Government Printing Office, Washington D.C., pp. 373-420.</w:t>
      </w:r>
    </w:p>
    <w:p w14:paraId="3964A49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Stricklin, A.G., Peterson, M.S., Lopez, J.D., May, C.A., Mohrman, C.F., Woodrey, M.S. (2010) Do small, patchy, constructed intertidal oyster reefs reduce salt marsh erosion as well as natural reefs? </w:t>
      </w:r>
      <w:r w:rsidRPr="002609DF">
        <w:rPr>
          <w:rFonts w:ascii="Cambria" w:hAnsi="Cambria"/>
          <w:i/>
          <w:noProof/>
          <w:lang w:val="en-GB"/>
        </w:rPr>
        <w:t>Gulf and Caribbean Research</w:t>
      </w:r>
      <w:r w:rsidRPr="002609DF">
        <w:rPr>
          <w:rFonts w:ascii="Cambria" w:hAnsi="Cambria"/>
          <w:noProof/>
          <w:lang w:val="en-GB"/>
        </w:rPr>
        <w:t xml:space="preserve"> </w:t>
      </w:r>
      <w:r w:rsidRPr="002609DF">
        <w:rPr>
          <w:rFonts w:ascii="Cambria" w:hAnsi="Cambria"/>
          <w:b/>
          <w:noProof/>
          <w:lang w:val="en-GB"/>
        </w:rPr>
        <w:t>22,</w:t>
      </w:r>
      <w:r w:rsidRPr="002609DF">
        <w:rPr>
          <w:rFonts w:ascii="Cambria" w:hAnsi="Cambria"/>
          <w:noProof/>
          <w:lang w:val="en-GB"/>
        </w:rPr>
        <w:t xml:space="preserve"> 21-27.</w:t>
      </w:r>
    </w:p>
    <w:p w14:paraId="650B072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Stunz, G.W., Minello, T.J., Rozas, L.P. (2010) Relative value of oyster reef as habitat for estuarine nekton in Galveston Bay, Texas.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406,</w:t>
      </w:r>
      <w:r w:rsidRPr="002609DF">
        <w:rPr>
          <w:rFonts w:ascii="Cambria" w:hAnsi="Cambria"/>
          <w:noProof/>
          <w:lang w:val="en-GB"/>
        </w:rPr>
        <w:t xml:space="preserve"> 147-159.</w:t>
      </w:r>
    </w:p>
    <w:p w14:paraId="731D4165"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lastRenderedPageBreak/>
        <w:t xml:space="preserve">Tenore, K.R., Dunstan, W.M. (1973) Comparison of rates of feeding and biodeposition of the American oyster, </w:t>
      </w:r>
      <w:r w:rsidRPr="002609DF">
        <w:rPr>
          <w:rFonts w:ascii="Cambria" w:hAnsi="Cambria"/>
          <w:i/>
          <w:noProof/>
          <w:lang w:val="en-GB"/>
        </w:rPr>
        <w:t>Crassostrea virginica</w:t>
      </w:r>
      <w:r w:rsidRPr="002609DF">
        <w:rPr>
          <w:rFonts w:ascii="Cambria" w:hAnsi="Cambria"/>
          <w:noProof/>
          <w:lang w:val="en-GB"/>
        </w:rPr>
        <w:t xml:space="preserve"> Gmelin, fed different species of phytoplankton. </w:t>
      </w:r>
      <w:r w:rsidRPr="002609DF">
        <w:rPr>
          <w:rFonts w:ascii="Cambria" w:hAnsi="Cambria"/>
          <w:i/>
          <w:noProof/>
          <w:lang w:val="en-GB"/>
        </w:rPr>
        <w:t>Journal of Experimental Marine Biology and Ecology</w:t>
      </w:r>
      <w:r w:rsidRPr="002609DF">
        <w:rPr>
          <w:rFonts w:ascii="Cambria" w:hAnsi="Cambria"/>
          <w:noProof/>
          <w:lang w:val="en-GB"/>
        </w:rPr>
        <w:t xml:space="preserve"> </w:t>
      </w:r>
      <w:r w:rsidRPr="002609DF">
        <w:rPr>
          <w:rFonts w:ascii="Cambria" w:hAnsi="Cambria"/>
          <w:b/>
          <w:noProof/>
          <w:lang w:val="en-GB"/>
        </w:rPr>
        <w:t>12,</w:t>
      </w:r>
      <w:r w:rsidRPr="002609DF">
        <w:rPr>
          <w:rFonts w:ascii="Cambria" w:hAnsi="Cambria"/>
          <w:noProof/>
          <w:lang w:val="en-GB"/>
        </w:rPr>
        <w:t xml:space="preserve"> 19-26.</w:t>
      </w:r>
    </w:p>
    <w:p w14:paraId="4462B9A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Tolley, S.G., Volety, A.K. (2005) THE ROLE OF OYSTERS IN HABITAT USE OF OYSTER REEFS BY RESIDENT FISHES AND DECAPOD CRUSTACEANS. </w:t>
      </w:r>
      <w:r w:rsidRPr="002609DF">
        <w:rPr>
          <w:rFonts w:ascii="Cambria" w:hAnsi="Cambria"/>
          <w:i/>
          <w:noProof/>
          <w:lang w:val="en-GB"/>
        </w:rPr>
        <w:t>Journal of Shellfish Research</w:t>
      </w:r>
      <w:r w:rsidRPr="002609DF">
        <w:rPr>
          <w:rFonts w:ascii="Cambria" w:hAnsi="Cambria"/>
          <w:noProof/>
          <w:lang w:val="en-GB"/>
        </w:rPr>
        <w:t xml:space="preserve"> </w:t>
      </w:r>
      <w:r w:rsidRPr="002609DF">
        <w:rPr>
          <w:rFonts w:ascii="Cambria" w:hAnsi="Cambria"/>
          <w:b/>
          <w:noProof/>
          <w:lang w:val="en-GB"/>
        </w:rPr>
        <w:t>24,</w:t>
      </w:r>
      <w:r w:rsidRPr="002609DF">
        <w:rPr>
          <w:rFonts w:ascii="Cambria" w:hAnsi="Cambria"/>
          <w:noProof/>
          <w:lang w:val="en-GB"/>
        </w:rPr>
        <w:t xml:space="preserve"> 1007-1012.</w:t>
      </w:r>
    </w:p>
    <w:p w14:paraId="1A79F09A"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Tompkins, W.A. (1932) Oysterville, 1840-97. </w:t>
      </w:r>
      <w:r w:rsidRPr="002609DF">
        <w:rPr>
          <w:rFonts w:ascii="Cambria" w:hAnsi="Cambria"/>
          <w:i/>
          <w:noProof/>
          <w:lang w:val="en-GB"/>
        </w:rPr>
        <w:t>Oregon Historcial Quarterly</w:t>
      </w:r>
      <w:r w:rsidRPr="002609DF">
        <w:rPr>
          <w:rFonts w:ascii="Cambria" w:hAnsi="Cambria"/>
          <w:noProof/>
          <w:lang w:val="en-GB"/>
        </w:rPr>
        <w:t xml:space="preserve"> </w:t>
      </w:r>
      <w:r w:rsidRPr="002609DF">
        <w:rPr>
          <w:rFonts w:ascii="Cambria" w:hAnsi="Cambria"/>
          <w:b/>
          <w:noProof/>
          <w:lang w:val="en-GB"/>
        </w:rPr>
        <w:t>33,</w:t>
      </w:r>
      <w:r w:rsidRPr="002609DF">
        <w:rPr>
          <w:rFonts w:ascii="Cambria" w:hAnsi="Cambria"/>
          <w:noProof/>
          <w:lang w:val="en-GB"/>
        </w:rPr>
        <w:t xml:space="preserve"> 160-163.</w:t>
      </w:r>
    </w:p>
    <w:p w14:paraId="530FF3C0"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Wall, C., Peterson, B., Gobler, C. (2011) The Growth of Estuarine Resources (</w:t>
      </w:r>
      <w:r w:rsidRPr="002609DF">
        <w:rPr>
          <w:rFonts w:ascii="Cambria" w:hAnsi="Cambria"/>
          <w:i/>
          <w:noProof/>
          <w:lang w:val="en-GB"/>
        </w:rPr>
        <w:t>Zostera marina</w:t>
      </w:r>
      <w:r w:rsidRPr="002609DF">
        <w:rPr>
          <w:rFonts w:ascii="Cambria" w:hAnsi="Cambria"/>
          <w:noProof/>
          <w:lang w:val="en-GB"/>
        </w:rPr>
        <w:t xml:space="preserve">, </w:t>
      </w:r>
      <w:r w:rsidRPr="002609DF">
        <w:rPr>
          <w:rFonts w:ascii="Cambria" w:hAnsi="Cambria"/>
          <w:i/>
          <w:noProof/>
          <w:lang w:val="en-GB"/>
        </w:rPr>
        <w:t>Mercenaria mercenaria</w:t>
      </w:r>
      <w:r w:rsidRPr="002609DF">
        <w:rPr>
          <w:rFonts w:ascii="Cambria" w:hAnsi="Cambria"/>
          <w:noProof/>
          <w:lang w:val="en-GB"/>
        </w:rPr>
        <w:t xml:space="preserve">, </w:t>
      </w:r>
      <w:r w:rsidRPr="002609DF">
        <w:rPr>
          <w:rFonts w:ascii="Cambria" w:hAnsi="Cambria"/>
          <w:i/>
          <w:noProof/>
          <w:lang w:val="en-GB"/>
        </w:rPr>
        <w:t>Crassostrea virginica</w:t>
      </w:r>
      <w:r w:rsidRPr="002609DF">
        <w:rPr>
          <w:rFonts w:ascii="Cambria" w:hAnsi="Cambria"/>
          <w:noProof/>
          <w:lang w:val="en-GB"/>
        </w:rPr>
        <w:t xml:space="preserve">, </w:t>
      </w:r>
      <w:r w:rsidRPr="002609DF">
        <w:rPr>
          <w:rFonts w:ascii="Cambria" w:hAnsi="Cambria"/>
          <w:i/>
          <w:noProof/>
          <w:lang w:val="en-GB"/>
        </w:rPr>
        <w:t>Argopecten irradians</w:t>
      </w:r>
      <w:r w:rsidRPr="002609DF">
        <w:rPr>
          <w:rFonts w:ascii="Cambria" w:hAnsi="Cambria"/>
          <w:noProof/>
          <w:lang w:val="en-GB"/>
        </w:rPr>
        <w:t xml:space="preserve">, </w:t>
      </w:r>
      <w:r w:rsidRPr="002609DF">
        <w:rPr>
          <w:rFonts w:ascii="Cambria" w:hAnsi="Cambria"/>
          <w:i/>
          <w:noProof/>
          <w:lang w:val="en-GB"/>
        </w:rPr>
        <w:t>Cyprinodon variegatus</w:t>
      </w:r>
      <w:r w:rsidRPr="002609DF">
        <w:rPr>
          <w:rFonts w:ascii="Cambria" w:hAnsi="Cambria"/>
          <w:noProof/>
          <w:lang w:val="en-GB"/>
        </w:rPr>
        <w:t xml:space="preserve">) in Response to Nutrient Loading and Enhanced Suspension Feeding by Adult Shellfish.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34,</w:t>
      </w:r>
      <w:r w:rsidRPr="002609DF">
        <w:rPr>
          <w:rFonts w:ascii="Cambria" w:hAnsi="Cambria"/>
          <w:noProof/>
          <w:lang w:val="en-GB"/>
        </w:rPr>
        <w:t xml:space="preserve"> 1262-1277.</w:t>
      </w:r>
    </w:p>
    <w:p w14:paraId="2606E23F"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Wall, C.C., Peterson, B.J., Gobler, C.J. (2008) Facilitation of seagrass Zostera marina productivity by suspension-feeding bivalves. </w:t>
      </w:r>
      <w:r w:rsidRPr="002609DF">
        <w:rPr>
          <w:rFonts w:ascii="Cambria" w:hAnsi="Cambria"/>
          <w:i/>
          <w:noProof/>
          <w:lang w:val="en-GB"/>
        </w:rPr>
        <w:t>MARINE ECOLOGY PROGRESS SERIES</w:t>
      </w:r>
      <w:r w:rsidRPr="002609DF">
        <w:rPr>
          <w:rFonts w:ascii="Cambria" w:hAnsi="Cambria"/>
          <w:noProof/>
          <w:lang w:val="en-GB"/>
        </w:rPr>
        <w:t xml:space="preserve"> </w:t>
      </w:r>
      <w:r w:rsidRPr="002609DF">
        <w:rPr>
          <w:rFonts w:ascii="Cambria" w:hAnsi="Cambria"/>
          <w:b/>
          <w:noProof/>
          <w:lang w:val="en-GB"/>
        </w:rPr>
        <w:t>357,</w:t>
      </w:r>
      <w:r w:rsidRPr="002609DF">
        <w:rPr>
          <w:rFonts w:ascii="Cambria" w:hAnsi="Cambria"/>
          <w:noProof/>
          <w:lang w:val="en-GB"/>
        </w:rPr>
        <w:t xml:space="preserve"> 165-174.</w:t>
      </w:r>
    </w:p>
    <w:p w14:paraId="71224807"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Waycott, M., Duarte, C.M., Carruthers, T.J.B.</w:t>
      </w:r>
      <w:r w:rsidRPr="002609DF">
        <w:rPr>
          <w:rFonts w:ascii="Cambria" w:hAnsi="Cambria"/>
          <w:i/>
          <w:noProof/>
          <w:lang w:val="en-GB"/>
        </w:rPr>
        <w:t>, et al.</w:t>
      </w:r>
      <w:r w:rsidRPr="002609DF">
        <w:rPr>
          <w:rFonts w:ascii="Cambria" w:hAnsi="Cambria"/>
          <w:noProof/>
          <w:lang w:val="en-GB"/>
        </w:rPr>
        <w:t xml:space="preserve"> (2009) Accelerating loss of seagrasses across the globe threatens coastal ecosystems. </w:t>
      </w:r>
      <w:r w:rsidRPr="002609DF">
        <w:rPr>
          <w:rFonts w:ascii="Cambria" w:hAnsi="Cambria"/>
          <w:i/>
          <w:noProof/>
          <w:lang w:val="en-GB"/>
        </w:rPr>
        <w:t>Proceedings of the National Academy of Sciences</w:t>
      </w:r>
      <w:r w:rsidRPr="002609DF">
        <w:rPr>
          <w:rFonts w:ascii="Cambria" w:hAnsi="Cambria"/>
          <w:noProof/>
          <w:lang w:val="en-GB"/>
        </w:rPr>
        <w:t xml:space="preserve"> </w:t>
      </w:r>
      <w:r w:rsidRPr="002609DF">
        <w:rPr>
          <w:rFonts w:ascii="Cambria" w:hAnsi="Cambria"/>
          <w:b/>
          <w:noProof/>
          <w:lang w:val="en-GB"/>
        </w:rPr>
        <w:t>106,</w:t>
      </w:r>
      <w:r w:rsidRPr="002609DF">
        <w:rPr>
          <w:rFonts w:ascii="Cambria" w:hAnsi="Cambria"/>
          <w:noProof/>
          <w:lang w:val="en-GB"/>
        </w:rPr>
        <w:t xml:space="preserve"> 12377-12381.</w:t>
      </w:r>
    </w:p>
    <w:p w14:paraId="4B3216C6"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Winslow, F. (1889) Report on the sounds and estuaries of North Carolina with reference to oyster culture. </w:t>
      </w:r>
      <w:r w:rsidRPr="002609DF">
        <w:rPr>
          <w:rFonts w:ascii="Cambria" w:hAnsi="Cambria"/>
          <w:i/>
          <w:noProof/>
          <w:lang w:val="en-GB"/>
        </w:rPr>
        <w:t>United States Coast and Geodetic Survey Bulletin</w:t>
      </w:r>
      <w:r w:rsidRPr="002609DF">
        <w:rPr>
          <w:rFonts w:ascii="Cambria" w:hAnsi="Cambria"/>
          <w:noProof/>
          <w:lang w:val="en-GB"/>
        </w:rPr>
        <w:t xml:space="preserve"> </w:t>
      </w:r>
      <w:r w:rsidRPr="002609DF">
        <w:rPr>
          <w:rFonts w:ascii="Cambria" w:hAnsi="Cambria"/>
          <w:b/>
          <w:noProof/>
          <w:lang w:val="en-GB"/>
        </w:rPr>
        <w:t>10,</w:t>
      </w:r>
      <w:r w:rsidRPr="002609DF">
        <w:rPr>
          <w:rFonts w:ascii="Cambria" w:hAnsi="Cambria"/>
          <w:noProof/>
          <w:lang w:val="en-GB"/>
        </w:rPr>
        <w:t xml:space="preserve"> 53-132.</w:t>
      </w:r>
    </w:p>
    <w:p w14:paraId="5BA088DD"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zu Ermgassen, P.E., Spalding, M., Grizzle, R., Brumbaugh, R. (2013a) Quantifying the Loss of a Marine Ecosystem Service: Filtration by the Eastern Oyster in US Estuaries. </w:t>
      </w:r>
      <w:r w:rsidRPr="002609DF">
        <w:rPr>
          <w:rFonts w:ascii="Cambria" w:hAnsi="Cambria"/>
          <w:i/>
          <w:noProof/>
          <w:lang w:val="en-GB"/>
        </w:rPr>
        <w:t>Estuaries and Coasts</w:t>
      </w:r>
      <w:r w:rsidRPr="002609DF">
        <w:rPr>
          <w:rFonts w:ascii="Cambria" w:hAnsi="Cambria"/>
          <w:noProof/>
          <w:lang w:val="en-GB"/>
        </w:rPr>
        <w:t xml:space="preserve"> </w:t>
      </w:r>
      <w:r w:rsidRPr="002609DF">
        <w:rPr>
          <w:rFonts w:ascii="Cambria" w:hAnsi="Cambria"/>
          <w:b/>
          <w:noProof/>
          <w:lang w:val="en-GB"/>
        </w:rPr>
        <w:t>36,</w:t>
      </w:r>
      <w:r w:rsidRPr="002609DF">
        <w:rPr>
          <w:rFonts w:ascii="Cambria" w:hAnsi="Cambria"/>
          <w:noProof/>
          <w:lang w:val="en-GB"/>
        </w:rPr>
        <w:t xml:space="preserve"> 36-43. [In English].</w:t>
      </w:r>
    </w:p>
    <w:p w14:paraId="38AF6572"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 xml:space="preserve">zu Ermgassen, P.S.E., Gray, M.W., Langdon, C.J., Spalding, M.D., Brumbaugh, R.D. (2013b) Quantifying the historic contribution of Olympia oysters to filtration in Pacific Coast (USA) estuaries and the implications for restoration objectives. </w:t>
      </w:r>
      <w:r w:rsidRPr="002609DF">
        <w:rPr>
          <w:rFonts w:ascii="Cambria" w:hAnsi="Cambria"/>
          <w:i/>
          <w:noProof/>
          <w:lang w:val="en-GB"/>
        </w:rPr>
        <w:t>Aquatic Ecology</w:t>
      </w:r>
      <w:r w:rsidRPr="002609DF">
        <w:rPr>
          <w:rFonts w:ascii="Cambria" w:hAnsi="Cambria"/>
          <w:noProof/>
          <w:lang w:val="en-GB"/>
        </w:rPr>
        <w:t xml:space="preserve"> </w:t>
      </w:r>
      <w:r w:rsidRPr="002609DF">
        <w:rPr>
          <w:rFonts w:ascii="Cambria" w:hAnsi="Cambria"/>
          <w:b/>
          <w:noProof/>
          <w:lang w:val="en-GB"/>
        </w:rPr>
        <w:t>47,</w:t>
      </w:r>
      <w:r w:rsidRPr="002609DF">
        <w:rPr>
          <w:rFonts w:ascii="Cambria" w:hAnsi="Cambria"/>
          <w:noProof/>
          <w:lang w:val="en-GB"/>
        </w:rPr>
        <w:t xml:space="preserve"> 149-161. [In English].</w:t>
      </w:r>
    </w:p>
    <w:p w14:paraId="3BD3941E" w14:textId="77777777" w:rsidR="002609DF" w:rsidRPr="002609DF" w:rsidRDefault="002609DF" w:rsidP="002609DF">
      <w:pPr>
        <w:spacing w:after="0"/>
        <w:ind w:left="720" w:hanging="720"/>
        <w:rPr>
          <w:rFonts w:ascii="Cambria" w:hAnsi="Cambria"/>
          <w:noProof/>
          <w:lang w:val="en-GB"/>
        </w:rPr>
      </w:pPr>
      <w:r w:rsidRPr="002609DF">
        <w:rPr>
          <w:rFonts w:ascii="Cambria" w:hAnsi="Cambria"/>
          <w:noProof/>
          <w:lang w:val="en-GB"/>
        </w:rPr>
        <w:t>zu Ermgassen, P.S.E., Spalding, M.D., Blake, B.</w:t>
      </w:r>
      <w:r w:rsidRPr="002609DF">
        <w:rPr>
          <w:rFonts w:ascii="Cambria" w:hAnsi="Cambria"/>
          <w:i/>
          <w:noProof/>
          <w:lang w:val="en-GB"/>
        </w:rPr>
        <w:t>, et al.</w:t>
      </w:r>
      <w:r w:rsidRPr="002609DF">
        <w:rPr>
          <w:rFonts w:ascii="Cambria" w:hAnsi="Cambria"/>
          <w:noProof/>
          <w:lang w:val="en-GB"/>
        </w:rPr>
        <w:t xml:space="preserve"> (2012) Historical ecology with real numbers: Past and present extent and biomass of an imperilled estuarine ecosystem. </w:t>
      </w:r>
      <w:r w:rsidRPr="002609DF">
        <w:rPr>
          <w:rFonts w:ascii="Cambria" w:hAnsi="Cambria"/>
          <w:i/>
          <w:noProof/>
          <w:lang w:val="en-GB"/>
        </w:rPr>
        <w:t>Proceedings of the Royal Society B</w:t>
      </w:r>
      <w:r w:rsidRPr="002609DF">
        <w:rPr>
          <w:rFonts w:ascii="Cambria" w:hAnsi="Cambria"/>
          <w:noProof/>
          <w:lang w:val="en-GB"/>
        </w:rPr>
        <w:t xml:space="preserve"> </w:t>
      </w:r>
      <w:r w:rsidRPr="002609DF">
        <w:rPr>
          <w:rFonts w:ascii="Cambria" w:hAnsi="Cambria"/>
          <w:b/>
          <w:noProof/>
          <w:lang w:val="en-GB"/>
        </w:rPr>
        <w:t>279,</w:t>
      </w:r>
      <w:r w:rsidRPr="002609DF">
        <w:rPr>
          <w:rFonts w:ascii="Cambria" w:hAnsi="Cambria"/>
          <w:noProof/>
          <w:lang w:val="en-GB"/>
        </w:rPr>
        <w:t xml:space="preserve"> 3393-3400.</w:t>
      </w:r>
    </w:p>
    <w:p w14:paraId="3EE6043C" w14:textId="77777777" w:rsidR="002609DF" w:rsidRDefault="002609DF" w:rsidP="002609DF">
      <w:pPr>
        <w:spacing w:after="0"/>
        <w:ind w:left="720" w:hanging="720"/>
        <w:rPr>
          <w:rFonts w:ascii="Cambria" w:hAnsi="Cambria"/>
          <w:noProof/>
          <w:lang w:val="en-GB"/>
        </w:rPr>
      </w:pPr>
    </w:p>
    <w:p w14:paraId="193D5AA0" w14:textId="77777777" w:rsidR="00D319F2" w:rsidRDefault="00E25E17" w:rsidP="00552B60">
      <w:pPr>
        <w:rPr>
          <w:lang w:val="en-GB"/>
        </w:rPr>
        <w:sectPr w:rsidR="00D319F2">
          <w:headerReference w:type="even" r:id="rId28"/>
          <w:headerReference w:type="default" r:id="rId29"/>
          <w:footerReference w:type="even" r:id="rId30"/>
          <w:footerReference w:type="default" r:id="rId31"/>
          <w:headerReference w:type="first" r:id="rId32"/>
          <w:pgSz w:w="11900" w:h="16840"/>
          <w:pgMar w:top="1440" w:right="1800" w:bottom="1440" w:left="1800" w:header="706" w:footer="706" w:gutter="0"/>
          <w:lnNumType w:countBy="1" w:restart="continuous"/>
          <w:cols w:space="708"/>
        </w:sectPr>
      </w:pPr>
      <w:r w:rsidRPr="00EF6180">
        <w:rPr>
          <w:lang w:val="en-GB"/>
        </w:rPr>
        <w:fldChar w:fldCharType="end"/>
      </w:r>
    </w:p>
    <w:p w14:paraId="61CA6405" w14:textId="77777777" w:rsidR="00976BD0" w:rsidRDefault="00976BD0" w:rsidP="00976BD0">
      <w:pPr>
        <w:pStyle w:val="Heading2"/>
      </w:pPr>
      <w:bookmarkStart w:id="140" w:name="_Toc278298132"/>
      <w:r>
        <w:lastRenderedPageBreak/>
        <w:t xml:space="preserve">Appendix </w:t>
      </w:r>
      <w:r w:rsidR="00D367F4">
        <w:t>4</w:t>
      </w:r>
      <w:bookmarkEnd w:id="140"/>
    </w:p>
    <w:p w14:paraId="2C6C00FD" w14:textId="77777777" w:rsidR="00D319F2" w:rsidRDefault="00D367F4" w:rsidP="00D319F2">
      <w:r>
        <w:t>Appendix 4</w:t>
      </w:r>
      <w:r w:rsidR="001A4295">
        <w:t>: Table of</w:t>
      </w:r>
      <w:r w:rsidR="00D319F2">
        <w:t xml:space="preserve"> Life history parameters of recruitment enhanced species. </w:t>
      </w:r>
    </w:p>
    <w:tbl>
      <w:tblPr>
        <w:tblStyle w:val="TableGrid"/>
        <w:tblW w:w="14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130"/>
        <w:gridCol w:w="1609"/>
        <w:gridCol w:w="797"/>
        <w:gridCol w:w="797"/>
        <w:gridCol w:w="797"/>
        <w:gridCol w:w="932"/>
        <w:gridCol w:w="1145"/>
        <w:gridCol w:w="870"/>
        <w:gridCol w:w="689"/>
        <w:gridCol w:w="689"/>
        <w:gridCol w:w="3648"/>
      </w:tblGrid>
      <w:tr w:rsidR="00D319F2" w:rsidRPr="00DF07C9" w14:paraId="265EA22F" w14:textId="77777777">
        <w:tc>
          <w:tcPr>
            <w:tcW w:w="2130" w:type="dxa"/>
            <w:tcBorders>
              <w:bottom w:val="single" w:sz="4" w:space="0" w:color="000000" w:themeColor="text1"/>
            </w:tcBorders>
          </w:tcPr>
          <w:p w14:paraId="466EB656" w14:textId="77777777" w:rsidR="00D319F2" w:rsidRPr="00DF07C9" w:rsidRDefault="00D319F2">
            <w:pPr>
              <w:rPr>
                <w:b/>
              </w:rPr>
            </w:pPr>
            <w:r w:rsidRPr="00DF07C9">
              <w:rPr>
                <w:b/>
              </w:rPr>
              <w:t>Species</w:t>
            </w:r>
          </w:p>
        </w:tc>
        <w:tc>
          <w:tcPr>
            <w:tcW w:w="1609" w:type="dxa"/>
            <w:tcBorders>
              <w:bottom w:val="single" w:sz="4" w:space="0" w:color="000000" w:themeColor="text1"/>
            </w:tcBorders>
          </w:tcPr>
          <w:p w14:paraId="2055E593" w14:textId="77777777" w:rsidR="00D319F2" w:rsidRPr="00DF07C9" w:rsidRDefault="00D319F2">
            <w:pPr>
              <w:rPr>
                <w:b/>
              </w:rPr>
            </w:pPr>
            <w:r w:rsidRPr="00DF07C9">
              <w:rPr>
                <w:b/>
              </w:rPr>
              <w:t>Common name</w:t>
            </w:r>
          </w:p>
        </w:tc>
        <w:tc>
          <w:tcPr>
            <w:tcW w:w="797" w:type="dxa"/>
            <w:tcBorders>
              <w:bottom w:val="single" w:sz="4" w:space="0" w:color="000000" w:themeColor="text1"/>
            </w:tcBorders>
          </w:tcPr>
          <w:p w14:paraId="1A54F433" w14:textId="77777777" w:rsidR="00D319F2" w:rsidRPr="00DF07C9" w:rsidRDefault="00D319F2">
            <w:pPr>
              <w:rPr>
                <w:b/>
              </w:rPr>
            </w:pPr>
            <w:r w:rsidRPr="00DF07C9">
              <w:rPr>
                <w:b/>
              </w:rPr>
              <w:t>M</w:t>
            </w:r>
          </w:p>
        </w:tc>
        <w:tc>
          <w:tcPr>
            <w:tcW w:w="797" w:type="dxa"/>
            <w:tcBorders>
              <w:bottom w:val="single" w:sz="4" w:space="0" w:color="000000" w:themeColor="text1"/>
            </w:tcBorders>
          </w:tcPr>
          <w:p w14:paraId="4828FA0E" w14:textId="77777777" w:rsidR="00D319F2" w:rsidRPr="00DF07C9" w:rsidRDefault="00D319F2">
            <w:pPr>
              <w:rPr>
                <w:b/>
              </w:rPr>
            </w:pPr>
            <w:r w:rsidRPr="00DF07C9">
              <w:rPr>
                <w:b/>
              </w:rPr>
              <w:t>L</w:t>
            </w:r>
            <w:r w:rsidRPr="00DF07C9">
              <w:rPr>
                <w:b/>
              </w:rPr>
              <w:sym w:font="Symbol" w:char="F0A5"/>
            </w:r>
          </w:p>
        </w:tc>
        <w:tc>
          <w:tcPr>
            <w:tcW w:w="797" w:type="dxa"/>
            <w:tcBorders>
              <w:bottom w:val="single" w:sz="4" w:space="0" w:color="000000" w:themeColor="text1"/>
            </w:tcBorders>
          </w:tcPr>
          <w:p w14:paraId="670DC765" w14:textId="77777777" w:rsidR="00D319F2" w:rsidRPr="00DF07C9" w:rsidRDefault="00D319F2">
            <w:pPr>
              <w:rPr>
                <w:b/>
              </w:rPr>
            </w:pPr>
            <w:r w:rsidRPr="00DF07C9">
              <w:rPr>
                <w:b/>
              </w:rPr>
              <w:t>K</w:t>
            </w:r>
          </w:p>
        </w:tc>
        <w:tc>
          <w:tcPr>
            <w:tcW w:w="932" w:type="dxa"/>
            <w:tcBorders>
              <w:bottom w:val="single" w:sz="4" w:space="0" w:color="000000" w:themeColor="text1"/>
            </w:tcBorders>
          </w:tcPr>
          <w:p w14:paraId="16A76581" w14:textId="77777777" w:rsidR="00D319F2" w:rsidRPr="00DF07C9" w:rsidRDefault="00D319F2">
            <w:pPr>
              <w:rPr>
                <w:b/>
              </w:rPr>
            </w:pPr>
            <w:proofErr w:type="gramStart"/>
            <w:r w:rsidRPr="00DF07C9">
              <w:rPr>
                <w:b/>
              </w:rPr>
              <w:t>t</w:t>
            </w:r>
            <w:r w:rsidRPr="00DF07C9">
              <w:rPr>
                <w:b/>
                <w:vertAlign w:val="subscript"/>
              </w:rPr>
              <w:t>0</w:t>
            </w:r>
            <w:proofErr w:type="gramEnd"/>
          </w:p>
        </w:tc>
        <w:tc>
          <w:tcPr>
            <w:tcW w:w="1145" w:type="dxa"/>
            <w:tcBorders>
              <w:bottom w:val="single" w:sz="4" w:space="0" w:color="000000" w:themeColor="text1"/>
            </w:tcBorders>
          </w:tcPr>
          <w:p w14:paraId="2EEDCA59" w14:textId="77777777" w:rsidR="00D319F2" w:rsidRPr="00DF07C9" w:rsidRDefault="00D319F2">
            <w:pPr>
              <w:rPr>
                <w:b/>
              </w:rPr>
            </w:pPr>
            <w:proofErr w:type="gramStart"/>
            <w:r w:rsidRPr="00DF07C9">
              <w:rPr>
                <w:b/>
              </w:rPr>
              <w:t>a</w:t>
            </w:r>
            <w:proofErr w:type="gramEnd"/>
          </w:p>
        </w:tc>
        <w:tc>
          <w:tcPr>
            <w:tcW w:w="870" w:type="dxa"/>
            <w:tcBorders>
              <w:bottom w:val="single" w:sz="4" w:space="0" w:color="000000" w:themeColor="text1"/>
            </w:tcBorders>
          </w:tcPr>
          <w:p w14:paraId="737892EB" w14:textId="77777777" w:rsidR="00D319F2" w:rsidRPr="00DF07C9" w:rsidRDefault="00D319F2">
            <w:pPr>
              <w:rPr>
                <w:b/>
              </w:rPr>
            </w:pPr>
            <w:proofErr w:type="gramStart"/>
            <w:r w:rsidRPr="00DF07C9">
              <w:rPr>
                <w:b/>
              </w:rPr>
              <w:t>b</w:t>
            </w:r>
            <w:proofErr w:type="gramEnd"/>
          </w:p>
        </w:tc>
        <w:tc>
          <w:tcPr>
            <w:tcW w:w="689" w:type="dxa"/>
            <w:tcBorders>
              <w:bottom w:val="single" w:sz="4" w:space="0" w:color="000000" w:themeColor="text1"/>
            </w:tcBorders>
          </w:tcPr>
          <w:p w14:paraId="73A9325C" w14:textId="77777777" w:rsidR="00D319F2" w:rsidRPr="00DF07C9" w:rsidRDefault="00D319F2">
            <w:pPr>
              <w:rPr>
                <w:b/>
              </w:rPr>
            </w:pPr>
            <w:proofErr w:type="spellStart"/>
            <w:proofErr w:type="gramStart"/>
            <w:r w:rsidRPr="00DF07C9">
              <w:rPr>
                <w:b/>
              </w:rPr>
              <w:t>t</w:t>
            </w:r>
            <w:r w:rsidRPr="00DF07C9">
              <w:rPr>
                <w:b/>
                <w:vertAlign w:val="subscript"/>
              </w:rPr>
              <w:t>max</w:t>
            </w:r>
            <w:proofErr w:type="spellEnd"/>
            <w:proofErr w:type="gramEnd"/>
          </w:p>
        </w:tc>
        <w:tc>
          <w:tcPr>
            <w:tcW w:w="689" w:type="dxa"/>
            <w:tcBorders>
              <w:bottom w:val="single" w:sz="4" w:space="0" w:color="000000" w:themeColor="text1"/>
            </w:tcBorders>
          </w:tcPr>
          <w:p w14:paraId="3CFDF054" w14:textId="77777777" w:rsidR="00D319F2" w:rsidRPr="00DF07C9" w:rsidRDefault="00D319F2">
            <w:pPr>
              <w:rPr>
                <w:b/>
              </w:rPr>
            </w:pPr>
            <w:proofErr w:type="gramStart"/>
            <w:r>
              <w:rPr>
                <w:b/>
              </w:rPr>
              <w:t>r</w:t>
            </w:r>
            <w:proofErr w:type="gramEnd"/>
          </w:p>
        </w:tc>
        <w:tc>
          <w:tcPr>
            <w:tcW w:w="3648" w:type="dxa"/>
            <w:tcBorders>
              <w:bottom w:val="single" w:sz="4" w:space="0" w:color="000000" w:themeColor="text1"/>
            </w:tcBorders>
          </w:tcPr>
          <w:p w14:paraId="74F9988F" w14:textId="77777777" w:rsidR="00D319F2" w:rsidRPr="00DF07C9" w:rsidRDefault="00D319F2">
            <w:pPr>
              <w:rPr>
                <w:b/>
              </w:rPr>
            </w:pPr>
            <w:r w:rsidRPr="00DF07C9">
              <w:rPr>
                <w:b/>
              </w:rPr>
              <w:t>References</w:t>
            </w:r>
          </w:p>
        </w:tc>
      </w:tr>
      <w:tr w:rsidR="00D319F2" w:rsidRPr="000F3A39" w14:paraId="0DDE9F46" w14:textId="77777777">
        <w:tc>
          <w:tcPr>
            <w:tcW w:w="2130" w:type="dxa"/>
            <w:tcBorders>
              <w:top w:val="single" w:sz="4" w:space="0" w:color="000000" w:themeColor="text1"/>
              <w:bottom w:val="single" w:sz="4" w:space="0" w:color="000000" w:themeColor="text1"/>
            </w:tcBorders>
            <w:vAlign w:val="bottom"/>
          </w:tcPr>
          <w:p w14:paraId="17809ED9" w14:textId="77777777" w:rsidR="00D319F2" w:rsidRPr="00DF07C9" w:rsidRDefault="00D319F2">
            <w:pPr>
              <w:rPr>
                <w:b/>
              </w:rPr>
            </w:pPr>
            <w:r w:rsidRPr="00DF07C9">
              <w:rPr>
                <w:b/>
              </w:rPr>
              <w:t>Fish</w:t>
            </w:r>
          </w:p>
        </w:tc>
        <w:tc>
          <w:tcPr>
            <w:tcW w:w="1609" w:type="dxa"/>
            <w:tcBorders>
              <w:top w:val="single" w:sz="4" w:space="0" w:color="000000" w:themeColor="text1"/>
              <w:bottom w:val="single" w:sz="4" w:space="0" w:color="000000" w:themeColor="text1"/>
            </w:tcBorders>
            <w:vAlign w:val="bottom"/>
          </w:tcPr>
          <w:p w14:paraId="3C5AA008" w14:textId="77777777" w:rsidR="00D319F2" w:rsidRPr="000F3A39" w:rsidRDefault="00D319F2"/>
        </w:tc>
        <w:tc>
          <w:tcPr>
            <w:tcW w:w="797" w:type="dxa"/>
            <w:tcBorders>
              <w:top w:val="single" w:sz="4" w:space="0" w:color="000000" w:themeColor="text1"/>
              <w:bottom w:val="single" w:sz="4" w:space="0" w:color="000000" w:themeColor="text1"/>
            </w:tcBorders>
            <w:vAlign w:val="bottom"/>
          </w:tcPr>
          <w:p w14:paraId="7BBA2B65" w14:textId="77777777" w:rsidR="00D319F2" w:rsidRPr="000F3A39" w:rsidRDefault="00D319F2">
            <w:pPr>
              <w:jc w:val="right"/>
            </w:pPr>
          </w:p>
        </w:tc>
        <w:tc>
          <w:tcPr>
            <w:tcW w:w="797" w:type="dxa"/>
            <w:tcBorders>
              <w:top w:val="single" w:sz="4" w:space="0" w:color="000000" w:themeColor="text1"/>
              <w:bottom w:val="single" w:sz="4" w:space="0" w:color="000000" w:themeColor="text1"/>
            </w:tcBorders>
            <w:vAlign w:val="bottom"/>
          </w:tcPr>
          <w:p w14:paraId="301FAF63" w14:textId="77777777" w:rsidR="00D319F2" w:rsidRPr="000F3A39" w:rsidRDefault="00D319F2">
            <w:pPr>
              <w:jc w:val="right"/>
            </w:pPr>
          </w:p>
        </w:tc>
        <w:tc>
          <w:tcPr>
            <w:tcW w:w="797" w:type="dxa"/>
            <w:tcBorders>
              <w:top w:val="single" w:sz="4" w:space="0" w:color="000000" w:themeColor="text1"/>
              <w:bottom w:val="single" w:sz="4" w:space="0" w:color="000000" w:themeColor="text1"/>
            </w:tcBorders>
            <w:vAlign w:val="bottom"/>
          </w:tcPr>
          <w:p w14:paraId="4A983FCE" w14:textId="77777777" w:rsidR="00D319F2" w:rsidRPr="000F3A39" w:rsidRDefault="00D319F2">
            <w:pPr>
              <w:jc w:val="right"/>
            </w:pPr>
          </w:p>
        </w:tc>
        <w:tc>
          <w:tcPr>
            <w:tcW w:w="932" w:type="dxa"/>
            <w:tcBorders>
              <w:top w:val="single" w:sz="4" w:space="0" w:color="000000" w:themeColor="text1"/>
              <w:bottom w:val="single" w:sz="4" w:space="0" w:color="000000" w:themeColor="text1"/>
            </w:tcBorders>
            <w:vAlign w:val="bottom"/>
          </w:tcPr>
          <w:p w14:paraId="4DD4AFAE" w14:textId="77777777" w:rsidR="00D319F2" w:rsidRPr="000F3A39" w:rsidRDefault="00D319F2">
            <w:pPr>
              <w:jc w:val="right"/>
            </w:pPr>
          </w:p>
        </w:tc>
        <w:tc>
          <w:tcPr>
            <w:tcW w:w="1145" w:type="dxa"/>
            <w:tcBorders>
              <w:top w:val="single" w:sz="4" w:space="0" w:color="000000" w:themeColor="text1"/>
              <w:bottom w:val="single" w:sz="4" w:space="0" w:color="000000" w:themeColor="text1"/>
            </w:tcBorders>
            <w:vAlign w:val="bottom"/>
          </w:tcPr>
          <w:p w14:paraId="73648AFD" w14:textId="77777777" w:rsidR="00D319F2" w:rsidRPr="000F3A39" w:rsidRDefault="00D319F2">
            <w:pPr>
              <w:jc w:val="right"/>
            </w:pPr>
          </w:p>
        </w:tc>
        <w:tc>
          <w:tcPr>
            <w:tcW w:w="870" w:type="dxa"/>
            <w:tcBorders>
              <w:top w:val="single" w:sz="4" w:space="0" w:color="000000" w:themeColor="text1"/>
              <w:bottom w:val="single" w:sz="4" w:space="0" w:color="000000" w:themeColor="text1"/>
            </w:tcBorders>
            <w:vAlign w:val="bottom"/>
          </w:tcPr>
          <w:p w14:paraId="7334F183" w14:textId="77777777" w:rsidR="00D319F2" w:rsidRPr="000F3A39" w:rsidRDefault="00D319F2">
            <w:pPr>
              <w:jc w:val="right"/>
            </w:pPr>
          </w:p>
        </w:tc>
        <w:tc>
          <w:tcPr>
            <w:tcW w:w="689" w:type="dxa"/>
            <w:tcBorders>
              <w:top w:val="single" w:sz="4" w:space="0" w:color="000000" w:themeColor="text1"/>
              <w:bottom w:val="single" w:sz="4" w:space="0" w:color="000000" w:themeColor="text1"/>
            </w:tcBorders>
            <w:vAlign w:val="bottom"/>
          </w:tcPr>
          <w:p w14:paraId="5122141E" w14:textId="77777777" w:rsidR="00D319F2" w:rsidRPr="000F3A39" w:rsidRDefault="00D319F2">
            <w:pPr>
              <w:jc w:val="right"/>
            </w:pPr>
          </w:p>
        </w:tc>
        <w:tc>
          <w:tcPr>
            <w:tcW w:w="689" w:type="dxa"/>
            <w:tcBorders>
              <w:top w:val="single" w:sz="4" w:space="0" w:color="000000" w:themeColor="text1"/>
              <w:bottom w:val="single" w:sz="4" w:space="0" w:color="000000" w:themeColor="text1"/>
            </w:tcBorders>
          </w:tcPr>
          <w:p w14:paraId="236AA189" w14:textId="77777777" w:rsidR="00D319F2" w:rsidRPr="000F3A39" w:rsidRDefault="00D319F2">
            <w:pPr>
              <w:jc w:val="right"/>
            </w:pPr>
          </w:p>
        </w:tc>
        <w:tc>
          <w:tcPr>
            <w:tcW w:w="3648" w:type="dxa"/>
            <w:tcBorders>
              <w:top w:val="single" w:sz="4" w:space="0" w:color="000000" w:themeColor="text1"/>
              <w:bottom w:val="single" w:sz="4" w:space="0" w:color="000000" w:themeColor="text1"/>
            </w:tcBorders>
            <w:vAlign w:val="bottom"/>
          </w:tcPr>
          <w:p w14:paraId="4CC3C80E" w14:textId="77777777" w:rsidR="00D319F2" w:rsidRPr="000F3A39" w:rsidRDefault="00D319F2"/>
        </w:tc>
      </w:tr>
      <w:tr w:rsidR="00D319F2" w:rsidRPr="000F3A39" w14:paraId="1968753C" w14:textId="77777777">
        <w:tc>
          <w:tcPr>
            <w:tcW w:w="2130" w:type="dxa"/>
            <w:tcBorders>
              <w:top w:val="single" w:sz="4" w:space="0" w:color="000000" w:themeColor="text1"/>
            </w:tcBorders>
            <w:vAlign w:val="bottom"/>
          </w:tcPr>
          <w:p w14:paraId="30910045" w14:textId="77777777" w:rsidR="00D319F2" w:rsidRPr="008239DC" w:rsidRDefault="00D319F2" w:rsidP="00A13D3A">
            <w:proofErr w:type="spellStart"/>
            <w:r w:rsidRPr="000F3A39">
              <w:rPr>
                <w:i/>
              </w:rPr>
              <w:t>Archosargus</w:t>
            </w:r>
            <w:proofErr w:type="spellEnd"/>
            <w:r w:rsidRPr="000F3A39">
              <w:rPr>
                <w:i/>
              </w:rPr>
              <w:t xml:space="preserve"> </w:t>
            </w:r>
            <w:proofErr w:type="spellStart"/>
            <w:r w:rsidRPr="000F3A39">
              <w:rPr>
                <w:i/>
              </w:rPr>
              <w:t>probatocephalus</w:t>
            </w:r>
            <w:proofErr w:type="spellEnd"/>
            <w:r>
              <w:t xml:space="preserve"> (Gulf of Mexico)</w:t>
            </w:r>
          </w:p>
        </w:tc>
        <w:tc>
          <w:tcPr>
            <w:tcW w:w="1609" w:type="dxa"/>
            <w:tcBorders>
              <w:top w:val="single" w:sz="4" w:space="0" w:color="000000" w:themeColor="text1"/>
            </w:tcBorders>
            <w:vAlign w:val="bottom"/>
          </w:tcPr>
          <w:p w14:paraId="45C4279D" w14:textId="77777777" w:rsidR="00D319F2" w:rsidRPr="000F3A39" w:rsidRDefault="00D319F2">
            <w:pPr>
              <w:spacing w:after="200"/>
            </w:pPr>
            <w:proofErr w:type="spellStart"/>
            <w:r w:rsidRPr="000F3A39">
              <w:t>Sheepshead</w:t>
            </w:r>
            <w:proofErr w:type="spellEnd"/>
          </w:p>
        </w:tc>
        <w:tc>
          <w:tcPr>
            <w:tcW w:w="797" w:type="dxa"/>
            <w:tcBorders>
              <w:top w:val="single" w:sz="4" w:space="0" w:color="000000" w:themeColor="text1"/>
            </w:tcBorders>
            <w:vAlign w:val="bottom"/>
          </w:tcPr>
          <w:p w14:paraId="113095FE" w14:textId="77777777" w:rsidR="00D319F2" w:rsidRPr="000F3A39" w:rsidRDefault="00D319F2">
            <w:pPr>
              <w:spacing w:after="200"/>
              <w:jc w:val="right"/>
            </w:pPr>
            <w:r w:rsidRPr="000F3A39">
              <w:t>0.20</w:t>
            </w:r>
          </w:p>
        </w:tc>
        <w:tc>
          <w:tcPr>
            <w:tcW w:w="797" w:type="dxa"/>
            <w:tcBorders>
              <w:top w:val="single" w:sz="4" w:space="0" w:color="000000" w:themeColor="text1"/>
            </w:tcBorders>
            <w:vAlign w:val="bottom"/>
          </w:tcPr>
          <w:p w14:paraId="0FF6F097" w14:textId="77777777" w:rsidR="00D319F2" w:rsidRPr="000F3A39" w:rsidRDefault="00D319F2">
            <w:pPr>
              <w:spacing w:after="200"/>
              <w:jc w:val="right"/>
            </w:pPr>
            <w:r w:rsidRPr="000F3A39">
              <w:t>38.1</w:t>
            </w:r>
          </w:p>
        </w:tc>
        <w:tc>
          <w:tcPr>
            <w:tcW w:w="797" w:type="dxa"/>
            <w:tcBorders>
              <w:top w:val="single" w:sz="4" w:space="0" w:color="000000" w:themeColor="text1"/>
            </w:tcBorders>
            <w:vAlign w:val="bottom"/>
          </w:tcPr>
          <w:p w14:paraId="0F7896FE" w14:textId="77777777" w:rsidR="00D319F2" w:rsidRPr="000F3A39" w:rsidRDefault="00D319F2">
            <w:pPr>
              <w:spacing w:after="200"/>
              <w:jc w:val="right"/>
            </w:pPr>
            <w:r w:rsidRPr="000F3A39">
              <w:t>0.39</w:t>
            </w:r>
          </w:p>
        </w:tc>
        <w:tc>
          <w:tcPr>
            <w:tcW w:w="932" w:type="dxa"/>
            <w:tcBorders>
              <w:top w:val="single" w:sz="4" w:space="0" w:color="000000" w:themeColor="text1"/>
            </w:tcBorders>
            <w:vAlign w:val="bottom"/>
          </w:tcPr>
          <w:p w14:paraId="2045425A" w14:textId="77777777" w:rsidR="00D319F2" w:rsidRPr="000F3A39" w:rsidRDefault="00D319F2">
            <w:pPr>
              <w:spacing w:after="200"/>
              <w:jc w:val="right"/>
            </w:pPr>
            <w:r w:rsidRPr="000F3A39">
              <w:t>-1.13</w:t>
            </w:r>
          </w:p>
        </w:tc>
        <w:tc>
          <w:tcPr>
            <w:tcW w:w="1145" w:type="dxa"/>
            <w:tcBorders>
              <w:top w:val="single" w:sz="4" w:space="0" w:color="000000" w:themeColor="text1"/>
            </w:tcBorders>
            <w:vAlign w:val="bottom"/>
          </w:tcPr>
          <w:p w14:paraId="1C0F3364" w14:textId="77777777" w:rsidR="00D319F2" w:rsidRPr="000F3A39" w:rsidRDefault="00D319F2">
            <w:pPr>
              <w:spacing w:after="200"/>
              <w:jc w:val="right"/>
            </w:pPr>
            <w:r w:rsidRPr="000F3A39">
              <w:t>0.0</w:t>
            </w:r>
            <w:r>
              <w:t>343</w:t>
            </w:r>
          </w:p>
        </w:tc>
        <w:tc>
          <w:tcPr>
            <w:tcW w:w="870" w:type="dxa"/>
            <w:tcBorders>
              <w:top w:val="single" w:sz="4" w:space="0" w:color="000000" w:themeColor="text1"/>
            </w:tcBorders>
            <w:vAlign w:val="bottom"/>
          </w:tcPr>
          <w:p w14:paraId="0E333BC1" w14:textId="77777777" w:rsidR="00D319F2" w:rsidRPr="000F3A39" w:rsidRDefault="00D319F2">
            <w:pPr>
              <w:spacing w:after="200"/>
              <w:jc w:val="right"/>
            </w:pPr>
            <w:r w:rsidRPr="000F3A39">
              <w:t>2.91</w:t>
            </w:r>
          </w:p>
        </w:tc>
        <w:tc>
          <w:tcPr>
            <w:tcW w:w="689" w:type="dxa"/>
            <w:tcBorders>
              <w:top w:val="single" w:sz="4" w:space="0" w:color="000000" w:themeColor="text1"/>
            </w:tcBorders>
            <w:vAlign w:val="bottom"/>
          </w:tcPr>
          <w:p w14:paraId="5E8805F9" w14:textId="77777777" w:rsidR="00D319F2" w:rsidRPr="000F3A39" w:rsidRDefault="00D319F2">
            <w:pPr>
              <w:spacing w:after="200"/>
              <w:jc w:val="right"/>
            </w:pPr>
            <w:r w:rsidRPr="000F3A39">
              <w:t>16</w:t>
            </w:r>
          </w:p>
        </w:tc>
        <w:tc>
          <w:tcPr>
            <w:tcW w:w="689" w:type="dxa"/>
            <w:tcBorders>
              <w:top w:val="single" w:sz="4" w:space="0" w:color="000000" w:themeColor="text1"/>
            </w:tcBorders>
            <w:vAlign w:val="center"/>
          </w:tcPr>
          <w:p w14:paraId="2359F767" w14:textId="77777777" w:rsidR="00D319F2" w:rsidRPr="000F3A39" w:rsidRDefault="00D319F2" w:rsidP="00A13D3A">
            <w:pPr>
              <w:spacing w:after="200"/>
              <w:jc w:val="center"/>
            </w:pPr>
            <w:r>
              <w:t>2</w:t>
            </w:r>
          </w:p>
        </w:tc>
        <w:tc>
          <w:tcPr>
            <w:tcW w:w="3648" w:type="dxa"/>
            <w:tcBorders>
              <w:top w:val="single" w:sz="4" w:space="0" w:color="000000" w:themeColor="text1"/>
            </w:tcBorders>
            <w:vAlign w:val="bottom"/>
          </w:tcPr>
          <w:p w14:paraId="4D74EB01" w14:textId="77777777" w:rsidR="00D319F2" w:rsidRPr="000F3A39" w:rsidRDefault="00D319F2">
            <w:pPr>
              <w:spacing w:after="200"/>
            </w:pPr>
            <w:r w:rsidRPr="000F3A39">
              <w:t>Murphy and MacDonald 2000</w:t>
            </w:r>
          </w:p>
        </w:tc>
      </w:tr>
      <w:tr w:rsidR="00D319F2" w:rsidRPr="000F3A39" w14:paraId="5C76F93E" w14:textId="77777777">
        <w:tc>
          <w:tcPr>
            <w:tcW w:w="2130" w:type="dxa"/>
            <w:vAlign w:val="bottom"/>
          </w:tcPr>
          <w:p w14:paraId="5766398A" w14:textId="77777777" w:rsidR="00D319F2" w:rsidRPr="008239DC" w:rsidRDefault="00D319F2">
            <w:pPr>
              <w:spacing w:after="200"/>
            </w:pPr>
            <w:proofErr w:type="spellStart"/>
            <w:r w:rsidRPr="000F3A39">
              <w:rPr>
                <w:i/>
              </w:rPr>
              <w:t>Archosargus</w:t>
            </w:r>
            <w:proofErr w:type="spellEnd"/>
            <w:r w:rsidRPr="000F3A39">
              <w:rPr>
                <w:i/>
              </w:rPr>
              <w:t xml:space="preserve"> </w:t>
            </w:r>
            <w:proofErr w:type="spellStart"/>
            <w:r w:rsidRPr="000F3A39">
              <w:rPr>
                <w:i/>
              </w:rPr>
              <w:t>probatocephalus</w:t>
            </w:r>
            <w:proofErr w:type="spellEnd"/>
            <w:r>
              <w:t xml:space="preserve"> (Atlantic)</w:t>
            </w:r>
          </w:p>
        </w:tc>
        <w:tc>
          <w:tcPr>
            <w:tcW w:w="1609" w:type="dxa"/>
            <w:vAlign w:val="bottom"/>
          </w:tcPr>
          <w:p w14:paraId="07BA4C90" w14:textId="77777777" w:rsidR="00D319F2" w:rsidRPr="000F3A39" w:rsidRDefault="00D319F2">
            <w:pPr>
              <w:spacing w:after="200"/>
            </w:pPr>
            <w:proofErr w:type="spellStart"/>
            <w:r w:rsidRPr="000F3A39">
              <w:t>Sheepshead</w:t>
            </w:r>
            <w:proofErr w:type="spellEnd"/>
          </w:p>
        </w:tc>
        <w:tc>
          <w:tcPr>
            <w:tcW w:w="797" w:type="dxa"/>
            <w:vAlign w:val="bottom"/>
          </w:tcPr>
          <w:p w14:paraId="1117D33B" w14:textId="77777777" w:rsidR="00D319F2" w:rsidRPr="000F3A39" w:rsidRDefault="00D319F2">
            <w:pPr>
              <w:spacing w:after="200"/>
              <w:jc w:val="right"/>
            </w:pPr>
            <w:r w:rsidRPr="000F3A39">
              <w:t>0.20</w:t>
            </w:r>
          </w:p>
        </w:tc>
        <w:tc>
          <w:tcPr>
            <w:tcW w:w="797" w:type="dxa"/>
            <w:vAlign w:val="bottom"/>
          </w:tcPr>
          <w:p w14:paraId="5A0F4AA2" w14:textId="77777777" w:rsidR="00D319F2" w:rsidRPr="000F3A39" w:rsidRDefault="00D319F2">
            <w:pPr>
              <w:spacing w:after="200"/>
              <w:jc w:val="right"/>
            </w:pPr>
            <w:r>
              <w:t>45.1</w:t>
            </w:r>
          </w:p>
        </w:tc>
        <w:tc>
          <w:tcPr>
            <w:tcW w:w="797" w:type="dxa"/>
            <w:vAlign w:val="bottom"/>
          </w:tcPr>
          <w:p w14:paraId="17AF1EA4" w14:textId="77777777" w:rsidR="00D319F2" w:rsidRPr="000F3A39" w:rsidRDefault="00D319F2">
            <w:pPr>
              <w:spacing w:after="200"/>
              <w:jc w:val="right"/>
            </w:pPr>
            <w:r>
              <w:t>0.24</w:t>
            </w:r>
          </w:p>
        </w:tc>
        <w:tc>
          <w:tcPr>
            <w:tcW w:w="932" w:type="dxa"/>
            <w:vAlign w:val="bottom"/>
          </w:tcPr>
          <w:p w14:paraId="343741BC" w14:textId="77777777" w:rsidR="00D319F2" w:rsidRPr="000F3A39" w:rsidRDefault="00D319F2">
            <w:pPr>
              <w:spacing w:after="200"/>
              <w:jc w:val="right"/>
            </w:pPr>
            <w:r w:rsidRPr="000F3A39">
              <w:t>-1.1</w:t>
            </w:r>
            <w:r>
              <w:t>7</w:t>
            </w:r>
          </w:p>
        </w:tc>
        <w:tc>
          <w:tcPr>
            <w:tcW w:w="1145" w:type="dxa"/>
            <w:vAlign w:val="bottom"/>
          </w:tcPr>
          <w:p w14:paraId="46E1A010" w14:textId="77777777" w:rsidR="00D319F2" w:rsidRPr="000F3A39" w:rsidRDefault="00D319F2">
            <w:pPr>
              <w:spacing w:after="200"/>
              <w:jc w:val="right"/>
            </w:pPr>
            <w:r w:rsidRPr="000F3A39">
              <w:t>0.</w:t>
            </w:r>
            <w:r>
              <w:t>0237</w:t>
            </w:r>
          </w:p>
        </w:tc>
        <w:tc>
          <w:tcPr>
            <w:tcW w:w="870" w:type="dxa"/>
            <w:vAlign w:val="bottom"/>
          </w:tcPr>
          <w:p w14:paraId="58C66CB0" w14:textId="77777777" w:rsidR="00D319F2" w:rsidRPr="000F3A39" w:rsidRDefault="00D319F2">
            <w:pPr>
              <w:spacing w:after="200"/>
              <w:jc w:val="right"/>
            </w:pPr>
            <w:r>
              <w:t>3.07</w:t>
            </w:r>
          </w:p>
        </w:tc>
        <w:tc>
          <w:tcPr>
            <w:tcW w:w="689" w:type="dxa"/>
            <w:vAlign w:val="bottom"/>
          </w:tcPr>
          <w:p w14:paraId="4F4484D6" w14:textId="77777777" w:rsidR="00D319F2" w:rsidRPr="000F3A39" w:rsidRDefault="00D319F2">
            <w:pPr>
              <w:spacing w:after="200"/>
              <w:jc w:val="right"/>
            </w:pPr>
            <w:r w:rsidRPr="000F3A39">
              <w:t>16</w:t>
            </w:r>
          </w:p>
        </w:tc>
        <w:tc>
          <w:tcPr>
            <w:tcW w:w="689" w:type="dxa"/>
            <w:vAlign w:val="center"/>
          </w:tcPr>
          <w:p w14:paraId="12A8EAF9" w14:textId="77777777" w:rsidR="00D319F2" w:rsidRPr="000F3A39" w:rsidRDefault="00D319F2" w:rsidP="00A13D3A">
            <w:pPr>
              <w:jc w:val="center"/>
            </w:pPr>
            <w:r>
              <w:t>2</w:t>
            </w:r>
          </w:p>
        </w:tc>
        <w:tc>
          <w:tcPr>
            <w:tcW w:w="3648" w:type="dxa"/>
            <w:vAlign w:val="bottom"/>
          </w:tcPr>
          <w:p w14:paraId="754B1524" w14:textId="77777777" w:rsidR="00D319F2" w:rsidRPr="000F3A39" w:rsidRDefault="00D319F2">
            <w:pPr>
              <w:spacing w:after="200"/>
            </w:pPr>
            <w:r w:rsidRPr="000F3A39">
              <w:t>Murphy and MacDonald 2000</w:t>
            </w:r>
          </w:p>
        </w:tc>
      </w:tr>
      <w:tr w:rsidR="00D319F2" w:rsidRPr="000F3A39" w14:paraId="60935669" w14:textId="77777777">
        <w:tc>
          <w:tcPr>
            <w:tcW w:w="2130" w:type="dxa"/>
            <w:vAlign w:val="bottom"/>
          </w:tcPr>
          <w:p w14:paraId="5B44A068" w14:textId="77777777" w:rsidR="00D319F2" w:rsidRPr="000F3A39" w:rsidRDefault="00D319F2">
            <w:pPr>
              <w:spacing w:after="200"/>
              <w:rPr>
                <w:i/>
              </w:rPr>
            </w:pPr>
            <w:proofErr w:type="spellStart"/>
            <w:r w:rsidRPr="000F3A39">
              <w:rPr>
                <w:i/>
              </w:rPr>
              <w:t>Bairdiella</w:t>
            </w:r>
            <w:proofErr w:type="spellEnd"/>
            <w:r w:rsidRPr="000F3A39">
              <w:rPr>
                <w:i/>
              </w:rPr>
              <w:t xml:space="preserve"> </w:t>
            </w:r>
            <w:proofErr w:type="spellStart"/>
            <w:r w:rsidRPr="000F3A39">
              <w:rPr>
                <w:i/>
              </w:rPr>
              <w:t>chrysoura</w:t>
            </w:r>
            <w:proofErr w:type="spellEnd"/>
          </w:p>
        </w:tc>
        <w:tc>
          <w:tcPr>
            <w:tcW w:w="1609" w:type="dxa"/>
            <w:vAlign w:val="bottom"/>
          </w:tcPr>
          <w:p w14:paraId="72CA8A4C" w14:textId="77777777" w:rsidR="00D319F2" w:rsidRPr="000F3A39" w:rsidRDefault="00D319F2">
            <w:pPr>
              <w:spacing w:after="200"/>
            </w:pPr>
            <w:r>
              <w:t>Silver P</w:t>
            </w:r>
            <w:r w:rsidRPr="000F3A39">
              <w:t>erch</w:t>
            </w:r>
          </w:p>
        </w:tc>
        <w:tc>
          <w:tcPr>
            <w:tcW w:w="797" w:type="dxa"/>
            <w:vAlign w:val="bottom"/>
          </w:tcPr>
          <w:p w14:paraId="5F28819D" w14:textId="77777777" w:rsidR="00D319F2" w:rsidRPr="000F3A39" w:rsidRDefault="00D319F2">
            <w:pPr>
              <w:spacing w:after="200"/>
              <w:jc w:val="right"/>
            </w:pPr>
            <w:r w:rsidRPr="000F3A39">
              <w:t>1.39</w:t>
            </w:r>
          </w:p>
        </w:tc>
        <w:tc>
          <w:tcPr>
            <w:tcW w:w="797" w:type="dxa"/>
            <w:vAlign w:val="bottom"/>
          </w:tcPr>
          <w:p w14:paraId="3001558E" w14:textId="77777777" w:rsidR="00D319F2" w:rsidRPr="000F3A39" w:rsidRDefault="00D319F2">
            <w:pPr>
              <w:spacing w:after="200"/>
              <w:jc w:val="right"/>
            </w:pPr>
            <w:r w:rsidRPr="000F3A39">
              <w:t>27.0</w:t>
            </w:r>
          </w:p>
        </w:tc>
        <w:tc>
          <w:tcPr>
            <w:tcW w:w="797" w:type="dxa"/>
            <w:vAlign w:val="bottom"/>
          </w:tcPr>
          <w:p w14:paraId="3E3BE32E" w14:textId="77777777" w:rsidR="00D319F2" w:rsidRPr="000F3A39" w:rsidRDefault="00D319F2">
            <w:pPr>
              <w:spacing w:after="200"/>
              <w:jc w:val="right"/>
            </w:pPr>
            <w:r w:rsidRPr="000F3A39">
              <w:t>0.69</w:t>
            </w:r>
          </w:p>
        </w:tc>
        <w:tc>
          <w:tcPr>
            <w:tcW w:w="932" w:type="dxa"/>
            <w:vAlign w:val="bottom"/>
          </w:tcPr>
          <w:p w14:paraId="1A873733" w14:textId="77777777" w:rsidR="00D319F2" w:rsidRPr="000F3A39" w:rsidRDefault="00D319F2">
            <w:pPr>
              <w:spacing w:after="200"/>
              <w:jc w:val="right"/>
            </w:pPr>
            <w:r w:rsidRPr="000F3A39">
              <w:t>-0.24</w:t>
            </w:r>
          </w:p>
        </w:tc>
        <w:tc>
          <w:tcPr>
            <w:tcW w:w="1145" w:type="dxa"/>
            <w:vAlign w:val="bottom"/>
          </w:tcPr>
          <w:p w14:paraId="505D710C" w14:textId="77777777" w:rsidR="00D319F2" w:rsidRPr="000F3A39" w:rsidRDefault="00D319F2">
            <w:pPr>
              <w:spacing w:after="200"/>
              <w:jc w:val="right"/>
            </w:pPr>
            <w:r w:rsidRPr="000F3A39">
              <w:t>0.0114</w:t>
            </w:r>
          </w:p>
        </w:tc>
        <w:tc>
          <w:tcPr>
            <w:tcW w:w="870" w:type="dxa"/>
            <w:vAlign w:val="bottom"/>
          </w:tcPr>
          <w:p w14:paraId="2BC6CB2D" w14:textId="77777777" w:rsidR="00D319F2" w:rsidRPr="000F3A39" w:rsidRDefault="00D319F2">
            <w:pPr>
              <w:spacing w:after="200"/>
              <w:jc w:val="right"/>
            </w:pPr>
            <w:r w:rsidRPr="000F3A39">
              <w:t>3.00</w:t>
            </w:r>
          </w:p>
        </w:tc>
        <w:tc>
          <w:tcPr>
            <w:tcW w:w="689" w:type="dxa"/>
            <w:vAlign w:val="bottom"/>
          </w:tcPr>
          <w:p w14:paraId="046D53D2" w14:textId="77777777" w:rsidR="00D319F2" w:rsidRPr="000F3A39" w:rsidRDefault="00D319F2">
            <w:pPr>
              <w:spacing w:after="200"/>
              <w:jc w:val="right"/>
            </w:pPr>
            <w:r w:rsidRPr="000F3A39">
              <w:t>6</w:t>
            </w:r>
          </w:p>
        </w:tc>
        <w:tc>
          <w:tcPr>
            <w:tcW w:w="689" w:type="dxa"/>
            <w:vAlign w:val="center"/>
          </w:tcPr>
          <w:p w14:paraId="713543ED" w14:textId="77777777" w:rsidR="00D319F2" w:rsidRPr="000F3A39" w:rsidRDefault="00D319F2" w:rsidP="00A13D3A">
            <w:pPr>
              <w:jc w:val="center"/>
            </w:pPr>
            <w:r>
              <w:t>NA</w:t>
            </w:r>
          </w:p>
        </w:tc>
        <w:tc>
          <w:tcPr>
            <w:tcW w:w="3648" w:type="dxa"/>
            <w:vAlign w:val="bottom"/>
          </w:tcPr>
          <w:p w14:paraId="237BD47C" w14:textId="77777777" w:rsidR="00D319F2" w:rsidRPr="000F3A39" w:rsidRDefault="00D319F2">
            <w:pPr>
              <w:spacing w:after="200"/>
            </w:pPr>
            <w:r w:rsidRPr="000F3A39">
              <w:t xml:space="preserve">Ayala-Perez et al. 2006, Welsh and </w:t>
            </w:r>
            <w:proofErr w:type="spellStart"/>
            <w:r w:rsidRPr="000F3A39">
              <w:t>Breder</w:t>
            </w:r>
            <w:proofErr w:type="spellEnd"/>
            <w:r w:rsidRPr="000F3A39">
              <w:t xml:space="preserve"> 1923</w:t>
            </w:r>
          </w:p>
        </w:tc>
      </w:tr>
      <w:tr w:rsidR="00D319F2" w:rsidRPr="000F3A39" w14:paraId="11745DD4" w14:textId="77777777">
        <w:tc>
          <w:tcPr>
            <w:tcW w:w="2130" w:type="dxa"/>
            <w:vAlign w:val="bottom"/>
          </w:tcPr>
          <w:p w14:paraId="0F66F149" w14:textId="77777777" w:rsidR="00D319F2" w:rsidRPr="000F3A39" w:rsidRDefault="00D319F2">
            <w:pPr>
              <w:spacing w:after="200"/>
              <w:rPr>
                <w:i/>
              </w:rPr>
            </w:pPr>
            <w:proofErr w:type="spellStart"/>
            <w:r w:rsidRPr="000F3A39">
              <w:rPr>
                <w:i/>
              </w:rPr>
              <w:t>Bathygobius</w:t>
            </w:r>
            <w:proofErr w:type="spellEnd"/>
            <w:r w:rsidRPr="000F3A39">
              <w:rPr>
                <w:i/>
              </w:rPr>
              <w:t xml:space="preserve"> </w:t>
            </w:r>
            <w:proofErr w:type="spellStart"/>
            <w:r w:rsidRPr="000F3A39">
              <w:rPr>
                <w:i/>
              </w:rPr>
              <w:t>soporator</w:t>
            </w:r>
            <w:proofErr w:type="spellEnd"/>
          </w:p>
        </w:tc>
        <w:tc>
          <w:tcPr>
            <w:tcW w:w="1609" w:type="dxa"/>
            <w:vAlign w:val="bottom"/>
          </w:tcPr>
          <w:p w14:paraId="7B4329A6" w14:textId="77777777" w:rsidR="00D319F2" w:rsidRPr="000F3A39" w:rsidRDefault="00D319F2">
            <w:pPr>
              <w:spacing w:after="200"/>
            </w:pPr>
            <w:proofErr w:type="spellStart"/>
            <w:r w:rsidRPr="000F3A39">
              <w:t>Frillfin</w:t>
            </w:r>
            <w:proofErr w:type="spellEnd"/>
            <w:r w:rsidRPr="000F3A39">
              <w:t xml:space="preserve"> Goby</w:t>
            </w:r>
          </w:p>
        </w:tc>
        <w:tc>
          <w:tcPr>
            <w:tcW w:w="797" w:type="dxa"/>
            <w:vAlign w:val="bottom"/>
          </w:tcPr>
          <w:p w14:paraId="5AA1C4FB" w14:textId="77777777" w:rsidR="00D319F2" w:rsidRPr="000F3A39" w:rsidRDefault="00D319F2">
            <w:pPr>
              <w:spacing w:after="200"/>
              <w:jc w:val="right"/>
            </w:pPr>
            <w:r w:rsidRPr="000F3A39">
              <w:t>1.08</w:t>
            </w:r>
          </w:p>
        </w:tc>
        <w:tc>
          <w:tcPr>
            <w:tcW w:w="797" w:type="dxa"/>
            <w:vAlign w:val="bottom"/>
          </w:tcPr>
          <w:p w14:paraId="0B0EBECF" w14:textId="77777777" w:rsidR="00D319F2" w:rsidRPr="000F3A39" w:rsidRDefault="00D319F2">
            <w:pPr>
              <w:spacing w:after="200"/>
              <w:jc w:val="right"/>
            </w:pPr>
            <w:r w:rsidRPr="000F3A39">
              <w:t>26.5</w:t>
            </w:r>
          </w:p>
        </w:tc>
        <w:tc>
          <w:tcPr>
            <w:tcW w:w="797" w:type="dxa"/>
            <w:vAlign w:val="bottom"/>
          </w:tcPr>
          <w:p w14:paraId="4FBAB4B5" w14:textId="77777777" w:rsidR="00D319F2" w:rsidRPr="000F3A39" w:rsidRDefault="00D319F2">
            <w:pPr>
              <w:spacing w:after="200"/>
              <w:jc w:val="right"/>
            </w:pPr>
            <w:r w:rsidRPr="000F3A39">
              <w:t>2.56</w:t>
            </w:r>
          </w:p>
        </w:tc>
        <w:tc>
          <w:tcPr>
            <w:tcW w:w="932" w:type="dxa"/>
            <w:vAlign w:val="bottom"/>
          </w:tcPr>
          <w:p w14:paraId="48B375B8" w14:textId="77777777" w:rsidR="00D319F2" w:rsidRPr="000F3A39" w:rsidRDefault="00D319F2">
            <w:pPr>
              <w:spacing w:after="200"/>
              <w:jc w:val="right"/>
            </w:pPr>
            <w:r w:rsidRPr="000F3A39">
              <w:t>0.04</w:t>
            </w:r>
          </w:p>
        </w:tc>
        <w:tc>
          <w:tcPr>
            <w:tcW w:w="1145" w:type="dxa"/>
            <w:vAlign w:val="bottom"/>
          </w:tcPr>
          <w:p w14:paraId="27B7F840" w14:textId="77777777" w:rsidR="00D319F2" w:rsidRPr="000F3A39" w:rsidRDefault="00D319F2">
            <w:pPr>
              <w:spacing w:after="200"/>
              <w:jc w:val="right"/>
            </w:pPr>
            <w:r w:rsidRPr="000F3A39">
              <w:t>0.0091</w:t>
            </w:r>
          </w:p>
        </w:tc>
        <w:tc>
          <w:tcPr>
            <w:tcW w:w="870" w:type="dxa"/>
            <w:vAlign w:val="bottom"/>
          </w:tcPr>
          <w:p w14:paraId="57BB7203" w14:textId="77777777" w:rsidR="00D319F2" w:rsidRPr="000F3A39" w:rsidRDefault="00D319F2">
            <w:pPr>
              <w:spacing w:after="200"/>
              <w:jc w:val="right"/>
            </w:pPr>
            <w:r w:rsidRPr="000F3A39">
              <w:t>2.84</w:t>
            </w:r>
          </w:p>
        </w:tc>
        <w:tc>
          <w:tcPr>
            <w:tcW w:w="689" w:type="dxa"/>
            <w:vAlign w:val="bottom"/>
          </w:tcPr>
          <w:p w14:paraId="4D11B0DC" w14:textId="77777777" w:rsidR="00D319F2" w:rsidRPr="000F3A39" w:rsidRDefault="00D319F2">
            <w:pPr>
              <w:spacing w:after="200"/>
              <w:jc w:val="right"/>
            </w:pPr>
            <w:r w:rsidRPr="000F3A39">
              <w:t>4</w:t>
            </w:r>
          </w:p>
        </w:tc>
        <w:tc>
          <w:tcPr>
            <w:tcW w:w="689" w:type="dxa"/>
            <w:vAlign w:val="center"/>
          </w:tcPr>
          <w:p w14:paraId="3ABAC49C" w14:textId="77777777" w:rsidR="00D319F2" w:rsidRPr="000F3A39" w:rsidRDefault="00D319F2" w:rsidP="00A13D3A">
            <w:pPr>
              <w:jc w:val="center"/>
            </w:pPr>
            <w:r>
              <w:t>NA</w:t>
            </w:r>
          </w:p>
        </w:tc>
        <w:tc>
          <w:tcPr>
            <w:tcW w:w="3648" w:type="dxa"/>
            <w:vAlign w:val="bottom"/>
          </w:tcPr>
          <w:p w14:paraId="2A156299" w14:textId="77777777" w:rsidR="00D319F2" w:rsidRPr="000F3A39" w:rsidRDefault="00D319F2">
            <w:pPr>
              <w:spacing w:after="200"/>
            </w:pPr>
            <w:proofErr w:type="spellStart"/>
            <w:r w:rsidRPr="000F3A39">
              <w:t>Hernaman</w:t>
            </w:r>
            <w:proofErr w:type="spellEnd"/>
            <w:r w:rsidRPr="000F3A39">
              <w:t xml:space="preserve"> and </w:t>
            </w:r>
            <w:proofErr w:type="spellStart"/>
            <w:r w:rsidRPr="000F3A39">
              <w:t>Munday</w:t>
            </w:r>
            <w:proofErr w:type="spellEnd"/>
            <w:r w:rsidRPr="000F3A39">
              <w:t xml:space="preserve"> 2005 (</w:t>
            </w:r>
            <w:proofErr w:type="spellStart"/>
            <w:r w:rsidRPr="000F3A39">
              <w:rPr>
                <w:i/>
              </w:rPr>
              <w:t>Valenciennea</w:t>
            </w:r>
            <w:proofErr w:type="spellEnd"/>
            <w:r w:rsidRPr="000F3A39">
              <w:rPr>
                <w:i/>
              </w:rPr>
              <w:t xml:space="preserve"> </w:t>
            </w:r>
            <w:proofErr w:type="spellStart"/>
            <w:r w:rsidRPr="000F3A39">
              <w:rPr>
                <w:i/>
              </w:rPr>
              <w:t>muralis</w:t>
            </w:r>
            <w:proofErr w:type="spellEnd"/>
            <w:r w:rsidRPr="000F3A39">
              <w:t xml:space="preserve"> [M] as a proxy)</w:t>
            </w:r>
          </w:p>
        </w:tc>
      </w:tr>
      <w:tr w:rsidR="00D319F2" w:rsidRPr="000F3A39" w14:paraId="479922FA" w14:textId="77777777">
        <w:tc>
          <w:tcPr>
            <w:tcW w:w="2130" w:type="dxa"/>
            <w:vAlign w:val="bottom"/>
          </w:tcPr>
          <w:p w14:paraId="3840441D" w14:textId="77777777" w:rsidR="00D319F2" w:rsidRPr="000F3A39" w:rsidRDefault="00D319F2">
            <w:pPr>
              <w:spacing w:after="200"/>
              <w:rPr>
                <w:i/>
              </w:rPr>
            </w:pPr>
            <w:proofErr w:type="spellStart"/>
            <w:r w:rsidRPr="000F3A39">
              <w:rPr>
                <w:i/>
              </w:rPr>
              <w:t>Chaetodipterus</w:t>
            </w:r>
            <w:proofErr w:type="spellEnd"/>
            <w:r w:rsidRPr="000F3A39">
              <w:rPr>
                <w:i/>
              </w:rPr>
              <w:t xml:space="preserve"> </w:t>
            </w:r>
            <w:proofErr w:type="spellStart"/>
            <w:r w:rsidRPr="000F3A39">
              <w:rPr>
                <w:i/>
              </w:rPr>
              <w:t>faber</w:t>
            </w:r>
            <w:proofErr w:type="spellEnd"/>
          </w:p>
        </w:tc>
        <w:tc>
          <w:tcPr>
            <w:tcW w:w="1609" w:type="dxa"/>
            <w:vAlign w:val="bottom"/>
          </w:tcPr>
          <w:p w14:paraId="1481EBEC" w14:textId="77777777" w:rsidR="00D319F2" w:rsidRPr="000F3A39" w:rsidRDefault="00D319F2">
            <w:pPr>
              <w:spacing w:after="200"/>
            </w:pPr>
            <w:r>
              <w:t>S</w:t>
            </w:r>
            <w:r w:rsidRPr="000F3A39">
              <w:t>padefish</w:t>
            </w:r>
          </w:p>
        </w:tc>
        <w:tc>
          <w:tcPr>
            <w:tcW w:w="797" w:type="dxa"/>
            <w:vAlign w:val="bottom"/>
          </w:tcPr>
          <w:p w14:paraId="574478FA" w14:textId="77777777" w:rsidR="00D319F2" w:rsidRPr="000F3A39" w:rsidRDefault="00D319F2">
            <w:pPr>
              <w:spacing w:after="200"/>
              <w:jc w:val="right"/>
            </w:pPr>
            <w:r w:rsidRPr="000F3A39">
              <w:t>0.55</w:t>
            </w:r>
          </w:p>
        </w:tc>
        <w:tc>
          <w:tcPr>
            <w:tcW w:w="797" w:type="dxa"/>
            <w:vAlign w:val="bottom"/>
          </w:tcPr>
          <w:p w14:paraId="78E1EA28" w14:textId="77777777" w:rsidR="00D319F2" w:rsidRPr="000F3A39" w:rsidRDefault="00D319F2">
            <w:pPr>
              <w:spacing w:after="200"/>
              <w:jc w:val="right"/>
            </w:pPr>
            <w:r w:rsidRPr="000F3A39">
              <w:t>49.0</w:t>
            </w:r>
          </w:p>
        </w:tc>
        <w:tc>
          <w:tcPr>
            <w:tcW w:w="797" w:type="dxa"/>
            <w:vAlign w:val="bottom"/>
          </w:tcPr>
          <w:p w14:paraId="0DE0EA7C" w14:textId="77777777" w:rsidR="00D319F2" w:rsidRPr="000F3A39" w:rsidRDefault="00D319F2">
            <w:pPr>
              <w:spacing w:after="200"/>
              <w:jc w:val="right"/>
            </w:pPr>
            <w:r w:rsidRPr="000F3A39">
              <w:t>0.34</w:t>
            </w:r>
          </w:p>
        </w:tc>
        <w:tc>
          <w:tcPr>
            <w:tcW w:w="932" w:type="dxa"/>
            <w:vAlign w:val="bottom"/>
          </w:tcPr>
          <w:p w14:paraId="08904488" w14:textId="77777777" w:rsidR="00D319F2" w:rsidRPr="000F3A39" w:rsidRDefault="00D319F2">
            <w:pPr>
              <w:spacing w:after="200"/>
              <w:jc w:val="right"/>
            </w:pPr>
            <w:r w:rsidRPr="000F3A39">
              <w:t>-0.18</w:t>
            </w:r>
          </w:p>
        </w:tc>
        <w:tc>
          <w:tcPr>
            <w:tcW w:w="1145" w:type="dxa"/>
            <w:vAlign w:val="bottom"/>
          </w:tcPr>
          <w:p w14:paraId="21A1D2B3" w14:textId="77777777" w:rsidR="00D319F2" w:rsidRPr="000F3A39" w:rsidRDefault="00D319F2">
            <w:pPr>
              <w:spacing w:after="200"/>
              <w:jc w:val="right"/>
            </w:pPr>
            <w:r w:rsidRPr="000F3A39">
              <w:t>0.0373</w:t>
            </w:r>
          </w:p>
        </w:tc>
        <w:tc>
          <w:tcPr>
            <w:tcW w:w="870" w:type="dxa"/>
            <w:vAlign w:val="bottom"/>
          </w:tcPr>
          <w:p w14:paraId="581CE6D5" w14:textId="77777777" w:rsidR="00D319F2" w:rsidRPr="000F3A39" w:rsidRDefault="00D319F2">
            <w:pPr>
              <w:spacing w:after="200"/>
              <w:jc w:val="right"/>
            </w:pPr>
            <w:r w:rsidRPr="000F3A39">
              <w:t>2.96</w:t>
            </w:r>
          </w:p>
        </w:tc>
        <w:tc>
          <w:tcPr>
            <w:tcW w:w="689" w:type="dxa"/>
            <w:vAlign w:val="bottom"/>
          </w:tcPr>
          <w:p w14:paraId="67D04FFE" w14:textId="77777777" w:rsidR="00D319F2" w:rsidRPr="000F3A39" w:rsidRDefault="00D319F2">
            <w:pPr>
              <w:spacing w:after="200"/>
              <w:jc w:val="right"/>
            </w:pPr>
            <w:r w:rsidRPr="000F3A39">
              <w:t>8</w:t>
            </w:r>
          </w:p>
        </w:tc>
        <w:tc>
          <w:tcPr>
            <w:tcW w:w="689" w:type="dxa"/>
            <w:vAlign w:val="center"/>
          </w:tcPr>
          <w:p w14:paraId="3D99C294" w14:textId="77777777" w:rsidR="00D319F2" w:rsidRPr="000F3A39" w:rsidRDefault="00D319F2" w:rsidP="00A13D3A">
            <w:pPr>
              <w:jc w:val="center"/>
            </w:pPr>
            <w:r>
              <w:t>NA</w:t>
            </w:r>
          </w:p>
        </w:tc>
        <w:tc>
          <w:tcPr>
            <w:tcW w:w="3648" w:type="dxa"/>
            <w:vAlign w:val="bottom"/>
          </w:tcPr>
          <w:p w14:paraId="4ECA728B" w14:textId="77777777" w:rsidR="00D319F2" w:rsidRPr="000F3A39" w:rsidRDefault="00D319F2">
            <w:pPr>
              <w:spacing w:after="200"/>
            </w:pPr>
            <w:proofErr w:type="spellStart"/>
            <w:r w:rsidRPr="000F3A39">
              <w:t>Hayse</w:t>
            </w:r>
            <w:proofErr w:type="spellEnd"/>
            <w:r w:rsidRPr="000F3A39">
              <w:t xml:space="preserve"> 1990, </w:t>
            </w:r>
            <w:proofErr w:type="spellStart"/>
            <w:r w:rsidRPr="000F3A39">
              <w:t>Vianna</w:t>
            </w:r>
            <w:proofErr w:type="spellEnd"/>
            <w:r w:rsidRPr="000F3A39">
              <w:t xml:space="preserve"> et al. 2004</w:t>
            </w:r>
          </w:p>
        </w:tc>
      </w:tr>
      <w:tr w:rsidR="00D319F2" w:rsidRPr="000F3A39" w14:paraId="057D1C4E" w14:textId="77777777">
        <w:tc>
          <w:tcPr>
            <w:tcW w:w="2130" w:type="dxa"/>
            <w:vAlign w:val="bottom"/>
          </w:tcPr>
          <w:p w14:paraId="58DF9A8C" w14:textId="77777777" w:rsidR="00D319F2" w:rsidRPr="000F3A39" w:rsidRDefault="00D319F2">
            <w:pPr>
              <w:spacing w:after="200"/>
              <w:rPr>
                <w:i/>
              </w:rPr>
            </w:pPr>
            <w:proofErr w:type="spellStart"/>
            <w:r w:rsidRPr="000F3A39">
              <w:rPr>
                <w:i/>
              </w:rPr>
              <w:t>Chasmodes</w:t>
            </w:r>
            <w:proofErr w:type="spellEnd"/>
            <w:r w:rsidRPr="000F3A39">
              <w:rPr>
                <w:i/>
              </w:rPr>
              <w:t xml:space="preserve"> </w:t>
            </w:r>
            <w:proofErr w:type="spellStart"/>
            <w:r w:rsidRPr="000F3A39">
              <w:rPr>
                <w:i/>
              </w:rPr>
              <w:t>bosquianus</w:t>
            </w:r>
            <w:proofErr w:type="spellEnd"/>
          </w:p>
        </w:tc>
        <w:tc>
          <w:tcPr>
            <w:tcW w:w="1609" w:type="dxa"/>
            <w:vAlign w:val="bottom"/>
          </w:tcPr>
          <w:p w14:paraId="1538E2E0" w14:textId="77777777" w:rsidR="00D319F2" w:rsidRPr="000F3A39" w:rsidRDefault="00D319F2">
            <w:pPr>
              <w:spacing w:after="200"/>
            </w:pPr>
            <w:r>
              <w:t>Striped Bl</w:t>
            </w:r>
            <w:r w:rsidRPr="000F3A39">
              <w:t>enny</w:t>
            </w:r>
          </w:p>
        </w:tc>
        <w:tc>
          <w:tcPr>
            <w:tcW w:w="797" w:type="dxa"/>
            <w:vAlign w:val="bottom"/>
          </w:tcPr>
          <w:p w14:paraId="42646213" w14:textId="77777777" w:rsidR="00D319F2" w:rsidRPr="000F3A39" w:rsidRDefault="00D319F2">
            <w:pPr>
              <w:spacing w:after="200"/>
              <w:jc w:val="right"/>
            </w:pPr>
            <w:r w:rsidRPr="000F3A39">
              <w:t>2.14</w:t>
            </w:r>
          </w:p>
        </w:tc>
        <w:tc>
          <w:tcPr>
            <w:tcW w:w="797" w:type="dxa"/>
            <w:vAlign w:val="bottom"/>
          </w:tcPr>
          <w:p w14:paraId="20133D4F" w14:textId="77777777" w:rsidR="00D319F2" w:rsidRPr="000F3A39" w:rsidRDefault="00D319F2">
            <w:pPr>
              <w:spacing w:after="200"/>
              <w:jc w:val="right"/>
            </w:pPr>
            <w:r w:rsidRPr="000F3A39">
              <w:t>15.9</w:t>
            </w:r>
          </w:p>
        </w:tc>
        <w:tc>
          <w:tcPr>
            <w:tcW w:w="797" w:type="dxa"/>
            <w:vAlign w:val="bottom"/>
          </w:tcPr>
          <w:p w14:paraId="1D23C157" w14:textId="77777777" w:rsidR="00D319F2" w:rsidRPr="000F3A39" w:rsidRDefault="00D319F2">
            <w:pPr>
              <w:spacing w:after="200"/>
              <w:jc w:val="right"/>
            </w:pPr>
            <w:r w:rsidRPr="000F3A39">
              <w:t>2.56</w:t>
            </w:r>
          </w:p>
        </w:tc>
        <w:tc>
          <w:tcPr>
            <w:tcW w:w="932" w:type="dxa"/>
            <w:vAlign w:val="bottom"/>
          </w:tcPr>
          <w:p w14:paraId="7FBCDE93" w14:textId="77777777" w:rsidR="00D319F2" w:rsidRPr="000F3A39" w:rsidRDefault="00D319F2">
            <w:pPr>
              <w:spacing w:after="200"/>
              <w:jc w:val="right"/>
            </w:pPr>
            <w:r w:rsidRPr="000F3A39">
              <w:t>0.04</w:t>
            </w:r>
          </w:p>
        </w:tc>
        <w:tc>
          <w:tcPr>
            <w:tcW w:w="1145" w:type="dxa"/>
            <w:vAlign w:val="bottom"/>
          </w:tcPr>
          <w:p w14:paraId="0BB3A18B" w14:textId="77777777" w:rsidR="00D319F2" w:rsidRPr="000F3A39" w:rsidRDefault="00D319F2">
            <w:pPr>
              <w:spacing w:after="200"/>
              <w:jc w:val="right"/>
            </w:pPr>
            <w:r w:rsidRPr="000F3A39">
              <w:t>0.0091</w:t>
            </w:r>
          </w:p>
        </w:tc>
        <w:tc>
          <w:tcPr>
            <w:tcW w:w="870" w:type="dxa"/>
            <w:vAlign w:val="bottom"/>
          </w:tcPr>
          <w:p w14:paraId="054919F5" w14:textId="77777777" w:rsidR="00D319F2" w:rsidRPr="000F3A39" w:rsidRDefault="00D319F2">
            <w:pPr>
              <w:spacing w:after="200"/>
              <w:jc w:val="right"/>
            </w:pPr>
            <w:r w:rsidRPr="000F3A39">
              <w:t>2.84</w:t>
            </w:r>
          </w:p>
        </w:tc>
        <w:tc>
          <w:tcPr>
            <w:tcW w:w="689" w:type="dxa"/>
            <w:vAlign w:val="bottom"/>
          </w:tcPr>
          <w:p w14:paraId="607571EA" w14:textId="77777777" w:rsidR="00D319F2" w:rsidRPr="000F3A39" w:rsidRDefault="00D319F2">
            <w:pPr>
              <w:spacing w:after="200"/>
              <w:jc w:val="right"/>
            </w:pPr>
            <w:r w:rsidRPr="000F3A39">
              <w:t>2</w:t>
            </w:r>
          </w:p>
        </w:tc>
        <w:tc>
          <w:tcPr>
            <w:tcW w:w="689" w:type="dxa"/>
            <w:vAlign w:val="center"/>
          </w:tcPr>
          <w:p w14:paraId="14A01AC4" w14:textId="77777777" w:rsidR="00D319F2" w:rsidRPr="000F3A39" w:rsidRDefault="00D319F2" w:rsidP="00A13D3A">
            <w:pPr>
              <w:jc w:val="center"/>
            </w:pPr>
            <w:r>
              <w:t>NA</w:t>
            </w:r>
          </w:p>
        </w:tc>
        <w:tc>
          <w:tcPr>
            <w:tcW w:w="3648" w:type="dxa"/>
            <w:vAlign w:val="bottom"/>
          </w:tcPr>
          <w:p w14:paraId="5D2F953D" w14:textId="77777777" w:rsidR="00D319F2" w:rsidRPr="000F3A39" w:rsidRDefault="00D319F2" w:rsidP="00A13D3A">
            <w:r w:rsidRPr="000F3A39">
              <w:t xml:space="preserve">Robins and Ray 1986, </w:t>
            </w:r>
            <w:proofErr w:type="spellStart"/>
            <w:r w:rsidRPr="000F3A39">
              <w:t>Hernaman</w:t>
            </w:r>
            <w:proofErr w:type="spellEnd"/>
            <w:r w:rsidRPr="000F3A39">
              <w:t xml:space="preserve"> and </w:t>
            </w:r>
            <w:proofErr w:type="spellStart"/>
            <w:r w:rsidRPr="000F3A39">
              <w:t>Munday</w:t>
            </w:r>
            <w:proofErr w:type="spellEnd"/>
            <w:r w:rsidRPr="000F3A39">
              <w:t xml:space="preserve"> 2005 (</w:t>
            </w:r>
            <w:proofErr w:type="spellStart"/>
            <w:r w:rsidRPr="000F3A39">
              <w:rPr>
                <w:i/>
              </w:rPr>
              <w:t>Valenciennea</w:t>
            </w:r>
            <w:proofErr w:type="spellEnd"/>
            <w:r w:rsidRPr="000F3A39">
              <w:rPr>
                <w:i/>
              </w:rPr>
              <w:t xml:space="preserve"> </w:t>
            </w:r>
            <w:proofErr w:type="spellStart"/>
            <w:r w:rsidRPr="000F3A39">
              <w:rPr>
                <w:i/>
              </w:rPr>
              <w:t>muralis</w:t>
            </w:r>
            <w:proofErr w:type="spellEnd"/>
            <w:r w:rsidRPr="000F3A39">
              <w:t xml:space="preserve"> [M] as proxy)</w:t>
            </w:r>
          </w:p>
        </w:tc>
      </w:tr>
      <w:tr w:rsidR="00D319F2" w:rsidRPr="000F3A39" w14:paraId="5BA923B4" w14:textId="77777777">
        <w:tc>
          <w:tcPr>
            <w:tcW w:w="2130" w:type="dxa"/>
            <w:vAlign w:val="bottom"/>
          </w:tcPr>
          <w:p w14:paraId="2BB39954" w14:textId="77777777" w:rsidR="00D319F2" w:rsidRPr="000F3A39" w:rsidRDefault="00D319F2">
            <w:pPr>
              <w:spacing w:after="200"/>
              <w:rPr>
                <w:i/>
              </w:rPr>
            </w:pPr>
            <w:proofErr w:type="spellStart"/>
            <w:r w:rsidRPr="000F3A39">
              <w:rPr>
                <w:i/>
              </w:rPr>
              <w:t>Ctenogobius</w:t>
            </w:r>
            <w:proofErr w:type="spellEnd"/>
            <w:r w:rsidRPr="000F3A39">
              <w:rPr>
                <w:i/>
              </w:rPr>
              <w:t xml:space="preserve"> </w:t>
            </w:r>
            <w:proofErr w:type="spellStart"/>
            <w:r w:rsidRPr="000F3A39">
              <w:rPr>
                <w:i/>
              </w:rPr>
              <w:t>boleosoma</w:t>
            </w:r>
            <w:proofErr w:type="spellEnd"/>
          </w:p>
        </w:tc>
        <w:tc>
          <w:tcPr>
            <w:tcW w:w="1609" w:type="dxa"/>
            <w:vAlign w:val="bottom"/>
          </w:tcPr>
          <w:p w14:paraId="240DFFD0" w14:textId="77777777" w:rsidR="00D319F2" w:rsidRPr="000F3A39" w:rsidRDefault="00D319F2">
            <w:pPr>
              <w:spacing w:after="200"/>
            </w:pPr>
            <w:r>
              <w:t>Darter G</w:t>
            </w:r>
            <w:r w:rsidRPr="000F3A39">
              <w:t>oby</w:t>
            </w:r>
          </w:p>
        </w:tc>
        <w:tc>
          <w:tcPr>
            <w:tcW w:w="797" w:type="dxa"/>
            <w:vAlign w:val="bottom"/>
          </w:tcPr>
          <w:p w14:paraId="481B8F4D" w14:textId="77777777" w:rsidR="00D319F2" w:rsidRPr="000F3A39" w:rsidRDefault="00D319F2">
            <w:pPr>
              <w:spacing w:after="200"/>
              <w:jc w:val="right"/>
            </w:pPr>
            <w:r w:rsidRPr="000F3A39">
              <w:t>2.14</w:t>
            </w:r>
          </w:p>
        </w:tc>
        <w:tc>
          <w:tcPr>
            <w:tcW w:w="797" w:type="dxa"/>
            <w:vAlign w:val="bottom"/>
          </w:tcPr>
          <w:p w14:paraId="64555469" w14:textId="77777777" w:rsidR="00D319F2" w:rsidRPr="000F3A39" w:rsidRDefault="00D319F2">
            <w:pPr>
              <w:spacing w:after="200"/>
              <w:jc w:val="right"/>
            </w:pPr>
            <w:r w:rsidRPr="000F3A39">
              <w:t>8.0</w:t>
            </w:r>
          </w:p>
        </w:tc>
        <w:tc>
          <w:tcPr>
            <w:tcW w:w="797" w:type="dxa"/>
            <w:vAlign w:val="bottom"/>
          </w:tcPr>
          <w:p w14:paraId="38943F60" w14:textId="77777777" w:rsidR="00D319F2" w:rsidRPr="000F3A39" w:rsidRDefault="00D319F2">
            <w:pPr>
              <w:spacing w:after="200"/>
              <w:jc w:val="right"/>
            </w:pPr>
            <w:r w:rsidRPr="000F3A39">
              <w:t>1.46</w:t>
            </w:r>
          </w:p>
        </w:tc>
        <w:tc>
          <w:tcPr>
            <w:tcW w:w="932" w:type="dxa"/>
            <w:vAlign w:val="bottom"/>
          </w:tcPr>
          <w:p w14:paraId="2A5009B0" w14:textId="77777777" w:rsidR="00D319F2" w:rsidRPr="000F3A39" w:rsidRDefault="00D319F2">
            <w:pPr>
              <w:spacing w:after="200"/>
              <w:jc w:val="right"/>
            </w:pPr>
            <w:r w:rsidRPr="000F3A39">
              <w:t>0.02</w:t>
            </w:r>
          </w:p>
        </w:tc>
        <w:tc>
          <w:tcPr>
            <w:tcW w:w="1145" w:type="dxa"/>
            <w:vAlign w:val="bottom"/>
          </w:tcPr>
          <w:p w14:paraId="5B90672C" w14:textId="77777777" w:rsidR="00D319F2" w:rsidRPr="000F3A39" w:rsidRDefault="00D319F2">
            <w:pPr>
              <w:spacing w:after="200"/>
              <w:jc w:val="right"/>
            </w:pPr>
            <w:r w:rsidRPr="000F3A39">
              <w:t>0.0094</w:t>
            </w:r>
          </w:p>
        </w:tc>
        <w:tc>
          <w:tcPr>
            <w:tcW w:w="870" w:type="dxa"/>
            <w:vAlign w:val="bottom"/>
          </w:tcPr>
          <w:p w14:paraId="4DD2F2B4" w14:textId="77777777" w:rsidR="00D319F2" w:rsidRPr="000F3A39" w:rsidRDefault="00D319F2">
            <w:pPr>
              <w:spacing w:after="200"/>
              <w:jc w:val="right"/>
            </w:pPr>
            <w:r w:rsidRPr="000F3A39">
              <w:t>3.06</w:t>
            </w:r>
          </w:p>
        </w:tc>
        <w:tc>
          <w:tcPr>
            <w:tcW w:w="689" w:type="dxa"/>
            <w:vAlign w:val="bottom"/>
          </w:tcPr>
          <w:p w14:paraId="30B5B690" w14:textId="77777777" w:rsidR="00D319F2" w:rsidRPr="000F3A39" w:rsidRDefault="00D319F2">
            <w:pPr>
              <w:spacing w:after="200"/>
              <w:jc w:val="right"/>
            </w:pPr>
            <w:r w:rsidRPr="000F3A39">
              <w:t>2</w:t>
            </w:r>
          </w:p>
        </w:tc>
        <w:tc>
          <w:tcPr>
            <w:tcW w:w="689" w:type="dxa"/>
            <w:vAlign w:val="center"/>
          </w:tcPr>
          <w:p w14:paraId="46297D9E" w14:textId="77777777" w:rsidR="00D319F2" w:rsidRPr="000F3A39" w:rsidRDefault="00D319F2" w:rsidP="00A13D3A">
            <w:pPr>
              <w:jc w:val="center"/>
            </w:pPr>
            <w:r>
              <w:t>NA</w:t>
            </w:r>
          </w:p>
        </w:tc>
        <w:tc>
          <w:tcPr>
            <w:tcW w:w="3648" w:type="dxa"/>
            <w:vAlign w:val="bottom"/>
          </w:tcPr>
          <w:p w14:paraId="40C4DEEE" w14:textId="77777777" w:rsidR="00D319F2" w:rsidRPr="000F3A39" w:rsidRDefault="00D319F2">
            <w:pPr>
              <w:spacing w:after="200"/>
            </w:pPr>
            <w:r w:rsidRPr="000F3A39">
              <w:t xml:space="preserve">Robins and Ray 1986, </w:t>
            </w:r>
            <w:proofErr w:type="spellStart"/>
            <w:r w:rsidRPr="000F3A39">
              <w:t>Hernaman</w:t>
            </w:r>
            <w:proofErr w:type="spellEnd"/>
            <w:r w:rsidRPr="000F3A39">
              <w:t xml:space="preserve"> and </w:t>
            </w:r>
            <w:proofErr w:type="spellStart"/>
            <w:r w:rsidRPr="000F3A39">
              <w:t>Munday</w:t>
            </w:r>
            <w:proofErr w:type="spellEnd"/>
            <w:r w:rsidRPr="000F3A39">
              <w:t xml:space="preserve"> 2005 (</w:t>
            </w:r>
            <w:proofErr w:type="spellStart"/>
            <w:r w:rsidRPr="000F3A39">
              <w:rPr>
                <w:i/>
              </w:rPr>
              <w:t>Amblygobius</w:t>
            </w:r>
            <w:proofErr w:type="spellEnd"/>
            <w:r w:rsidRPr="000F3A39">
              <w:rPr>
                <w:i/>
              </w:rPr>
              <w:t xml:space="preserve"> </w:t>
            </w:r>
            <w:proofErr w:type="spellStart"/>
            <w:r w:rsidRPr="000F3A39">
              <w:rPr>
                <w:i/>
              </w:rPr>
              <w:t>bynoensis</w:t>
            </w:r>
            <w:proofErr w:type="spellEnd"/>
            <w:r w:rsidRPr="000F3A39">
              <w:t xml:space="preserve"> [F] as proxy)</w:t>
            </w:r>
          </w:p>
        </w:tc>
      </w:tr>
      <w:tr w:rsidR="00D319F2" w:rsidRPr="000F3A39" w14:paraId="37AA6036" w14:textId="77777777">
        <w:tc>
          <w:tcPr>
            <w:tcW w:w="2130" w:type="dxa"/>
            <w:vAlign w:val="bottom"/>
          </w:tcPr>
          <w:p w14:paraId="02CBA907" w14:textId="77777777" w:rsidR="00D319F2" w:rsidRPr="000F3A39" w:rsidRDefault="00D319F2">
            <w:pPr>
              <w:spacing w:after="200"/>
              <w:rPr>
                <w:i/>
              </w:rPr>
            </w:pPr>
            <w:proofErr w:type="spellStart"/>
            <w:r w:rsidRPr="000F3A39">
              <w:rPr>
                <w:i/>
              </w:rPr>
              <w:lastRenderedPageBreak/>
              <w:t>Fundulus</w:t>
            </w:r>
            <w:proofErr w:type="spellEnd"/>
            <w:r w:rsidRPr="000F3A39">
              <w:rPr>
                <w:i/>
              </w:rPr>
              <w:t xml:space="preserve"> </w:t>
            </w:r>
            <w:proofErr w:type="spellStart"/>
            <w:r w:rsidRPr="000F3A39">
              <w:rPr>
                <w:i/>
              </w:rPr>
              <w:t>majalis</w:t>
            </w:r>
            <w:proofErr w:type="spellEnd"/>
          </w:p>
        </w:tc>
        <w:tc>
          <w:tcPr>
            <w:tcW w:w="1609" w:type="dxa"/>
            <w:vAlign w:val="bottom"/>
          </w:tcPr>
          <w:p w14:paraId="5A2035F4" w14:textId="77777777" w:rsidR="00D319F2" w:rsidRPr="000F3A39" w:rsidRDefault="00D319F2">
            <w:pPr>
              <w:spacing w:after="200"/>
            </w:pPr>
            <w:r>
              <w:t>Striped K</w:t>
            </w:r>
            <w:r w:rsidRPr="000F3A39">
              <w:t>illifish</w:t>
            </w:r>
          </w:p>
        </w:tc>
        <w:tc>
          <w:tcPr>
            <w:tcW w:w="797" w:type="dxa"/>
            <w:vAlign w:val="bottom"/>
          </w:tcPr>
          <w:p w14:paraId="20C2A544" w14:textId="77777777" w:rsidR="00D319F2" w:rsidRPr="000F3A39" w:rsidRDefault="00D319F2">
            <w:pPr>
              <w:spacing w:after="200"/>
              <w:jc w:val="right"/>
            </w:pPr>
            <w:r w:rsidRPr="000F3A39">
              <w:t>2.14</w:t>
            </w:r>
          </w:p>
        </w:tc>
        <w:tc>
          <w:tcPr>
            <w:tcW w:w="797" w:type="dxa"/>
            <w:vAlign w:val="bottom"/>
          </w:tcPr>
          <w:p w14:paraId="664AE117" w14:textId="77777777" w:rsidR="00D319F2" w:rsidRPr="000F3A39" w:rsidRDefault="00D319F2">
            <w:pPr>
              <w:spacing w:after="200"/>
              <w:jc w:val="right"/>
            </w:pPr>
            <w:r w:rsidRPr="000F3A39">
              <w:t>15.9</w:t>
            </w:r>
          </w:p>
        </w:tc>
        <w:tc>
          <w:tcPr>
            <w:tcW w:w="797" w:type="dxa"/>
            <w:vAlign w:val="bottom"/>
          </w:tcPr>
          <w:p w14:paraId="61AA22D1" w14:textId="77777777" w:rsidR="00D319F2" w:rsidRPr="000F3A39" w:rsidRDefault="00D319F2">
            <w:pPr>
              <w:spacing w:after="200"/>
              <w:jc w:val="right"/>
            </w:pPr>
            <w:r w:rsidRPr="000F3A39">
              <w:t>0.28</w:t>
            </w:r>
          </w:p>
        </w:tc>
        <w:tc>
          <w:tcPr>
            <w:tcW w:w="932" w:type="dxa"/>
            <w:vAlign w:val="bottom"/>
          </w:tcPr>
          <w:p w14:paraId="5706A89B" w14:textId="77777777" w:rsidR="00D319F2" w:rsidRPr="000F3A39" w:rsidRDefault="00D319F2">
            <w:pPr>
              <w:spacing w:after="200"/>
              <w:jc w:val="right"/>
            </w:pPr>
            <w:r w:rsidRPr="000F3A39">
              <w:t>-0.24</w:t>
            </w:r>
          </w:p>
        </w:tc>
        <w:tc>
          <w:tcPr>
            <w:tcW w:w="1145" w:type="dxa"/>
            <w:vAlign w:val="bottom"/>
          </w:tcPr>
          <w:p w14:paraId="357F25BD" w14:textId="77777777" w:rsidR="00D319F2" w:rsidRPr="000F3A39" w:rsidRDefault="00D319F2">
            <w:pPr>
              <w:spacing w:after="200"/>
              <w:jc w:val="right"/>
            </w:pPr>
            <w:r w:rsidRPr="000F3A39">
              <w:t>0.0132</w:t>
            </w:r>
          </w:p>
        </w:tc>
        <w:tc>
          <w:tcPr>
            <w:tcW w:w="870" w:type="dxa"/>
            <w:vAlign w:val="bottom"/>
          </w:tcPr>
          <w:p w14:paraId="69D79EEC" w14:textId="77777777" w:rsidR="00D319F2" w:rsidRPr="000F3A39" w:rsidRDefault="00D319F2">
            <w:pPr>
              <w:spacing w:after="200"/>
              <w:jc w:val="right"/>
            </w:pPr>
            <w:r w:rsidRPr="000F3A39">
              <w:t>3.03</w:t>
            </w:r>
          </w:p>
        </w:tc>
        <w:tc>
          <w:tcPr>
            <w:tcW w:w="689" w:type="dxa"/>
            <w:vAlign w:val="bottom"/>
          </w:tcPr>
          <w:p w14:paraId="0FF8A6B8" w14:textId="77777777" w:rsidR="00D319F2" w:rsidRPr="000F3A39" w:rsidRDefault="00D319F2">
            <w:pPr>
              <w:spacing w:after="200"/>
              <w:jc w:val="right"/>
            </w:pPr>
            <w:r w:rsidRPr="000F3A39">
              <w:t>2</w:t>
            </w:r>
          </w:p>
        </w:tc>
        <w:tc>
          <w:tcPr>
            <w:tcW w:w="689" w:type="dxa"/>
            <w:vAlign w:val="center"/>
          </w:tcPr>
          <w:p w14:paraId="5120924C" w14:textId="77777777" w:rsidR="00D319F2" w:rsidRPr="000F3A39" w:rsidRDefault="00D319F2" w:rsidP="00A13D3A">
            <w:pPr>
              <w:jc w:val="center"/>
            </w:pPr>
            <w:r>
              <w:t>NA</w:t>
            </w:r>
          </w:p>
        </w:tc>
        <w:tc>
          <w:tcPr>
            <w:tcW w:w="3648" w:type="dxa"/>
            <w:vAlign w:val="bottom"/>
          </w:tcPr>
          <w:p w14:paraId="699942F3" w14:textId="77777777" w:rsidR="00D319F2" w:rsidRPr="000F3A39" w:rsidRDefault="00D319F2">
            <w:pPr>
              <w:spacing w:after="200"/>
            </w:pPr>
            <w:proofErr w:type="spellStart"/>
            <w:r w:rsidRPr="000F3A39">
              <w:t>Clemmer</w:t>
            </w:r>
            <w:proofErr w:type="spellEnd"/>
            <w:r w:rsidRPr="000F3A39">
              <w:t xml:space="preserve"> and Schwartz 1965, </w:t>
            </w:r>
            <w:proofErr w:type="spellStart"/>
            <w:r w:rsidRPr="000F3A39">
              <w:t>Kneib</w:t>
            </w:r>
            <w:proofErr w:type="spellEnd"/>
            <w:r w:rsidRPr="000F3A39">
              <w:t xml:space="preserve"> and </w:t>
            </w:r>
            <w:proofErr w:type="spellStart"/>
            <w:r w:rsidRPr="000F3A39">
              <w:t>Stiven</w:t>
            </w:r>
            <w:proofErr w:type="spellEnd"/>
            <w:r w:rsidRPr="000F3A39">
              <w:t xml:space="preserve"> 1978 (</w:t>
            </w:r>
            <w:r w:rsidRPr="000F3A39">
              <w:rPr>
                <w:i/>
              </w:rPr>
              <w:t xml:space="preserve">F. </w:t>
            </w:r>
            <w:proofErr w:type="spellStart"/>
            <w:r w:rsidRPr="000F3A39">
              <w:rPr>
                <w:i/>
              </w:rPr>
              <w:t>heteroclitus</w:t>
            </w:r>
            <w:proofErr w:type="spellEnd"/>
            <w:r w:rsidRPr="000F3A39">
              <w:t xml:space="preserve"> as proxy)</w:t>
            </w:r>
          </w:p>
        </w:tc>
      </w:tr>
      <w:tr w:rsidR="00D319F2" w:rsidRPr="000F3A39" w14:paraId="5D20DD50" w14:textId="77777777">
        <w:tc>
          <w:tcPr>
            <w:tcW w:w="2130" w:type="dxa"/>
            <w:vAlign w:val="bottom"/>
          </w:tcPr>
          <w:p w14:paraId="1E39BBBB" w14:textId="77777777" w:rsidR="00D319F2" w:rsidRPr="000F3A39" w:rsidRDefault="00D319F2">
            <w:pPr>
              <w:spacing w:after="200"/>
              <w:rPr>
                <w:i/>
              </w:rPr>
            </w:pPr>
            <w:proofErr w:type="spellStart"/>
            <w:r w:rsidRPr="000F3A39">
              <w:rPr>
                <w:i/>
              </w:rPr>
              <w:t>Gobiesox</w:t>
            </w:r>
            <w:proofErr w:type="spellEnd"/>
            <w:r w:rsidRPr="000F3A39">
              <w:rPr>
                <w:i/>
              </w:rPr>
              <w:t xml:space="preserve"> </w:t>
            </w:r>
            <w:proofErr w:type="spellStart"/>
            <w:r w:rsidRPr="000F3A39">
              <w:rPr>
                <w:i/>
              </w:rPr>
              <w:t>strumosus</w:t>
            </w:r>
            <w:proofErr w:type="spellEnd"/>
          </w:p>
        </w:tc>
        <w:tc>
          <w:tcPr>
            <w:tcW w:w="1609" w:type="dxa"/>
            <w:vAlign w:val="bottom"/>
          </w:tcPr>
          <w:p w14:paraId="27E3ACAF" w14:textId="77777777" w:rsidR="00D319F2" w:rsidRPr="000F3A39" w:rsidRDefault="00D319F2">
            <w:pPr>
              <w:spacing w:after="200"/>
            </w:pPr>
            <w:proofErr w:type="spellStart"/>
            <w:r w:rsidRPr="000F3A39">
              <w:t>Skilletfish</w:t>
            </w:r>
            <w:proofErr w:type="spellEnd"/>
          </w:p>
        </w:tc>
        <w:tc>
          <w:tcPr>
            <w:tcW w:w="797" w:type="dxa"/>
            <w:vAlign w:val="bottom"/>
          </w:tcPr>
          <w:p w14:paraId="64646E71" w14:textId="77777777" w:rsidR="00D319F2" w:rsidRPr="000F3A39" w:rsidRDefault="00D319F2">
            <w:pPr>
              <w:spacing w:after="200"/>
              <w:jc w:val="right"/>
            </w:pPr>
            <w:r w:rsidRPr="000F3A39">
              <w:t>2.14</w:t>
            </w:r>
          </w:p>
        </w:tc>
        <w:tc>
          <w:tcPr>
            <w:tcW w:w="797" w:type="dxa"/>
            <w:vAlign w:val="bottom"/>
          </w:tcPr>
          <w:p w14:paraId="7BEDE014" w14:textId="77777777" w:rsidR="00D319F2" w:rsidRPr="000F3A39" w:rsidRDefault="00D319F2">
            <w:pPr>
              <w:spacing w:after="200"/>
              <w:jc w:val="right"/>
            </w:pPr>
            <w:r w:rsidRPr="000F3A39">
              <w:t>8.6</w:t>
            </w:r>
          </w:p>
        </w:tc>
        <w:tc>
          <w:tcPr>
            <w:tcW w:w="797" w:type="dxa"/>
            <w:vAlign w:val="bottom"/>
          </w:tcPr>
          <w:p w14:paraId="6FBA6935" w14:textId="77777777" w:rsidR="00D319F2" w:rsidRPr="000F3A39" w:rsidRDefault="00D319F2">
            <w:pPr>
              <w:spacing w:after="200"/>
              <w:jc w:val="right"/>
            </w:pPr>
            <w:r w:rsidRPr="000F3A39">
              <w:t>1.46</w:t>
            </w:r>
          </w:p>
        </w:tc>
        <w:tc>
          <w:tcPr>
            <w:tcW w:w="932" w:type="dxa"/>
            <w:vAlign w:val="bottom"/>
          </w:tcPr>
          <w:p w14:paraId="5D62FF87" w14:textId="77777777" w:rsidR="00D319F2" w:rsidRPr="000F3A39" w:rsidRDefault="00D319F2">
            <w:pPr>
              <w:spacing w:after="200"/>
              <w:jc w:val="right"/>
            </w:pPr>
            <w:r w:rsidRPr="000F3A39">
              <w:t>0.02</w:t>
            </w:r>
          </w:p>
        </w:tc>
        <w:tc>
          <w:tcPr>
            <w:tcW w:w="1145" w:type="dxa"/>
            <w:vAlign w:val="bottom"/>
          </w:tcPr>
          <w:p w14:paraId="39F1BFD3" w14:textId="77777777" w:rsidR="00D319F2" w:rsidRPr="000F3A39" w:rsidRDefault="00D319F2">
            <w:pPr>
              <w:spacing w:after="200"/>
              <w:jc w:val="right"/>
            </w:pPr>
            <w:r w:rsidRPr="000F3A39">
              <w:t>0.0128</w:t>
            </w:r>
          </w:p>
        </w:tc>
        <w:tc>
          <w:tcPr>
            <w:tcW w:w="870" w:type="dxa"/>
            <w:vAlign w:val="bottom"/>
          </w:tcPr>
          <w:p w14:paraId="0A58DD12" w14:textId="77777777" w:rsidR="00D319F2" w:rsidRPr="000F3A39" w:rsidRDefault="00D319F2">
            <w:pPr>
              <w:spacing w:after="200"/>
              <w:jc w:val="right"/>
            </w:pPr>
            <w:r w:rsidRPr="000F3A39">
              <w:t>3.04</w:t>
            </w:r>
          </w:p>
        </w:tc>
        <w:tc>
          <w:tcPr>
            <w:tcW w:w="689" w:type="dxa"/>
            <w:vAlign w:val="bottom"/>
          </w:tcPr>
          <w:p w14:paraId="0E259FBC" w14:textId="77777777" w:rsidR="00D319F2" w:rsidRPr="000F3A39" w:rsidRDefault="00D319F2">
            <w:pPr>
              <w:spacing w:after="200"/>
              <w:jc w:val="right"/>
            </w:pPr>
            <w:r w:rsidRPr="000F3A39">
              <w:t>2</w:t>
            </w:r>
          </w:p>
        </w:tc>
        <w:tc>
          <w:tcPr>
            <w:tcW w:w="689" w:type="dxa"/>
            <w:vAlign w:val="center"/>
          </w:tcPr>
          <w:p w14:paraId="546D9882" w14:textId="77777777" w:rsidR="00D319F2" w:rsidRPr="000F3A39" w:rsidRDefault="00D319F2" w:rsidP="00A13D3A">
            <w:pPr>
              <w:jc w:val="center"/>
            </w:pPr>
            <w:r>
              <w:t>NA</w:t>
            </w:r>
          </w:p>
        </w:tc>
        <w:tc>
          <w:tcPr>
            <w:tcW w:w="3648" w:type="dxa"/>
            <w:vAlign w:val="bottom"/>
          </w:tcPr>
          <w:p w14:paraId="0B808953" w14:textId="77777777" w:rsidR="00D319F2" w:rsidRPr="000F3A39" w:rsidRDefault="00D319F2" w:rsidP="00A13D3A">
            <w:r w:rsidRPr="000F3A39">
              <w:t xml:space="preserve">Smith 1997, </w:t>
            </w:r>
            <w:proofErr w:type="spellStart"/>
            <w:r w:rsidRPr="000F3A39">
              <w:t>Bohnsack</w:t>
            </w:r>
            <w:proofErr w:type="spellEnd"/>
            <w:r w:rsidRPr="000F3A39">
              <w:t xml:space="preserve"> and Harper 1988, </w:t>
            </w:r>
            <w:proofErr w:type="spellStart"/>
            <w:r w:rsidRPr="000F3A39">
              <w:t>Hernaman</w:t>
            </w:r>
            <w:proofErr w:type="spellEnd"/>
            <w:r w:rsidRPr="000F3A39">
              <w:t xml:space="preserve"> and </w:t>
            </w:r>
            <w:proofErr w:type="spellStart"/>
            <w:r w:rsidRPr="000F3A39">
              <w:t>Munday</w:t>
            </w:r>
            <w:proofErr w:type="spellEnd"/>
            <w:r w:rsidRPr="000F3A39">
              <w:t xml:space="preserve"> 2005 (</w:t>
            </w:r>
            <w:proofErr w:type="spellStart"/>
            <w:r w:rsidRPr="000F3A39">
              <w:rPr>
                <w:i/>
              </w:rPr>
              <w:t>Amblygobius</w:t>
            </w:r>
            <w:proofErr w:type="spellEnd"/>
            <w:r w:rsidRPr="000F3A39">
              <w:rPr>
                <w:i/>
              </w:rPr>
              <w:t xml:space="preserve"> </w:t>
            </w:r>
            <w:proofErr w:type="spellStart"/>
            <w:r w:rsidRPr="000F3A39">
              <w:rPr>
                <w:i/>
              </w:rPr>
              <w:t>bynoensis</w:t>
            </w:r>
            <w:proofErr w:type="spellEnd"/>
            <w:r w:rsidRPr="000F3A39">
              <w:t xml:space="preserve"> [F] as proxy)</w:t>
            </w:r>
          </w:p>
        </w:tc>
      </w:tr>
      <w:tr w:rsidR="00D319F2" w:rsidRPr="000F3A39" w14:paraId="2A31A779" w14:textId="77777777">
        <w:tc>
          <w:tcPr>
            <w:tcW w:w="2130" w:type="dxa"/>
            <w:vAlign w:val="bottom"/>
          </w:tcPr>
          <w:p w14:paraId="50D72DB0" w14:textId="77777777" w:rsidR="00D319F2" w:rsidRPr="000F3A39" w:rsidRDefault="00D319F2">
            <w:pPr>
              <w:spacing w:after="200"/>
              <w:rPr>
                <w:i/>
              </w:rPr>
            </w:pPr>
            <w:proofErr w:type="spellStart"/>
            <w:r w:rsidRPr="000F3A39">
              <w:rPr>
                <w:i/>
              </w:rPr>
              <w:t>Gobiosoma</w:t>
            </w:r>
            <w:proofErr w:type="spellEnd"/>
            <w:r w:rsidRPr="000F3A39">
              <w:rPr>
                <w:i/>
              </w:rPr>
              <w:t xml:space="preserve"> </w:t>
            </w:r>
            <w:proofErr w:type="spellStart"/>
            <w:r w:rsidRPr="000F3A39">
              <w:rPr>
                <w:i/>
              </w:rPr>
              <w:t>bosc</w:t>
            </w:r>
            <w:proofErr w:type="spellEnd"/>
          </w:p>
        </w:tc>
        <w:tc>
          <w:tcPr>
            <w:tcW w:w="1609" w:type="dxa"/>
            <w:vAlign w:val="bottom"/>
          </w:tcPr>
          <w:p w14:paraId="6A009ACB" w14:textId="77777777" w:rsidR="00D319F2" w:rsidRPr="000F3A39" w:rsidRDefault="00D319F2">
            <w:pPr>
              <w:spacing w:after="200"/>
            </w:pPr>
            <w:r>
              <w:t>Naked G</w:t>
            </w:r>
            <w:r w:rsidRPr="000F3A39">
              <w:t>oby</w:t>
            </w:r>
          </w:p>
        </w:tc>
        <w:tc>
          <w:tcPr>
            <w:tcW w:w="797" w:type="dxa"/>
            <w:vAlign w:val="bottom"/>
          </w:tcPr>
          <w:p w14:paraId="343F4021" w14:textId="77777777" w:rsidR="00D319F2" w:rsidRPr="000F3A39" w:rsidRDefault="00D319F2">
            <w:pPr>
              <w:spacing w:after="200"/>
              <w:jc w:val="right"/>
            </w:pPr>
            <w:r w:rsidRPr="000F3A39">
              <w:t>1.08</w:t>
            </w:r>
          </w:p>
        </w:tc>
        <w:tc>
          <w:tcPr>
            <w:tcW w:w="797" w:type="dxa"/>
            <w:vAlign w:val="bottom"/>
          </w:tcPr>
          <w:p w14:paraId="798BF86B" w14:textId="77777777" w:rsidR="00D319F2" w:rsidRPr="000F3A39" w:rsidRDefault="00D319F2">
            <w:pPr>
              <w:spacing w:after="200"/>
              <w:jc w:val="right"/>
            </w:pPr>
            <w:r w:rsidRPr="000F3A39">
              <w:t>6.5</w:t>
            </w:r>
          </w:p>
        </w:tc>
        <w:tc>
          <w:tcPr>
            <w:tcW w:w="797" w:type="dxa"/>
            <w:vAlign w:val="bottom"/>
          </w:tcPr>
          <w:p w14:paraId="09C61730" w14:textId="77777777" w:rsidR="00D319F2" w:rsidRPr="000F3A39" w:rsidRDefault="00D319F2">
            <w:pPr>
              <w:spacing w:after="200"/>
              <w:jc w:val="right"/>
            </w:pPr>
            <w:r w:rsidRPr="000F3A39">
              <w:t>1.10</w:t>
            </w:r>
          </w:p>
        </w:tc>
        <w:tc>
          <w:tcPr>
            <w:tcW w:w="932" w:type="dxa"/>
            <w:vAlign w:val="bottom"/>
          </w:tcPr>
          <w:p w14:paraId="0F7438B9" w14:textId="77777777" w:rsidR="00D319F2" w:rsidRPr="000F3A39" w:rsidRDefault="00D319F2">
            <w:pPr>
              <w:spacing w:after="200"/>
              <w:jc w:val="right"/>
            </w:pPr>
            <w:r w:rsidRPr="000F3A39">
              <w:t>-0.03</w:t>
            </w:r>
          </w:p>
        </w:tc>
        <w:tc>
          <w:tcPr>
            <w:tcW w:w="1145" w:type="dxa"/>
            <w:vAlign w:val="bottom"/>
          </w:tcPr>
          <w:p w14:paraId="78B0D218" w14:textId="77777777" w:rsidR="00D319F2" w:rsidRPr="000F3A39" w:rsidRDefault="00D319F2">
            <w:pPr>
              <w:spacing w:after="200"/>
              <w:jc w:val="right"/>
            </w:pPr>
            <w:r w:rsidRPr="000F3A39">
              <w:t>0.0105</w:t>
            </w:r>
          </w:p>
        </w:tc>
        <w:tc>
          <w:tcPr>
            <w:tcW w:w="870" w:type="dxa"/>
            <w:vAlign w:val="bottom"/>
          </w:tcPr>
          <w:p w14:paraId="3278C819" w14:textId="77777777" w:rsidR="00D319F2" w:rsidRPr="000F3A39" w:rsidRDefault="00D319F2">
            <w:pPr>
              <w:spacing w:after="200"/>
              <w:jc w:val="right"/>
            </w:pPr>
            <w:r w:rsidRPr="000F3A39">
              <w:t>2.99</w:t>
            </w:r>
          </w:p>
        </w:tc>
        <w:tc>
          <w:tcPr>
            <w:tcW w:w="689" w:type="dxa"/>
            <w:vAlign w:val="bottom"/>
          </w:tcPr>
          <w:p w14:paraId="5EA137C7" w14:textId="77777777" w:rsidR="00D319F2" w:rsidRPr="000F3A39" w:rsidRDefault="00D319F2">
            <w:pPr>
              <w:spacing w:after="200"/>
              <w:jc w:val="right"/>
            </w:pPr>
            <w:r w:rsidRPr="000F3A39">
              <w:t>4</w:t>
            </w:r>
          </w:p>
        </w:tc>
        <w:tc>
          <w:tcPr>
            <w:tcW w:w="689" w:type="dxa"/>
            <w:vAlign w:val="center"/>
          </w:tcPr>
          <w:p w14:paraId="69E5BF2F" w14:textId="77777777" w:rsidR="00D319F2" w:rsidRPr="000F3A39" w:rsidRDefault="00D319F2" w:rsidP="00A13D3A">
            <w:pPr>
              <w:jc w:val="center"/>
            </w:pPr>
            <w:r>
              <w:t>NA</w:t>
            </w:r>
          </w:p>
        </w:tc>
        <w:tc>
          <w:tcPr>
            <w:tcW w:w="3648" w:type="dxa"/>
            <w:vAlign w:val="bottom"/>
          </w:tcPr>
          <w:p w14:paraId="2DE44B83" w14:textId="77777777" w:rsidR="00D319F2" w:rsidRPr="000F3A39" w:rsidRDefault="00D319F2" w:rsidP="00A13D3A">
            <w:r w:rsidRPr="000F3A39">
              <w:t xml:space="preserve">Robins and Ray 1986, </w:t>
            </w:r>
            <w:proofErr w:type="spellStart"/>
            <w:r w:rsidRPr="000F3A39">
              <w:t>Boschung</w:t>
            </w:r>
            <w:proofErr w:type="spellEnd"/>
            <w:r w:rsidRPr="000F3A39">
              <w:t xml:space="preserve">, H.T., Jr., and R.L. </w:t>
            </w:r>
            <w:proofErr w:type="spellStart"/>
            <w:r w:rsidRPr="000F3A39">
              <w:t>Mayden</w:t>
            </w:r>
            <w:proofErr w:type="spellEnd"/>
            <w:r w:rsidRPr="000F3A39">
              <w:t xml:space="preserve">. 2004, </w:t>
            </w:r>
            <w:proofErr w:type="spellStart"/>
            <w:r w:rsidRPr="000F3A39">
              <w:t>Hernaman</w:t>
            </w:r>
            <w:proofErr w:type="spellEnd"/>
            <w:r w:rsidRPr="000F3A39">
              <w:t xml:space="preserve"> and </w:t>
            </w:r>
            <w:proofErr w:type="spellStart"/>
            <w:r w:rsidRPr="000F3A39">
              <w:t>Munday</w:t>
            </w:r>
            <w:proofErr w:type="spellEnd"/>
            <w:r w:rsidRPr="000F3A39">
              <w:t xml:space="preserve"> 2005 (</w:t>
            </w:r>
            <w:proofErr w:type="spellStart"/>
            <w:r w:rsidRPr="000F3A39">
              <w:rPr>
                <w:i/>
              </w:rPr>
              <w:t>Istigobius</w:t>
            </w:r>
            <w:proofErr w:type="spellEnd"/>
            <w:r w:rsidRPr="000F3A39">
              <w:rPr>
                <w:i/>
              </w:rPr>
              <w:t xml:space="preserve"> </w:t>
            </w:r>
            <w:proofErr w:type="spellStart"/>
            <w:r w:rsidRPr="000F3A39">
              <w:rPr>
                <w:i/>
              </w:rPr>
              <w:t>goldmanni</w:t>
            </w:r>
            <w:proofErr w:type="spellEnd"/>
            <w:r w:rsidRPr="000F3A39">
              <w:t xml:space="preserve"> [M] as proxy)</w:t>
            </w:r>
          </w:p>
        </w:tc>
      </w:tr>
      <w:tr w:rsidR="00D319F2" w:rsidRPr="000F3A39" w14:paraId="1EFAE4A0" w14:textId="77777777">
        <w:tc>
          <w:tcPr>
            <w:tcW w:w="2130" w:type="dxa"/>
            <w:vAlign w:val="bottom"/>
          </w:tcPr>
          <w:p w14:paraId="4DF2A05A" w14:textId="77777777" w:rsidR="00D319F2" w:rsidRPr="000F3A39" w:rsidRDefault="00D319F2">
            <w:pPr>
              <w:spacing w:after="200"/>
              <w:rPr>
                <w:i/>
              </w:rPr>
            </w:pPr>
            <w:proofErr w:type="spellStart"/>
            <w:r w:rsidRPr="000F3A39">
              <w:rPr>
                <w:i/>
              </w:rPr>
              <w:t>Hypsoblennius</w:t>
            </w:r>
            <w:proofErr w:type="spellEnd"/>
            <w:r w:rsidRPr="000F3A39">
              <w:rPr>
                <w:i/>
              </w:rPr>
              <w:t xml:space="preserve"> </w:t>
            </w:r>
            <w:proofErr w:type="spellStart"/>
            <w:r w:rsidRPr="000F3A39">
              <w:rPr>
                <w:i/>
              </w:rPr>
              <w:t>hentz</w:t>
            </w:r>
            <w:proofErr w:type="spellEnd"/>
          </w:p>
        </w:tc>
        <w:tc>
          <w:tcPr>
            <w:tcW w:w="1609" w:type="dxa"/>
            <w:vAlign w:val="bottom"/>
          </w:tcPr>
          <w:p w14:paraId="6FFE7CE7" w14:textId="77777777" w:rsidR="00D319F2" w:rsidRPr="000F3A39" w:rsidRDefault="00D319F2">
            <w:pPr>
              <w:spacing w:after="200"/>
            </w:pPr>
            <w:r>
              <w:t>Feather Bl</w:t>
            </w:r>
            <w:r w:rsidRPr="000F3A39">
              <w:t>enny</w:t>
            </w:r>
          </w:p>
        </w:tc>
        <w:tc>
          <w:tcPr>
            <w:tcW w:w="797" w:type="dxa"/>
            <w:vAlign w:val="bottom"/>
          </w:tcPr>
          <w:p w14:paraId="110A8C74" w14:textId="77777777" w:rsidR="00D319F2" w:rsidRPr="000F3A39" w:rsidRDefault="00D319F2">
            <w:pPr>
              <w:spacing w:after="200"/>
              <w:jc w:val="right"/>
            </w:pPr>
            <w:r w:rsidRPr="000F3A39">
              <w:t>1.08</w:t>
            </w:r>
          </w:p>
        </w:tc>
        <w:tc>
          <w:tcPr>
            <w:tcW w:w="797" w:type="dxa"/>
            <w:vAlign w:val="bottom"/>
          </w:tcPr>
          <w:p w14:paraId="5CBAEC38" w14:textId="77777777" w:rsidR="00D319F2" w:rsidRPr="000F3A39" w:rsidRDefault="00D319F2">
            <w:pPr>
              <w:spacing w:after="200"/>
              <w:jc w:val="right"/>
            </w:pPr>
            <w:r w:rsidRPr="000F3A39">
              <w:t>10.7</w:t>
            </w:r>
          </w:p>
        </w:tc>
        <w:tc>
          <w:tcPr>
            <w:tcW w:w="797" w:type="dxa"/>
            <w:vAlign w:val="bottom"/>
          </w:tcPr>
          <w:p w14:paraId="0A051563" w14:textId="77777777" w:rsidR="00D319F2" w:rsidRPr="000F3A39" w:rsidRDefault="00D319F2">
            <w:pPr>
              <w:spacing w:after="200"/>
              <w:jc w:val="right"/>
            </w:pPr>
            <w:r w:rsidRPr="000F3A39">
              <w:t>0.62</w:t>
            </w:r>
          </w:p>
        </w:tc>
        <w:tc>
          <w:tcPr>
            <w:tcW w:w="932" w:type="dxa"/>
            <w:vAlign w:val="bottom"/>
          </w:tcPr>
          <w:p w14:paraId="00121FCE" w14:textId="77777777" w:rsidR="00D319F2" w:rsidRPr="000F3A39" w:rsidRDefault="00D319F2">
            <w:pPr>
              <w:spacing w:after="200"/>
              <w:jc w:val="right"/>
            </w:pPr>
            <w:r w:rsidRPr="000F3A39">
              <w:t>-0.39</w:t>
            </w:r>
          </w:p>
        </w:tc>
        <w:tc>
          <w:tcPr>
            <w:tcW w:w="1145" w:type="dxa"/>
            <w:vAlign w:val="bottom"/>
          </w:tcPr>
          <w:p w14:paraId="525AD516" w14:textId="77777777" w:rsidR="00D319F2" w:rsidRPr="000F3A39" w:rsidRDefault="00D319F2">
            <w:pPr>
              <w:spacing w:after="200"/>
              <w:jc w:val="right"/>
            </w:pPr>
            <w:r w:rsidRPr="000F3A39">
              <w:t>0.0110</w:t>
            </w:r>
          </w:p>
        </w:tc>
        <w:tc>
          <w:tcPr>
            <w:tcW w:w="870" w:type="dxa"/>
            <w:vAlign w:val="bottom"/>
          </w:tcPr>
          <w:p w14:paraId="01AD9021" w14:textId="77777777" w:rsidR="00D319F2" w:rsidRPr="000F3A39" w:rsidRDefault="00D319F2">
            <w:pPr>
              <w:spacing w:after="200"/>
              <w:jc w:val="right"/>
            </w:pPr>
            <w:r w:rsidRPr="000F3A39">
              <w:t>2.96</w:t>
            </w:r>
          </w:p>
        </w:tc>
        <w:tc>
          <w:tcPr>
            <w:tcW w:w="689" w:type="dxa"/>
            <w:vAlign w:val="bottom"/>
          </w:tcPr>
          <w:p w14:paraId="7A7EE8A6" w14:textId="77777777" w:rsidR="00D319F2" w:rsidRPr="000F3A39" w:rsidRDefault="00D319F2">
            <w:pPr>
              <w:spacing w:after="200"/>
              <w:jc w:val="right"/>
            </w:pPr>
            <w:r w:rsidRPr="000F3A39">
              <w:t>4</w:t>
            </w:r>
          </w:p>
        </w:tc>
        <w:tc>
          <w:tcPr>
            <w:tcW w:w="689" w:type="dxa"/>
            <w:vAlign w:val="center"/>
          </w:tcPr>
          <w:p w14:paraId="71B01E04" w14:textId="77777777" w:rsidR="00D319F2" w:rsidRPr="000F3A39" w:rsidRDefault="00D319F2" w:rsidP="00A13D3A">
            <w:pPr>
              <w:jc w:val="center"/>
            </w:pPr>
            <w:r>
              <w:t>NA</w:t>
            </w:r>
          </w:p>
        </w:tc>
        <w:tc>
          <w:tcPr>
            <w:tcW w:w="3648" w:type="dxa"/>
            <w:vAlign w:val="bottom"/>
          </w:tcPr>
          <w:p w14:paraId="0C7C7E03" w14:textId="77777777" w:rsidR="00D319F2" w:rsidRPr="000F3A39" w:rsidRDefault="00D319F2">
            <w:pPr>
              <w:spacing w:after="200"/>
            </w:pPr>
            <w:r w:rsidRPr="000F3A39">
              <w:t xml:space="preserve">Robins and Ray 1986, </w:t>
            </w:r>
            <w:proofErr w:type="spellStart"/>
            <w:r w:rsidRPr="000F3A39">
              <w:t>Azevedo</w:t>
            </w:r>
            <w:proofErr w:type="spellEnd"/>
            <w:r w:rsidRPr="000F3A39">
              <w:t xml:space="preserve"> and </w:t>
            </w:r>
            <w:proofErr w:type="spellStart"/>
            <w:r w:rsidRPr="000F3A39">
              <w:t>Homem</w:t>
            </w:r>
            <w:proofErr w:type="spellEnd"/>
            <w:r w:rsidRPr="000F3A39">
              <w:t xml:space="preserve"> 2009 (</w:t>
            </w:r>
            <w:proofErr w:type="spellStart"/>
            <w:r w:rsidRPr="000F3A39">
              <w:rPr>
                <w:i/>
              </w:rPr>
              <w:t>Parablennius</w:t>
            </w:r>
            <w:proofErr w:type="spellEnd"/>
            <w:r w:rsidRPr="000F3A39">
              <w:rPr>
                <w:i/>
              </w:rPr>
              <w:t xml:space="preserve"> </w:t>
            </w:r>
            <w:proofErr w:type="spellStart"/>
            <w:r w:rsidRPr="000F3A39">
              <w:rPr>
                <w:i/>
              </w:rPr>
              <w:t>ruber</w:t>
            </w:r>
            <w:proofErr w:type="spellEnd"/>
            <w:r w:rsidRPr="000F3A39">
              <w:t xml:space="preserve"> as proxy)</w:t>
            </w:r>
          </w:p>
        </w:tc>
      </w:tr>
      <w:tr w:rsidR="00D319F2" w:rsidRPr="000F3A39" w14:paraId="74999720" w14:textId="77777777">
        <w:tc>
          <w:tcPr>
            <w:tcW w:w="2130" w:type="dxa"/>
            <w:vAlign w:val="bottom"/>
          </w:tcPr>
          <w:p w14:paraId="1A21960F" w14:textId="77777777" w:rsidR="00D319F2" w:rsidRPr="000F3A39" w:rsidRDefault="00D319F2">
            <w:pPr>
              <w:spacing w:after="200"/>
              <w:rPr>
                <w:i/>
              </w:rPr>
            </w:pPr>
            <w:proofErr w:type="spellStart"/>
            <w:r w:rsidRPr="000F3A39">
              <w:rPr>
                <w:i/>
              </w:rPr>
              <w:t>Hypsoblennius</w:t>
            </w:r>
            <w:proofErr w:type="spellEnd"/>
            <w:r w:rsidRPr="000F3A39">
              <w:rPr>
                <w:i/>
              </w:rPr>
              <w:t xml:space="preserve"> </w:t>
            </w:r>
            <w:proofErr w:type="spellStart"/>
            <w:r w:rsidRPr="000F3A39">
              <w:rPr>
                <w:i/>
              </w:rPr>
              <w:t>ionthas</w:t>
            </w:r>
            <w:proofErr w:type="spellEnd"/>
          </w:p>
        </w:tc>
        <w:tc>
          <w:tcPr>
            <w:tcW w:w="1609" w:type="dxa"/>
            <w:vAlign w:val="bottom"/>
          </w:tcPr>
          <w:p w14:paraId="15867F50" w14:textId="77777777" w:rsidR="00D319F2" w:rsidRPr="000F3A39" w:rsidRDefault="00D319F2">
            <w:pPr>
              <w:spacing w:after="200"/>
            </w:pPr>
            <w:r w:rsidRPr="000F3A39">
              <w:t>Freckled Blenny</w:t>
            </w:r>
          </w:p>
        </w:tc>
        <w:tc>
          <w:tcPr>
            <w:tcW w:w="797" w:type="dxa"/>
            <w:vAlign w:val="bottom"/>
          </w:tcPr>
          <w:p w14:paraId="63CEECF0" w14:textId="77777777" w:rsidR="00D319F2" w:rsidRPr="000F3A39" w:rsidRDefault="00D319F2">
            <w:pPr>
              <w:spacing w:after="200"/>
              <w:jc w:val="right"/>
            </w:pPr>
            <w:r w:rsidRPr="000F3A39">
              <w:t>1.08</w:t>
            </w:r>
          </w:p>
        </w:tc>
        <w:tc>
          <w:tcPr>
            <w:tcW w:w="797" w:type="dxa"/>
            <w:vAlign w:val="bottom"/>
          </w:tcPr>
          <w:p w14:paraId="14649AF7" w14:textId="77777777" w:rsidR="00D319F2" w:rsidRPr="000F3A39" w:rsidRDefault="00D319F2">
            <w:pPr>
              <w:spacing w:after="200"/>
              <w:jc w:val="right"/>
            </w:pPr>
            <w:r w:rsidRPr="000F3A39">
              <w:t>10.7</w:t>
            </w:r>
          </w:p>
        </w:tc>
        <w:tc>
          <w:tcPr>
            <w:tcW w:w="797" w:type="dxa"/>
            <w:vAlign w:val="bottom"/>
          </w:tcPr>
          <w:p w14:paraId="7299BF28" w14:textId="77777777" w:rsidR="00D319F2" w:rsidRPr="000F3A39" w:rsidRDefault="00D319F2">
            <w:pPr>
              <w:spacing w:after="200"/>
              <w:jc w:val="right"/>
            </w:pPr>
            <w:r w:rsidRPr="000F3A39">
              <w:t>0.62</w:t>
            </w:r>
          </w:p>
        </w:tc>
        <w:tc>
          <w:tcPr>
            <w:tcW w:w="932" w:type="dxa"/>
            <w:vAlign w:val="bottom"/>
          </w:tcPr>
          <w:p w14:paraId="0F476209" w14:textId="77777777" w:rsidR="00D319F2" w:rsidRPr="000F3A39" w:rsidRDefault="00D319F2">
            <w:pPr>
              <w:spacing w:after="200"/>
              <w:jc w:val="right"/>
            </w:pPr>
            <w:r w:rsidRPr="000F3A39">
              <w:t>-0.39</w:t>
            </w:r>
          </w:p>
        </w:tc>
        <w:tc>
          <w:tcPr>
            <w:tcW w:w="1145" w:type="dxa"/>
            <w:vAlign w:val="bottom"/>
          </w:tcPr>
          <w:p w14:paraId="4088BA87" w14:textId="77777777" w:rsidR="00D319F2" w:rsidRPr="000F3A39" w:rsidRDefault="00D319F2">
            <w:pPr>
              <w:spacing w:after="200"/>
              <w:jc w:val="right"/>
            </w:pPr>
            <w:r w:rsidRPr="000F3A39">
              <w:t>0.0110</w:t>
            </w:r>
          </w:p>
        </w:tc>
        <w:tc>
          <w:tcPr>
            <w:tcW w:w="870" w:type="dxa"/>
            <w:vAlign w:val="bottom"/>
          </w:tcPr>
          <w:p w14:paraId="58689CEA" w14:textId="77777777" w:rsidR="00D319F2" w:rsidRPr="000F3A39" w:rsidRDefault="00D319F2">
            <w:pPr>
              <w:spacing w:after="200"/>
              <w:jc w:val="right"/>
            </w:pPr>
            <w:r w:rsidRPr="000F3A39">
              <w:t>2.96</w:t>
            </w:r>
          </w:p>
        </w:tc>
        <w:tc>
          <w:tcPr>
            <w:tcW w:w="689" w:type="dxa"/>
            <w:vAlign w:val="bottom"/>
          </w:tcPr>
          <w:p w14:paraId="4058AEF9" w14:textId="77777777" w:rsidR="00D319F2" w:rsidRPr="000F3A39" w:rsidRDefault="00D319F2">
            <w:pPr>
              <w:spacing w:after="200"/>
              <w:jc w:val="right"/>
            </w:pPr>
            <w:r w:rsidRPr="000F3A39">
              <w:t>4</w:t>
            </w:r>
          </w:p>
        </w:tc>
        <w:tc>
          <w:tcPr>
            <w:tcW w:w="689" w:type="dxa"/>
            <w:vAlign w:val="center"/>
          </w:tcPr>
          <w:p w14:paraId="253D6ADD" w14:textId="77777777" w:rsidR="00D319F2" w:rsidRPr="000F3A39" w:rsidRDefault="00D319F2" w:rsidP="00A13D3A">
            <w:pPr>
              <w:jc w:val="center"/>
            </w:pPr>
            <w:r>
              <w:t>NA</w:t>
            </w:r>
          </w:p>
        </w:tc>
        <w:tc>
          <w:tcPr>
            <w:tcW w:w="3648" w:type="dxa"/>
            <w:vAlign w:val="bottom"/>
          </w:tcPr>
          <w:p w14:paraId="4039630C" w14:textId="77777777" w:rsidR="00D319F2" w:rsidRPr="000F3A39" w:rsidRDefault="00D319F2">
            <w:pPr>
              <w:spacing w:after="200"/>
            </w:pPr>
            <w:r w:rsidRPr="000F3A39">
              <w:t xml:space="preserve">Robins and Ray 1986, </w:t>
            </w:r>
            <w:proofErr w:type="spellStart"/>
            <w:r w:rsidRPr="000F3A39">
              <w:t>Azevedo</w:t>
            </w:r>
            <w:proofErr w:type="spellEnd"/>
            <w:r w:rsidRPr="000F3A39">
              <w:t xml:space="preserve"> and </w:t>
            </w:r>
            <w:proofErr w:type="spellStart"/>
            <w:r w:rsidRPr="000F3A39">
              <w:t>Homem</w:t>
            </w:r>
            <w:proofErr w:type="spellEnd"/>
            <w:r w:rsidRPr="000F3A39">
              <w:t xml:space="preserve"> 2009 (</w:t>
            </w:r>
            <w:proofErr w:type="spellStart"/>
            <w:r w:rsidRPr="000F3A39">
              <w:rPr>
                <w:i/>
              </w:rPr>
              <w:t>Parablennius</w:t>
            </w:r>
            <w:proofErr w:type="spellEnd"/>
            <w:r w:rsidRPr="000F3A39">
              <w:rPr>
                <w:i/>
              </w:rPr>
              <w:t xml:space="preserve"> </w:t>
            </w:r>
            <w:proofErr w:type="spellStart"/>
            <w:r w:rsidRPr="000F3A39">
              <w:rPr>
                <w:i/>
              </w:rPr>
              <w:t>ruber</w:t>
            </w:r>
            <w:proofErr w:type="spellEnd"/>
            <w:r w:rsidRPr="000F3A39">
              <w:t xml:space="preserve"> as proxy)</w:t>
            </w:r>
          </w:p>
        </w:tc>
      </w:tr>
      <w:tr w:rsidR="00D319F2" w:rsidRPr="000F3A39" w14:paraId="6D72D75C" w14:textId="77777777">
        <w:tc>
          <w:tcPr>
            <w:tcW w:w="2130" w:type="dxa"/>
            <w:vAlign w:val="bottom"/>
          </w:tcPr>
          <w:p w14:paraId="4347A9AD" w14:textId="77777777" w:rsidR="00D319F2" w:rsidRPr="000F3A39" w:rsidRDefault="00D319F2">
            <w:pPr>
              <w:spacing w:after="200"/>
              <w:rPr>
                <w:i/>
              </w:rPr>
            </w:pPr>
            <w:proofErr w:type="spellStart"/>
            <w:r w:rsidRPr="000F3A39">
              <w:rPr>
                <w:i/>
              </w:rPr>
              <w:t>Lagodon</w:t>
            </w:r>
            <w:proofErr w:type="spellEnd"/>
            <w:r w:rsidRPr="000F3A39">
              <w:rPr>
                <w:i/>
              </w:rPr>
              <w:t xml:space="preserve"> </w:t>
            </w:r>
            <w:proofErr w:type="spellStart"/>
            <w:r w:rsidRPr="000F3A39">
              <w:rPr>
                <w:i/>
              </w:rPr>
              <w:t>rhomboides</w:t>
            </w:r>
            <w:proofErr w:type="spellEnd"/>
          </w:p>
        </w:tc>
        <w:tc>
          <w:tcPr>
            <w:tcW w:w="1609" w:type="dxa"/>
            <w:vAlign w:val="bottom"/>
          </w:tcPr>
          <w:p w14:paraId="2F451FD9" w14:textId="77777777" w:rsidR="00D319F2" w:rsidRPr="000F3A39" w:rsidRDefault="00D319F2">
            <w:pPr>
              <w:spacing w:after="200"/>
            </w:pPr>
            <w:r w:rsidRPr="000F3A39">
              <w:t>Pinfish</w:t>
            </w:r>
          </w:p>
        </w:tc>
        <w:tc>
          <w:tcPr>
            <w:tcW w:w="797" w:type="dxa"/>
            <w:vAlign w:val="bottom"/>
          </w:tcPr>
          <w:p w14:paraId="09E3A50C" w14:textId="77777777" w:rsidR="00D319F2" w:rsidRPr="000F3A39" w:rsidRDefault="00D319F2">
            <w:pPr>
              <w:spacing w:after="200"/>
              <w:jc w:val="right"/>
            </w:pPr>
            <w:r w:rsidRPr="000F3A39">
              <w:t>0.78</w:t>
            </w:r>
          </w:p>
        </w:tc>
        <w:tc>
          <w:tcPr>
            <w:tcW w:w="797" w:type="dxa"/>
            <w:vAlign w:val="bottom"/>
          </w:tcPr>
          <w:p w14:paraId="7D3F6F55" w14:textId="77777777" w:rsidR="00D319F2" w:rsidRPr="000F3A39" w:rsidRDefault="00D319F2">
            <w:pPr>
              <w:spacing w:after="200"/>
              <w:jc w:val="right"/>
            </w:pPr>
            <w:r w:rsidRPr="000F3A39">
              <w:t>22.0</w:t>
            </w:r>
          </w:p>
        </w:tc>
        <w:tc>
          <w:tcPr>
            <w:tcW w:w="797" w:type="dxa"/>
            <w:vAlign w:val="bottom"/>
          </w:tcPr>
          <w:p w14:paraId="059F1601" w14:textId="77777777" w:rsidR="00D319F2" w:rsidRPr="000F3A39" w:rsidRDefault="00D319F2">
            <w:pPr>
              <w:spacing w:after="200"/>
              <w:jc w:val="right"/>
            </w:pPr>
            <w:r w:rsidRPr="000F3A39">
              <w:t>0.33</w:t>
            </w:r>
          </w:p>
        </w:tc>
        <w:tc>
          <w:tcPr>
            <w:tcW w:w="932" w:type="dxa"/>
            <w:vAlign w:val="bottom"/>
          </w:tcPr>
          <w:p w14:paraId="431BDD3C" w14:textId="77777777" w:rsidR="00D319F2" w:rsidRPr="000F3A39" w:rsidRDefault="00D319F2">
            <w:pPr>
              <w:spacing w:after="200"/>
              <w:jc w:val="right"/>
            </w:pPr>
            <w:r w:rsidRPr="000F3A39">
              <w:t>-1.10</w:t>
            </w:r>
          </w:p>
        </w:tc>
        <w:tc>
          <w:tcPr>
            <w:tcW w:w="1145" w:type="dxa"/>
            <w:vAlign w:val="bottom"/>
          </w:tcPr>
          <w:p w14:paraId="1F031B78" w14:textId="77777777" w:rsidR="00D319F2" w:rsidRPr="000F3A39" w:rsidRDefault="00D319F2">
            <w:pPr>
              <w:spacing w:after="200"/>
              <w:jc w:val="right"/>
            </w:pPr>
            <w:r w:rsidRPr="000F3A39">
              <w:t>0.0316</w:t>
            </w:r>
          </w:p>
        </w:tc>
        <w:tc>
          <w:tcPr>
            <w:tcW w:w="870" w:type="dxa"/>
            <w:vAlign w:val="bottom"/>
          </w:tcPr>
          <w:p w14:paraId="554187CF" w14:textId="77777777" w:rsidR="00D319F2" w:rsidRPr="000F3A39" w:rsidRDefault="00D319F2">
            <w:pPr>
              <w:spacing w:after="200"/>
              <w:jc w:val="right"/>
            </w:pPr>
            <w:r w:rsidRPr="000F3A39">
              <w:t>3.03</w:t>
            </w:r>
          </w:p>
        </w:tc>
        <w:tc>
          <w:tcPr>
            <w:tcW w:w="689" w:type="dxa"/>
            <w:vAlign w:val="bottom"/>
          </w:tcPr>
          <w:p w14:paraId="4E03F966" w14:textId="77777777" w:rsidR="00D319F2" w:rsidRPr="000F3A39" w:rsidRDefault="00D319F2">
            <w:pPr>
              <w:spacing w:after="200"/>
              <w:jc w:val="right"/>
            </w:pPr>
            <w:r w:rsidRPr="000F3A39">
              <w:t>7</w:t>
            </w:r>
          </w:p>
        </w:tc>
        <w:tc>
          <w:tcPr>
            <w:tcW w:w="689" w:type="dxa"/>
            <w:vAlign w:val="center"/>
          </w:tcPr>
          <w:p w14:paraId="098398CC" w14:textId="77777777" w:rsidR="00D319F2" w:rsidRPr="000F3A39" w:rsidRDefault="00D319F2" w:rsidP="00A13D3A">
            <w:pPr>
              <w:jc w:val="center"/>
            </w:pPr>
            <w:r>
              <w:t>NA</w:t>
            </w:r>
          </w:p>
        </w:tc>
        <w:tc>
          <w:tcPr>
            <w:tcW w:w="3648" w:type="dxa"/>
            <w:vAlign w:val="bottom"/>
          </w:tcPr>
          <w:p w14:paraId="18897C50" w14:textId="77777777" w:rsidR="00D319F2" w:rsidRPr="000F3A39" w:rsidRDefault="00D319F2">
            <w:pPr>
              <w:spacing w:after="200"/>
            </w:pPr>
            <w:r w:rsidRPr="000F3A39">
              <w:t>Nelson 2002</w:t>
            </w:r>
          </w:p>
        </w:tc>
      </w:tr>
      <w:tr w:rsidR="00D319F2" w:rsidRPr="000F3A39" w14:paraId="3F7CD156" w14:textId="77777777">
        <w:tc>
          <w:tcPr>
            <w:tcW w:w="2130" w:type="dxa"/>
            <w:vAlign w:val="bottom"/>
          </w:tcPr>
          <w:p w14:paraId="69BCDD81" w14:textId="77777777" w:rsidR="00D319F2" w:rsidRPr="000F3A39" w:rsidRDefault="00D319F2">
            <w:pPr>
              <w:spacing w:after="200"/>
              <w:rPr>
                <w:i/>
              </w:rPr>
            </w:pPr>
            <w:proofErr w:type="spellStart"/>
            <w:r w:rsidRPr="000F3A39">
              <w:rPr>
                <w:i/>
              </w:rPr>
              <w:t>Leiostomus</w:t>
            </w:r>
            <w:proofErr w:type="spellEnd"/>
            <w:r w:rsidRPr="000F3A39">
              <w:rPr>
                <w:i/>
              </w:rPr>
              <w:t xml:space="preserve"> </w:t>
            </w:r>
            <w:proofErr w:type="spellStart"/>
            <w:r w:rsidRPr="000F3A39">
              <w:rPr>
                <w:i/>
              </w:rPr>
              <w:t>xanthurus</w:t>
            </w:r>
            <w:proofErr w:type="spellEnd"/>
          </w:p>
        </w:tc>
        <w:tc>
          <w:tcPr>
            <w:tcW w:w="1609" w:type="dxa"/>
            <w:vAlign w:val="bottom"/>
          </w:tcPr>
          <w:p w14:paraId="0D8A8C16" w14:textId="77777777" w:rsidR="00D319F2" w:rsidRPr="000F3A39" w:rsidRDefault="00D319F2">
            <w:pPr>
              <w:spacing w:after="200"/>
            </w:pPr>
            <w:r w:rsidRPr="000F3A39">
              <w:t>Spot</w:t>
            </w:r>
          </w:p>
        </w:tc>
        <w:tc>
          <w:tcPr>
            <w:tcW w:w="797" w:type="dxa"/>
            <w:vAlign w:val="bottom"/>
          </w:tcPr>
          <w:p w14:paraId="172CE2E3" w14:textId="77777777" w:rsidR="00D319F2" w:rsidRPr="000F3A39" w:rsidRDefault="00D319F2">
            <w:pPr>
              <w:spacing w:after="200"/>
              <w:jc w:val="right"/>
            </w:pPr>
            <w:r w:rsidRPr="000F3A39">
              <w:t>1.08</w:t>
            </w:r>
          </w:p>
        </w:tc>
        <w:tc>
          <w:tcPr>
            <w:tcW w:w="797" w:type="dxa"/>
            <w:vAlign w:val="bottom"/>
          </w:tcPr>
          <w:p w14:paraId="3008EF77" w14:textId="77777777" w:rsidR="00D319F2" w:rsidRPr="000F3A39" w:rsidRDefault="00D319F2">
            <w:pPr>
              <w:spacing w:after="200"/>
              <w:jc w:val="right"/>
            </w:pPr>
            <w:r w:rsidRPr="000F3A39">
              <w:t>23.9</w:t>
            </w:r>
          </w:p>
        </w:tc>
        <w:tc>
          <w:tcPr>
            <w:tcW w:w="797" w:type="dxa"/>
            <w:vAlign w:val="bottom"/>
          </w:tcPr>
          <w:p w14:paraId="61D76944" w14:textId="77777777" w:rsidR="00D319F2" w:rsidRPr="000F3A39" w:rsidRDefault="00D319F2">
            <w:pPr>
              <w:spacing w:after="200"/>
              <w:jc w:val="right"/>
            </w:pPr>
            <w:r w:rsidRPr="000F3A39">
              <w:t>0.89</w:t>
            </w:r>
          </w:p>
        </w:tc>
        <w:tc>
          <w:tcPr>
            <w:tcW w:w="932" w:type="dxa"/>
            <w:vAlign w:val="bottom"/>
          </w:tcPr>
          <w:p w14:paraId="1FEE4905" w14:textId="77777777" w:rsidR="00D319F2" w:rsidRPr="000F3A39" w:rsidRDefault="00D319F2">
            <w:pPr>
              <w:spacing w:after="200"/>
              <w:jc w:val="right"/>
            </w:pPr>
            <w:r w:rsidRPr="000F3A39">
              <w:t>-0.04</w:t>
            </w:r>
          </w:p>
        </w:tc>
        <w:tc>
          <w:tcPr>
            <w:tcW w:w="1145" w:type="dxa"/>
            <w:vAlign w:val="bottom"/>
          </w:tcPr>
          <w:p w14:paraId="13740D33" w14:textId="77777777" w:rsidR="00D319F2" w:rsidRPr="000F3A39" w:rsidRDefault="00D319F2">
            <w:pPr>
              <w:spacing w:after="200"/>
              <w:jc w:val="right"/>
            </w:pPr>
            <w:r w:rsidRPr="000F3A39">
              <w:t>0.0092</w:t>
            </w:r>
          </w:p>
        </w:tc>
        <w:tc>
          <w:tcPr>
            <w:tcW w:w="870" w:type="dxa"/>
            <w:vAlign w:val="bottom"/>
          </w:tcPr>
          <w:p w14:paraId="662B22D6" w14:textId="77777777" w:rsidR="00D319F2" w:rsidRPr="000F3A39" w:rsidRDefault="00D319F2">
            <w:pPr>
              <w:spacing w:after="200"/>
              <w:jc w:val="right"/>
            </w:pPr>
            <w:r w:rsidRPr="000F3A39">
              <w:t>3.07</w:t>
            </w:r>
          </w:p>
        </w:tc>
        <w:tc>
          <w:tcPr>
            <w:tcW w:w="689" w:type="dxa"/>
            <w:vAlign w:val="bottom"/>
          </w:tcPr>
          <w:p w14:paraId="1FE44642" w14:textId="77777777" w:rsidR="00D319F2" w:rsidRPr="000F3A39" w:rsidRDefault="00D319F2">
            <w:pPr>
              <w:spacing w:after="200"/>
              <w:jc w:val="right"/>
            </w:pPr>
            <w:r w:rsidRPr="000F3A39">
              <w:t>4</w:t>
            </w:r>
          </w:p>
        </w:tc>
        <w:tc>
          <w:tcPr>
            <w:tcW w:w="689" w:type="dxa"/>
            <w:vAlign w:val="center"/>
          </w:tcPr>
          <w:p w14:paraId="136815A4" w14:textId="77777777" w:rsidR="00D319F2" w:rsidRPr="000F3A39" w:rsidRDefault="00D319F2" w:rsidP="00A13D3A">
            <w:pPr>
              <w:jc w:val="center"/>
            </w:pPr>
            <w:r>
              <w:t>NA</w:t>
            </w:r>
          </w:p>
        </w:tc>
        <w:tc>
          <w:tcPr>
            <w:tcW w:w="3648" w:type="dxa"/>
            <w:vAlign w:val="bottom"/>
          </w:tcPr>
          <w:p w14:paraId="1B12E8E1" w14:textId="77777777" w:rsidR="00D319F2" w:rsidRPr="000F3A39" w:rsidRDefault="00D319F2">
            <w:pPr>
              <w:spacing w:after="200"/>
            </w:pPr>
            <w:proofErr w:type="spellStart"/>
            <w:r w:rsidRPr="000F3A39">
              <w:t>Sundaraj</w:t>
            </w:r>
            <w:proofErr w:type="spellEnd"/>
            <w:r w:rsidRPr="000F3A39">
              <w:t xml:space="preserve"> 1960, Dawson 1965, </w:t>
            </w:r>
            <w:proofErr w:type="spellStart"/>
            <w:r w:rsidRPr="000F3A39">
              <w:t>Hugg</w:t>
            </w:r>
            <w:proofErr w:type="spellEnd"/>
            <w:r w:rsidRPr="000F3A39">
              <w:t xml:space="preserve"> 1996, Florida Fish and Wildlife Conservation Commission</w:t>
            </w:r>
          </w:p>
        </w:tc>
      </w:tr>
      <w:tr w:rsidR="00D319F2" w:rsidRPr="000F3A39" w14:paraId="33BF21E7" w14:textId="77777777">
        <w:tc>
          <w:tcPr>
            <w:tcW w:w="2130" w:type="dxa"/>
            <w:vAlign w:val="bottom"/>
          </w:tcPr>
          <w:p w14:paraId="3277A2AA" w14:textId="77777777" w:rsidR="00D319F2" w:rsidRPr="000F3A39" w:rsidRDefault="00D319F2">
            <w:pPr>
              <w:spacing w:after="200"/>
              <w:rPr>
                <w:i/>
              </w:rPr>
            </w:pPr>
            <w:proofErr w:type="spellStart"/>
            <w:r w:rsidRPr="000F3A39">
              <w:rPr>
                <w:i/>
              </w:rPr>
              <w:t>Lutjanus</w:t>
            </w:r>
            <w:proofErr w:type="spellEnd"/>
            <w:r w:rsidRPr="000F3A39">
              <w:rPr>
                <w:i/>
              </w:rPr>
              <w:t xml:space="preserve"> </w:t>
            </w:r>
            <w:proofErr w:type="spellStart"/>
            <w:r w:rsidRPr="000F3A39">
              <w:rPr>
                <w:i/>
              </w:rPr>
              <w:t>griseus</w:t>
            </w:r>
            <w:proofErr w:type="spellEnd"/>
          </w:p>
        </w:tc>
        <w:tc>
          <w:tcPr>
            <w:tcW w:w="1609" w:type="dxa"/>
            <w:vAlign w:val="bottom"/>
          </w:tcPr>
          <w:p w14:paraId="32A8261B" w14:textId="77777777" w:rsidR="00D319F2" w:rsidRPr="000F3A39" w:rsidRDefault="00D319F2">
            <w:pPr>
              <w:spacing w:after="200"/>
            </w:pPr>
            <w:r>
              <w:t>Gray S</w:t>
            </w:r>
            <w:r w:rsidRPr="000F3A39">
              <w:t>napper</w:t>
            </w:r>
          </w:p>
        </w:tc>
        <w:tc>
          <w:tcPr>
            <w:tcW w:w="797" w:type="dxa"/>
            <w:vAlign w:val="bottom"/>
          </w:tcPr>
          <w:p w14:paraId="77CAA52F" w14:textId="77777777" w:rsidR="00D319F2" w:rsidRPr="000F3A39" w:rsidRDefault="00D319F2">
            <w:pPr>
              <w:spacing w:after="200"/>
              <w:jc w:val="right"/>
            </w:pPr>
            <w:r w:rsidRPr="000F3A39">
              <w:t>0.21</w:t>
            </w:r>
          </w:p>
        </w:tc>
        <w:tc>
          <w:tcPr>
            <w:tcW w:w="797" w:type="dxa"/>
            <w:vAlign w:val="bottom"/>
          </w:tcPr>
          <w:p w14:paraId="342FF1F0" w14:textId="77777777" w:rsidR="00D319F2" w:rsidRPr="000F3A39" w:rsidRDefault="00D319F2">
            <w:pPr>
              <w:spacing w:after="200"/>
              <w:jc w:val="right"/>
            </w:pPr>
            <w:r w:rsidRPr="000F3A39">
              <w:t>89.0</w:t>
            </w:r>
          </w:p>
        </w:tc>
        <w:tc>
          <w:tcPr>
            <w:tcW w:w="797" w:type="dxa"/>
            <w:vAlign w:val="bottom"/>
          </w:tcPr>
          <w:p w14:paraId="2E615363" w14:textId="77777777" w:rsidR="00D319F2" w:rsidRPr="000F3A39" w:rsidRDefault="00D319F2">
            <w:pPr>
              <w:spacing w:after="200"/>
              <w:jc w:val="right"/>
            </w:pPr>
            <w:r w:rsidRPr="000F3A39">
              <w:t>0.10</w:t>
            </w:r>
          </w:p>
        </w:tc>
        <w:tc>
          <w:tcPr>
            <w:tcW w:w="932" w:type="dxa"/>
            <w:vAlign w:val="bottom"/>
          </w:tcPr>
          <w:p w14:paraId="66C8D694" w14:textId="77777777" w:rsidR="00D319F2" w:rsidRPr="000F3A39" w:rsidRDefault="00D319F2">
            <w:pPr>
              <w:spacing w:after="200"/>
              <w:jc w:val="right"/>
            </w:pPr>
            <w:r w:rsidRPr="000F3A39">
              <w:t>-0.32</w:t>
            </w:r>
          </w:p>
        </w:tc>
        <w:tc>
          <w:tcPr>
            <w:tcW w:w="1145" w:type="dxa"/>
            <w:vAlign w:val="bottom"/>
          </w:tcPr>
          <w:p w14:paraId="41DCCEE5" w14:textId="77777777" w:rsidR="00D319F2" w:rsidRPr="000F3A39" w:rsidRDefault="00D319F2">
            <w:pPr>
              <w:spacing w:after="200"/>
              <w:jc w:val="right"/>
            </w:pPr>
            <w:r w:rsidRPr="000F3A39">
              <w:t>0.0232</w:t>
            </w:r>
          </w:p>
        </w:tc>
        <w:tc>
          <w:tcPr>
            <w:tcW w:w="870" w:type="dxa"/>
            <w:vAlign w:val="bottom"/>
          </w:tcPr>
          <w:p w14:paraId="4EFA0CF2" w14:textId="77777777" w:rsidR="00D319F2" w:rsidRPr="000F3A39" w:rsidRDefault="00D319F2">
            <w:pPr>
              <w:spacing w:after="200"/>
              <w:jc w:val="right"/>
            </w:pPr>
            <w:r w:rsidRPr="000F3A39">
              <w:t>2.88</w:t>
            </w:r>
          </w:p>
        </w:tc>
        <w:tc>
          <w:tcPr>
            <w:tcW w:w="689" w:type="dxa"/>
            <w:vAlign w:val="bottom"/>
          </w:tcPr>
          <w:p w14:paraId="69CF6D03" w14:textId="77777777" w:rsidR="00D319F2" w:rsidRPr="000F3A39" w:rsidRDefault="00D319F2">
            <w:pPr>
              <w:spacing w:after="200"/>
              <w:jc w:val="right"/>
            </w:pPr>
            <w:r w:rsidRPr="000F3A39">
              <w:t>21</w:t>
            </w:r>
          </w:p>
        </w:tc>
        <w:tc>
          <w:tcPr>
            <w:tcW w:w="689" w:type="dxa"/>
            <w:vAlign w:val="center"/>
          </w:tcPr>
          <w:p w14:paraId="559608C5" w14:textId="77777777" w:rsidR="00D319F2" w:rsidRPr="000F3A39" w:rsidRDefault="00D319F2" w:rsidP="00A13D3A">
            <w:pPr>
              <w:jc w:val="center"/>
            </w:pPr>
            <w:r>
              <w:t>5</w:t>
            </w:r>
          </w:p>
        </w:tc>
        <w:tc>
          <w:tcPr>
            <w:tcW w:w="3648" w:type="dxa"/>
            <w:vAlign w:val="bottom"/>
          </w:tcPr>
          <w:p w14:paraId="77DB50FE" w14:textId="77777777" w:rsidR="00D319F2" w:rsidRPr="000F3A39" w:rsidRDefault="00D319F2">
            <w:pPr>
              <w:spacing w:after="200"/>
            </w:pPr>
            <w:proofErr w:type="spellStart"/>
            <w:r w:rsidRPr="000F3A39">
              <w:t>Manooch</w:t>
            </w:r>
            <w:proofErr w:type="spellEnd"/>
            <w:r w:rsidRPr="000F3A39">
              <w:t xml:space="preserve"> and Matheson 1983, </w:t>
            </w:r>
            <w:proofErr w:type="spellStart"/>
            <w:r w:rsidRPr="000F3A39">
              <w:lastRenderedPageBreak/>
              <w:t>Bohnsack</w:t>
            </w:r>
            <w:proofErr w:type="spellEnd"/>
            <w:r w:rsidRPr="000F3A39">
              <w:t xml:space="preserve"> and Harper 1988, </w:t>
            </w:r>
            <w:proofErr w:type="spellStart"/>
            <w:r w:rsidRPr="000F3A39">
              <w:t>Manooch</w:t>
            </w:r>
            <w:proofErr w:type="spellEnd"/>
            <w:r w:rsidRPr="000F3A39">
              <w:t xml:space="preserve"> 1987</w:t>
            </w:r>
          </w:p>
        </w:tc>
      </w:tr>
      <w:tr w:rsidR="00D319F2" w:rsidRPr="000F3A39" w14:paraId="7911BA49" w14:textId="77777777">
        <w:tc>
          <w:tcPr>
            <w:tcW w:w="2130" w:type="dxa"/>
            <w:vAlign w:val="bottom"/>
          </w:tcPr>
          <w:p w14:paraId="468457AF" w14:textId="77777777" w:rsidR="00D319F2" w:rsidRPr="000F3A39" w:rsidRDefault="00D319F2">
            <w:pPr>
              <w:spacing w:after="200"/>
              <w:rPr>
                <w:i/>
              </w:rPr>
            </w:pPr>
            <w:proofErr w:type="spellStart"/>
            <w:r w:rsidRPr="000F3A39">
              <w:rPr>
                <w:i/>
              </w:rPr>
              <w:lastRenderedPageBreak/>
              <w:t>Mycteroperca</w:t>
            </w:r>
            <w:proofErr w:type="spellEnd"/>
            <w:r w:rsidRPr="000F3A39">
              <w:rPr>
                <w:i/>
              </w:rPr>
              <w:t xml:space="preserve"> </w:t>
            </w:r>
            <w:proofErr w:type="spellStart"/>
            <w:r w:rsidRPr="000F3A39">
              <w:rPr>
                <w:i/>
              </w:rPr>
              <w:t>microlepis</w:t>
            </w:r>
            <w:proofErr w:type="spellEnd"/>
          </w:p>
        </w:tc>
        <w:tc>
          <w:tcPr>
            <w:tcW w:w="1609" w:type="dxa"/>
            <w:vAlign w:val="bottom"/>
          </w:tcPr>
          <w:p w14:paraId="5E24BA53" w14:textId="77777777" w:rsidR="00D319F2" w:rsidRPr="000F3A39" w:rsidRDefault="00D319F2">
            <w:pPr>
              <w:spacing w:after="200"/>
            </w:pPr>
            <w:r>
              <w:t>Gag G</w:t>
            </w:r>
            <w:r w:rsidRPr="000F3A39">
              <w:t>rouper</w:t>
            </w:r>
          </w:p>
        </w:tc>
        <w:tc>
          <w:tcPr>
            <w:tcW w:w="797" w:type="dxa"/>
            <w:vAlign w:val="bottom"/>
          </w:tcPr>
          <w:p w14:paraId="420CF59E" w14:textId="77777777" w:rsidR="00D319F2" w:rsidRPr="000F3A39" w:rsidRDefault="00D319F2">
            <w:pPr>
              <w:spacing w:after="200"/>
              <w:jc w:val="right"/>
            </w:pPr>
            <w:r w:rsidRPr="000F3A39">
              <w:t>0.</w:t>
            </w:r>
            <w:r>
              <w:t>18</w:t>
            </w:r>
          </w:p>
        </w:tc>
        <w:tc>
          <w:tcPr>
            <w:tcW w:w="797" w:type="dxa"/>
            <w:vAlign w:val="bottom"/>
          </w:tcPr>
          <w:p w14:paraId="063784B8" w14:textId="77777777" w:rsidR="00D319F2" w:rsidRPr="000F3A39" w:rsidRDefault="00D319F2" w:rsidP="00A13D3A">
            <w:pPr>
              <w:spacing w:after="200"/>
              <w:jc w:val="right"/>
            </w:pPr>
            <w:r w:rsidRPr="000F3A39">
              <w:t>11</w:t>
            </w:r>
            <w:r>
              <w:t>8.</w:t>
            </w:r>
            <w:r w:rsidRPr="000F3A39">
              <w:t>0</w:t>
            </w:r>
          </w:p>
        </w:tc>
        <w:tc>
          <w:tcPr>
            <w:tcW w:w="797" w:type="dxa"/>
            <w:vAlign w:val="bottom"/>
          </w:tcPr>
          <w:p w14:paraId="1AEB43EA" w14:textId="77777777" w:rsidR="00D319F2" w:rsidRPr="000F3A39" w:rsidRDefault="00D319F2">
            <w:pPr>
              <w:spacing w:after="200"/>
              <w:jc w:val="right"/>
            </w:pPr>
            <w:r w:rsidRPr="000F3A39">
              <w:t>0.17</w:t>
            </w:r>
          </w:p>
        </w:tc>
        <w:tc>
          <w:tcPr>
            <w:tcW w:w="932" w:type="dxa"/>
            <w:vAlign w:val="bottom"/>
          </w:tcPr>
          <w:p w14:paraId="4E991CE8" w14:textId="77777777" w:rsidR="00D319F2" w:rsidRPr="000F3A39" w:rsidRDefault="00D319F2">
            <w:pPr>
              <w:spacing w:after="200"/>
              <w:jc w:val="right"/>
            </w:pPr>
            <w:r w:rsidRPr="000F3A39">
              <w:t>-0.74</w:t>
            </w:r>
          </w:p>
        </w:tc>
        <w:tc>
          <w:tcPr>
            <w:tcW w:w="1145" w:type="dxa"/>
            <w:vAlign w:val="bottom"/>
          </w:tcPr>
          <w:p w14:paraId="62F6D342" w14:textId="77777777" w:rsidR="00D319F2" w:rsidRPr="004639B0" w:rsidRDefault="00D319F2">
            <w:pPr>
              <w:spacing w:after="200"/>
              <w:jc w:val="right"/>
            </w:pPr>
            <w:r w:rsidRPr="004639B0">
              <w:t>0.0093</w:t>
            </w:r>
          </w:p>
        </w:tc>
        <w:tc>
          <w:tcPr>
            <w:tcW w:w="870" w:type="dxa"/>
            <w:vAlign w:val="bottom"/>
          </w:tcPr>
          <w:p w14:paraId="32138928" w14:textId="77777777" w:rsidR="00D319F2" w:rsidRPr="000F3A39" w:rsidRDefault="00D319F2">
            <w:pPr>
              <w:spacing w:after="200"/>
              <w:jc w:val="right"/>
            </w:pPr>
            <w:r>
              <w:t>3.059</w:t>
            </w:r>
          </w:p>
        </w:tc>
        <w:tc>
          <w:tcPr>
            <w:tcW w:w="689" w:type="dxa"/>
            <w:vAlign w:val="bottom"/>
          </w:tcPr>
          <w:p w14:paraId="328198E0" w14:textId="77777777" w:rsidR="00D319F2" w:rsidRPr="000F3A39" w:rsidRDefault="00D319F2" w:rsidP="00A13D3A">
            <w:pPr>
              <w:spacing w:after="200"/>
              <w:jc w:val="right"/>
            </w:pPr>
            <w:r w:rsidRPr="000F3A39">
              <w:t>1</w:t>
            </w:r>
            <w:r>
              <w:t>7</w:t>
            </w:r>
          </w:p>
        </w:tc>
        <w:tc>
          <w:tcPr>
            <w:tcW w:w="689" w:type="dxa"/>
            <w:vAlign w:val="center"/>
          </w:tcPr>
          <w:p w14:paraId="30D29EF2" w14:textId="77777777" w:rsidR="00D319F2" w:rsidRPr="000F3A39" w:rsidRDefault="00D319F2" w:rsidP="00A13D3A">
            <w:pPr>
              <w:jc w:val="center"/>
            </w:pPr>
            <w:r>
              <w:t>4</w:t>
            </w:r>
          </w:p>
        </w:tc>
        <w:tc>
          <w:tcPr>
            <w:tcW w:w="3648" w:type="dxa"/>
            <w:vAlign w:val="bottom"/>
          </w:tcPr>
          <w:p w14:paraId="1B286E07" w14:textId="77777777" w:rsidR="00D319F2" w:rsidRPr="000F3A39" w:rsidRDefault="00D319F2">
            <w:pPr>
              <w:spacing w:after="200"/>
            </w:pPr>
            <w:r>
              <w:t xml:space="preserve">Hood and </w:t>
            </w:r>
            <w:proofErr w:type="spellStart"/>
            <w:r>
              <w:t>Schlieder</w:t>
            </w:r>
            <w:proofErr w:type="spellEnd"/>
            <w:r>
              <w:t xml:space="preserve"> 1992, McGovern et al. 2005</w:t>
            </w:r>
          </w:p>
        </w:tc>
      </w:tr>
      <w:tr w:rsidR="00D319F2" w:rsidRPr="000F3A39" w14:paraId="1B29E689" w14:textId="77777777">
        <w:tc>
          <w:tcPr>
            <w:tcW w:w="2130" w:type="dxa"/>
            <w:vAlign w:val="bottom"/>
          </w:tcPr>
          <w:p w14:paraId="3824881E" w14:textId="77777777" w:rsidR="00D319F2" w:rsidRPr="000F3A39" w:rsidRDefault="00D319F2">
            <w:pPr>
              <w:spacing w:after="200"/>
              <w:rPr>
                <w:i/>
              </w:rPr>
            </w:pPr>
            <w:proofErr w:type="spellStart"/>
            <w:r w:rsidRPr="000F3A39">
              <w:rPr>
                <w:i/>
              </w:rPr>
              <w:t>Opsanus</w:t>
            </w:r>
            <w:proofErr w:type="spellEnd"/>
            <w:r w:rsidRPr="000F3A39">
              <w:rPr>
                <w:i/>
              </w:rPr>
              <w:t xml:space="preserve"> beta </w:t>
            </w:r>
            <w:r w:rsidRPr="007640A8">
              <w:t>(Female)</w:t>
            </w:r>
          </w:p>
        </w:tc>
        <w:tc>
          <w:tcPr>
            <w:tcW w:w="1609" w:type="dxa"/>
            <w:vAlign w:val="bottom"/>
          </w:tcPr>
          <w:p w14:paraId="6C86BBA4" w14:textId="77777777" w:rsidR="00D319F2" w:rsidRPr="000F3A39" w:rsidRDefault="00D319F2" w:rsidP="00A13D3A">
            <w:pPr>
              <w:spacing w:after="200"/>
            </w:pPr>
            <w:r w:rsidRPr="000F3A39">
              <w:t xml:space="preserve">Toadfish </w:t>
            </w:r>
          </w:p>
        </w:tc>
        <w:tc>
          <w:tcPr>
            <w:tcW w:w="797" w:type="dxa"/>
            <w:vAlign w:val="bottom"/>
          </w:tcPr>
          <w:p w14:paraId="07D96D21" w14:textId="77777777" w:rsidR="00D319F2" w:rsidRPr="000F3A39" w:rsidRDefault="00D319F2">
            <w:pPr>
              <w:spacing w:after="200"/>
              <w:jc w:val="right"/>
            </w:pPr>
            <w:r w:rsidRPr="000F3A39">
              <w:t>0.60</w:t>
            </w:r>
          </w:p>
        </w:tc>
        <w:tc>
          <w:tcPr>
            <w:tcW w:w="797" w:type="dxa"/>
            <w:vAlign w:val="bottom"/>
          </w:tcPr>
          <w:p w14:paraId="3B3C49DB" w14:textId="77777777" w:rsidR="00D319F2" w:rsidRPr="000F3A39" w:rsidRDefault="00D319F2">
            <w:pPr>
              <w:spacing w:after="200"/>
              <w:jc w:val="right"/>
            </w:pPr>
            <w:r w:rsidRPr="000F3A39">
              <w:t>20.1</w:t>
            </w:r>
          </w:p>
        </w:tc>
        <w:tc>
          <w:tcPr>
            <w:tcW w:w="797" w:type="dxa"/>
            <w:vAlign w:val="bottom"/>
          </w:tcPr>
          <w:p w14:paraId="12EA193F" w14:textId="77777777" w:rsidR="00D319F2" w:rsidRPr="000F3A39" w:rsidRDefault="00D319F2">
            <w:pPr>
              <w:spacing w:after="200"/>
              <w:jc w:val="right"/>
            </w:pPr>
            <w:r w:rsidRPr="000F3A39">
              <w:t>0.79</w:t>
            </w:r>
          </w:p>
        </w:tc>
        <w:tc>
          <w:tcPr>
            <w:tcW w:w="932" w:type="dxa"/>
            <w:vAlign w:val="bottom"/>
          </w:tcPr>
          <w:p w14:paraId="39D752B0" w14:textId="77777777" w:rsidR="00D319F2" w:rsidRPr="000F3A39" w:rsidRDefault="00D319F2">
            <w:pPr>
              <w:spacing w:after="200"/>
              <w:jc w:val="right"/>
            </w:pPr>
            <w:r w:rsidRPr="000F3A39">
              <w:t>0.47</w:t>
            </w:r>
          </w:p>
        </w:tc>
        <w:tc>
          <w:tcPr>
            <w:tcW w:w="1145" w:type="dxa"/>
            <w:vAlign w:val="bottom"/>
          </w:tcPr>
          <w:p w14:paraId="148C0ABF" w14:textId="77777777" w:rsidR="00D319F2" w:rsidRPr="000F3A39" w:rsidRDefault="00D319F2">
            <w:pPr>
              <w:spacing w:after="200"/>
              <w:jc w:val="right"/>
            </w:pPr>
            <w:r w:rsidRPr="000F3A39">
              <w:t>0.0063</w:t>
            </w:r>
          </w:p>
        </w:tc>
        <w:tc>
          <w:tcPr>
            <w:tcW w:w="870" w:type="dxa"/>
            <w:vAlign w:val="bottom"/>
          </w:tcPr>
          <w:p w14:paraId="5B850EF0" w14:textId="77777777" w:rsidR="00D319F2" w:rsidRPr="000F3A39" w:rsidRDefault="00D319F2">
            <w:pPr>
              <w:spacing w:after="200"/>
              <w:jc w:val="right"/>
            </w:pPr>
            <w:r w:rsidRPr="000F3A39">
              <w:t>3.28</w:t>
            </w:r>
          </w:p>
        </w:tc>
        <w:tc>
          <w:tcPr>
            <w:tcW w:w="689" w:type="dxa"/>
            <w:vAlign w:val="bottom"/>
          </w:tcPr>
          <w:p w14:paraId="1A9AE6F4" w14:textId="77777777" w:rsidR="00D319F2" w:rsidRPr="000F3A39" w:rsidRDefault="00D319F2">
            <w:pPr>
              <w:spacing w:after="200"/>
              <w:jc w:val="right"/>
            </w:pPr>
            <w:r w:rsidRPr="000F3A39">
              <w:t>5</w:t>
            </w:r>
          </w:p>
        </w:tc>
        <w:tc>
          <w:tcPr>
            <w:tcW w:w="689" w:type="dxa"/>
            <w:vAlign w:val="center"/>
          </w:tcPr>
          <w:p w14:paraId="439AE958" w14:textId="77777777" w:rsidR="00D319F2" w:rsidRPr="000F3A39" w:rsidRDefault="00D319F2" w:rsidP="00A13D3A">
            <w:pPr>
              <w:jc w:val="center"/>
            </w:pPr>
            <w:r>
              <w:t>NA</w:t>
            </w:r>
          </w:p>
        </w:tc>
        <w:tc>
          <w:tcPr>
            <w:tcW w:w="3648" w:type="dxa"/>
            <w:vAlign w:val="bottom"/>
          </w:tcPr>
          <w:p w14:paraId="28F6B27B" w14:textId="77777777" w:rsidR="00D319F2" w:rsidRPr="000F3A39" w:rsidRDefault="00D319F2">
            <w:pPr>
              <w:spacing w:after="200"/>
            </w:pPr>
            <w:proofErr w:type="spellStart"/>
            <w:r w:rsidRPr="000F3A39">
              <w:t>Malca</w:t>
            </w:r>
            <w:proofErr w:type="spellEnd"/>
            <w:r w:rsidRPr="000F3A39">
              <w:t xml:space="preserve"> et al. 2009</w:t>
            </w:r>
          </w:p>
        </w:tc>
      </w:tr>
      <w:tr w:rsidR="00D319F2" w:rsidRPr="000F3A39" w14:paraId="05528213" w14:textId="77777777">
        <w:tc>
          <w:tcPr>
            <w:tcW w:w="2130" w:type="dxa"/>
            <w:vAlign w:val="bottom"/>
          </w:tcPr>
          <w:p w14:paraId="317DE50B" w14:textId="77777777" w:rsidR="00D319F2" w:rsidRPr="000F3A39" w:rsidRDefault="00D319F2">
            <w:pPr>
              <w:spacing w:after="200"/>
              <w:rPr>
                <w:i/>
              </w:rPr>
            </w:pPr>
            <w:proofErr w:type="spellStart"/>
            <w:r w:rsidRPr="000F3A39">
              <w:rPr>
                <w:i/>
              </w:rPr>
              <w:t>Opsanus</w:t>
            </w:r>
            <w:proofErr w:type="spellEnd"/>
            <w:r w:rsidRPr="000F3A39">
              <w:rPr>
                <w:i/>
              </w:rPr>
              <w:t xml:space="preserve"> beta </w:t>
            </w:r>
            <w:r w:rsidRPr="007640A8">
              <w:t>(Male)</w:t>
            </w:r>
          </w:p>
        </w:tc>
        <w:tc>
          <w:tcPr>
            <w:tcW w:w="1609" w:type="dxa"/>
            <w:vAlign w:val="bottom"/>
          </w:tcPr>
          <w:p w14:paraId="45C8B794" w14:textId="77777777" w:rsidR="00D319F2" w:rsidRPr="000F3A39" w:rsidRDefault="00D319F2" w:rsidP="00A13D3A">
            <w:pPr>
              <w:spacing w:after="200"/>
            </w:pPr>
            <w:r w:rsidRPr="000F3A39">
              <w:t xml:space="preserve">Toadfish </w:t>
            </w:r>
          </w:p>
        </w:tc>
        <w:tc>
          <w:tcPr>
            <w:tcW w:w="797" w:type="dxa"/>
            <w:vAlign w:val="bottom"/>
          </w:tcPr>
          <w:p w14:paraId="403787C6" w14:textId="77777777" w:rsidR="00D319F2" w:rsidRPr="000F3A39" w:rsidRDefault="00D319F2">
            <w:pPr>
              <w:spacing w:after="200"/>
              <w:jc w:val="right"/>
            </w:pPr>
            <w:r w:rsidRPr="000F3A39">
              <w:t>0.60</w:t>
            </w:r>
          </w:p>
        </w:tc>
        <w:tc>
          <w:tcPr>
            <w:tcW w:w="797" w:type="dxa"/>
            <w:vAlign w:val="bottom"/>
          </w:tcPr>
          <w:p w14:paraId="2D609D0F" w14:textId="77777777" w:rsidR="00D319F2" w:rsidRPr="000F3A39" w:rsidRDefault="00D319F2">
            <w:pPr>
              <w:spacing w:after="200"/>
              <w:jc w:val="right"/>
            </w:pPr>
            <w:r w:rsidRPr="000F3A39">
              <w:t>39.4</w:t>
            </w:r>
          </w:p>
        </w:tc>
        <w:tc>
          <w:tcPr>
            <w:tcW w:w="797" w:type="dxa"/>
            <w:vAlign w:val="bottom"/>
          </w:tcPr>
          <w:p w14:paraId="6E761207" w14:textId="77777777" w:rsidR="00D319F2" w:rsidRPr="000F3A39" w:rsidRDefault="00D319F2">
            <w:pPr>
              <w:spacing w:after="200"/>
              <w:jc w:val="right"/>
            </w:pPr>
            <w:r w:rsidRPr="000F3A39">
              <w:t>0.30</w:t>
            </w:r>
          </w:p>
        </w:tc>
        <w:tc>
          <w:tcPr>
            <w:tcW w:w="932" w:type="dxa"/>
            <w:vAlign w:val="bottom"/>
          </w:tcPr>
          <w:p w14:paraId="429E7E9E" w14:textId="77777777" w:rsidR="00D319F2" w:rsidRPr="000F3A39" w:rsidRDefault="00D319F2">
            <w:pPr>
              <w:spacing w:after="200"/>
              <w:jc w:val="right"/>
            </w:pPr>
            <w:r w:rsidRPr="000F3A39">
              <w:t>0.36</w:t>
            </w:r>
          </w:p>
        </w:tc>
        <w:tc>
          <w:tcPr>
            <w:tcW w:w="1145" w:type="dxa"/>
            <w:vAlign w:val="bottom"/>
          </w:tcPr>
          <w:p w14:paraId="556C58C7" w14:textId="77777777" w:rsidR="00D319F2" w:rsidRPr="000F3A39" w:rsidRDefault="00D319F2">
            <w:pPr>
              <w:spacing w:after="200"/>
              <w:jc w:val="right"/>
            </w:pPr>
            <w:r w:rsidRPr="000F3A39">
              <w:t>0.0063</w:t>
            </w:r>
          </w:p>
        </w:tc>
        <w:tc>
          <w:tcPr>
            <w:tcW w:w="870" w:type="dxa"/>
            <w:vAlign w:val="bottom"/>
          </w:tcPr>
          <w:p w14:paraId="38969AEB" w14:textId="77777777" w:rsidR="00D319F2" w:rsidRPr="000F3A39" w:rsidRDefault="00D319F2">
            <w:pPr>
              <w:spacing w:after="200"/>
              <w:jc w:val="right"/>
            </w:pPr>
            <w:r w:rsidRPr="000F3A39">
              <w:t>3.28</w:t>
            </w:r>
          </w:p>
        </w:tc>
        <w:tc>
          <w:tcPr>
            <w:tcW w:w="689" w:type="dxa"/>
            <w:vAlign w:val="bottom"/>
          </w:tcPr>
          <w:p w14:paraId="04C1EDEF" w14:textId="77777777" w:rsidR="00D319F2" w:rsidRPr="000F3A39" w:rsidRDefault="00D319F2">
            <w:pPr>
              <w:spacing w:after="200"/>
              <w:jc w:val="right"/>
            </w:pPr>
            <w:r w:rsidRPr="000F3A39">
              <w:t>6</w:t>
            </w:r>
          </w:p>
        </w:tc>
        <w:tc>
          <w:tcPr>
            <w:tcW w:w="689" w:type="dxa"/>
            <w:vAlign w:val="center"/>
          </w:tcPr>
          <w:p w14:paraId="1ED1A505" w14:textId="77777777" w:rsidR="00D319F2" w:rsidRPr="000F3A39" w:rsidRDefault="00D319F2" w:rsidP="00A13D3A">
            <w:pPr>
              <w:jc w:val="center"/>
            </w:pPr>
            <w:r>
              <w:t>NA</w:t>
            </w:r>
          </w:p>
        </w:tc>
        <w:tc>
          <w:tcPr>
            <w:tcW w:w="3648" w:type="dxa"/>
            <w:vAlign w:val="bottom"/>
          </w:tcPr>
          <w:p w14:paraId="6BB47752" w14:textId="77777777" w:rsidR="00D319F2" w:rsidRPr="000F3A39" w:rsidRDefault="00D319F2">
            <w:pPr>
              <w:spacing w:after="200"/>
            </w:pPr>
            <w:proofErr w:type="spellStart"/>
            <w:r w:rsidRPr="000F3A39">
              <w:t>Malca</w:t>
            </w:r>
            <w:proofErr w:type="spellEnd"/>
            <w:r w:rsidRPr="000F3A39">
              <w:t xml:space="preserve"> et al. 2009</w:t>
            </w:r>
          </w:p>
        </w:tc>
      </w:tr>
      <w:tr w:rsidR="00D319F2" w:rsidRPr="000F3A39" w14:paraId="12DF81B8" w14:textId="77777777">
        <w:tc>
          <w:tcPr>
            <w:tcW w:w="2130" w:type="dxa"/>
            <w:vAlign w:val="bottom"/>
          </w:tcPr>
          <w:p w14:paraId="4954BAFD" w14:textId="77777777" w:rsidR="00D319F2" w:rsidRPr="000F3A39" w:rsidRDefault="00D319F2">
            <w:pPr>
              <w:spacing w:after="200"/>
              <w:rPr>
                <w:i/>
              </w:rPr>
            </w:pPr>
            <w:proofErr w:type="spellStart"/>
            <w:r w:rsidRPr="000F3A39">
              <w:rPr>
                <w:i/>
              </w:rPr>
              <w:t>Opsanus</w:t>
            </w:r>
            <w:proofErr w:type="spellEnd"/>
            <w:r w:rsidRPr="000F3A39">
              <w:rPr>
                <w:i/>
              </w:rPr>
              <w:t xml:space="preserve"> tau </w:t>
            </w:r>
            <w:r w:rsidRPr="007640A8">
              <w:t>(Female)</w:t>
            </w:r>
          </w:p>
        </w:tc>
        <w:tc>
          <w:tcPr>
            <w:tcW w:w="1609" w:type="dxa"/>
            <w:vAlign w:val="bottom"/>
          </w:tcPr>
          <w:p w14:paraId="52965C91" w14:textId="77777777" w:rsidR="00D319F2" w:rsidRPr="000F3A39" w:rsidRDefault="00D319F2" w:rsidP="00A13D3A">
            <w:pPr>
              <w:spacing w:after="200"/>
            </w:pPr>
            <w:r w:rsidRPr="000F3A39">
              <w:t xml:space="preserve">Toadfish </w:t>
            </w:r>
          </w:p>
        </w:tc>
        <w:tc>
          <w:tcPr>
            <w:tcW w:w="797" w:type="dxa"/>
            <w:vAlign w:val="bottom"/>
          </w:tcPr>
          <w:p w14:paraId="6D6A0CA7" w14:textId="77777777" w:rsidR="00D319F2" w:rsidRPr="000F3A39" w:rsidRDefault="00D319F2">
            <w:pPr>
              <w:spacing w:after="200"/>
              <w:jc w:val="right"/>
            </w:pPr>
            <w:r w:rsidRPr="000F3A39">
              <w:t>0.49</w:t>
            </w:r>
          </w:p>
        </w:tc>
        <w:tc>
          <w:tcPr>
            <w:tcW w:w="797" w:type="dxa"/>
            <w:vAlign w:val="bottom"/>
          </w:tcPr>
          <w:p w14:paraId="187444AD" w14:textId="77777777" w:rsidR="00D319F2" w:rsidRPr="000F3A39" w:rsidRDefault="00D319F2">
            <w:pPr>
              <w:spacing w:after="200"/>
              <w:jc w:val="right"/>
            </w:pPr>
            <w:r w:rsidRPr="000F3A39">
              <w:t>27.2</w:t>
            </w:r>
          </w:p>
        </w:tc>
        <w:tc>
          <w:tcPr>
            <w:tcW w:w="797" w:type="dxa"/>
            <w:vAlign w:val="bottom"/>
          </w:tcPr>
          <w:p w14:paraId="3F7B6ACD" w14:textId="77777777" w:rsidR="00D319F2" w:rsidRPr="000F3A39" w:rsidRDefault="00D319F2">
            <w:pPr>
              <w:spacing w:after="200"/>
              <w:jc w:val="right"/>
            </w:pPr>
            <w:r w:rsidRPr="000F3A39">
              <w:t>0.39</w:t>
            </w:r>
          </w:p>
        </w:tc>
        <w:tc>
          <w:tcPr>
            <w:tcW w:w="932" w:type="dxa"/>
            <w:vAlign w:val="bottom"/>
          </w:tcPr>
          <w:p w14:paraId="7CBD1F06" w14:textId="77777777" w:rsidR="00D319F2" w:rsidRPr="000F3A39" w:rsidRDefault="00D319F2">
            <w:pPr>
              <w:spacing w:after="200"/>
              <w:jc w:val="right"/>
            </w:pPr>
            <w:r w:rsidRPr="000F3A39">
              <w:t>-0.41</w:t>
            </w:r>
          </w:p>
        </w:tc>
        <w:tc>
          <w:tcPr>
            <w:tcW w:w="1145" w:type="dxa"/>
            <w:vAlign w:val="bottom"/>
          </w:tcPr>
          <w:p w14:paraId="7E5C203D" w14:textId="77777777" w:rsidR="00D319F2" w:rsidRPr="000F3A39" w:rsidRDefault="00D319F2">
            <w:pPr>
              <w:spacing w:after="200"/>
              <w:jc w:val="right"/>
            </w:pPr>
            <w:r w:rsidRPr="000F3A39">
              <w:t>0.0100</w:t>
            </w:r>
          </w:p>
        </w:tc>
        <w:tc>
          <w:tcPr>
            <w:tcW w:w="870" w:type="dxa"/>
            <w:vAlign w:val="bottom"/>
          </w:tcPr>
          <w:p w14:paraId="2F4DB621" w14:textId="77777777" w:rsidR="00D319F2" w:rsidRPr="000F3A39" w:rsidRDefault="00D319F2">
            <w:pPr>
              <w:spacing w:after="200"/>
              <w:jc w:val="right"/>
            </w:pPr>
            <w:r w:rsidRPr="000F3A39">
              <w:t>3.22</w:t>
            </w:r>
          </w:p>
        </w:tc>
        <w:tc>
          <w:tcPr>
            <w:tcW w:w="689" w:type="dxa"/>
            <w:vAlign w:val="bottom"/>
          </w:tcPr>
          <w:p w14:paraId="5350CE1A" w14:textId="77777777" w:rsidR="00D319F2" w:rsidRPr="000F3A39" w:rsidRDefault="00D319F2">
            <w:pPr>
              <w:spacing w:after="200"/>
              <w:jc w:val="right"/>
            </w:pPr>
            <w:r w:rsidRPr="000F3A39">
              <w:t>9</w:t>
            </w:r>
          </w:p>
        </w:tc>
        <w:tc>
          <w:tcPr>
            <w:tcW w:w="689" w:type="dxa"/>
            <w:vAlign w:val="center"/>
          </w:tcPr>
          <w:p w14:paraId="5DFFAB89" w14:textId="77777777" w:rsidR="00D319F2" w:rsidRPr="000F3A39" w:rsidRDefault="00D319F2" w:rsidP="00A13D3A">
            <w:pPr>
              <w:jc w:val="center"/>
            </w:pPr>
            <w:r>
              <w:t>NA</w:t>
            </w:r>
          </w:p>
        </w:tc>
        <w:tc>
          <w:tcPr>
            <w:tcW w:w="3648" w:type="dxa"/>
            <w:vAlign w:val="bottom"/>
          </w:tcPr>
          <w:p w14:paraId="34649CC8" w14:textId="77777777" w:rsidR="00D319F2" w:rsidRPr="000F3A39" w:rsidRDefault="00D319F2">
            <w:pPr>
              <w:spacing w:after="200"/>
            </w:pPr>
            <w:r w:rsidRPr="000F3A39">
              <w:t xml:space="preserve">Swartz and van Engle 1968, </w:t>
            </w:r>
            <w:proofErr w:type="spellStart"/>
            <w:r w:rsidRPr="000F3A39">
              <w:t>Radtke</w:t>
            </w:r>
            <w:proofErr w:type="spellEnd"/>
            <w:r w:rsidRPr="000F3A39">
              <w:t xml:space="preserve"> et al. 1985</w:t>
            </w:r>
          </w:p>
        </w:tc>
      </w:tr>
      <w:tr w:rsidR="00D319F2" w:rsidRPr="000F3A39" w14:paraId="5D459749" w14:textId="77777777">
        <w:tc>
          <w:tcPr>
            <w:tcW w:w="2130" w:type="dxa"/>
            <w:vAlign w:val="bottom"/>
          </w:tcPr>
          <w:p w14:paraId="23803A40" w14:textId="77777777" w:rsidR="00D319F2" w:rsidRPr="000F3A39" w:rsidRDefault="00D319F2">
            <w:pPr>
              <w:spacing w:after="200"/>
              <w:rPr>
                <w:i/>
              </w:rPr>
            </w:pPr>
            <w:proofErr w:type="spellStart"/>
            <w:r w:rsidRPr="000F3A39">
              <w:rPr>
                <w:i/>
              </w:rPr>
              <w:t>Opsanus</w:t>
            </w:r>
            <w:proofErr w:type="spellEnd"/>
            <w:r w:rsidRPr="000F3A39">
              <w:rPr>
                <w:i/>
              </w:rPr>
              <w:t xml:space="preserve"> tau </w:t>
            </w:r>
            <w:r w:rsidRPr="007640A8">
              <w:t>(Male)</w:t>
            </w:r>
          </w:p>
        </w:tc>
        <w:tc>
          <w:tcPr>
            <w:tcW w:w="1609" w:type="dxa"/>
            <w:vAlign w:val="bottom"/>
          </w:tcPr>
          <w:p w14:paraId="09476AE4" w14:textId="77777777" w:rsidR="00D319F2" w:rsidRPr="000F3A39" w:rsidRDefault="00D319F2" w:rsidP="00A13D3A">
            <w:pPr>
              <w:spacing w:after="200"/>
            </w:pPr>
            <w:r w:rsidRPr="000F3A39">
              <w:t xml:space="preserve">Toadfish </w:t>
            </w:r>
          </w:p>
        </w:tc>
        <w:tc>
          <w:tcPr>
            <w:tcW w:w="797" w:type="dxa"/>
            <w:vAlign w:val="bottom"/>
          </w:tcPr>
          <w:p w14:paraId="13DC64CD" w14:textId="77777777" w:rsidR="00D319F2" w:rsidRPr="000F3A39" w:rsidRDefault="00D319F2">
            <w:pPr>
              <w:spacing w:after="200"/>
              <w:jc w:val="right"/>
            </w:pPr>
            <w:r w:rsidRPr="000F3A39">
              <w:t>0.40</w:t>
            </w:r>
          </w:p>
        </w:tc>
        <w:tc>
          <w:tcPr>
            <w:tcW w:w="797" w:type="dxa"/>
            <w:vAlign w:val="bottom"/>
          </w:tcPr>
          <w:p w14:paraId="0913DA40" w14:textId="77777777" w:rsidR="00D319F2" w:rsidRPr="000F3A39" w:rsidRDefault="00D319F2">
            <w:pPr>
              <w:spacing w:after="200"/>
              <w:jc w:val="right"/>
            </w:pPr>
            <w:r w:rsidRPr="000F3A39">
              <w:t>40.7</w:t>
            </w:r>
          </w:p>
        </w:tc>
        <w:tc>
          <w:tcPr>
            <w:tcW w:w="797" w:type="dxa"/>
            <w:vAlign w:val="bottom"/>
          </w:tcPr>
          <w:p w14:paraId="59A8918E" w14:textId="77777777" w:rsidR="00D319F2" w:rsidRPr="000F3A39" w:rsidRDefault="00D319F2">
            <w:pPr>
              <w:spacing w:after="200"/>
              <w:jc w:val="right"/>
            </w:pPr>
            <w:r w:rsidRPr="000F3A39">
              <w:t>0.15</w:t>
            </w:r>
          </w:p>
        </w:tc>
        <w:tc>
          <w:tcPr>
            <w:tcW w:w="932" w:type="dxa"/>
            <w:vAlign w:val="bottom"/>
          </w:tcPr>
          <w:p w14:paraId="32E4D94A" w14:textId="77777777" w:rsidR="00D319F2" w:rsidRPr="000F3A39" w:rsidRDefault="00D319F2">
            <w:pPr>
              <w:spacing w:after="200"/>
              <w:jc w:val="right"/>
            </w:pPr>
            <w:r w:rsidRPr="000F3A39">
              <w:t>-0.33</w:t>
            </w:r>
          </w:p>
        </w:tc>
        <w:tc>
          <w:tcPr>
            <w:tcW w:w="1145" w:type="dxa"/>
            <w:vAlign w:val="bottom"/>
          </w:tcPr>
          <w:p w14:paraId="1070CA85" w14:textId="77777777" w:rsidR="00D319F2" w:rsidRPr="000F3A39" w:rsidRDefault="00D319F2">
            <w:pPr>
              <w:spacing w:after="200"/>
              <w:jc w:val="right"/>
            </w:pPr>
            <w:r w:rsidRPr="000F3A39">
              <w:t>0.0100</w:t>
            </w:r>
          </w:p>
        </w:tc>
        <w:tc>
          <w:tcPr>
            <w:tcW w:w="870" w:type="dxa"/>
            <w:vAlign w:val="bottom"/>
          </w:tcPr>
          <w:p w14:paraId="5216139A" w14:textId="77777777" w:rsidR="00D319F2" w:rsidRPr="000F3A39" w:rsidRDefault="00D319F2">
            <w:pPr>
              <w:spacing w:after="200"/>
              <w:jc w:val="right"/>
            </w:pPr>
            <w:r w:rsidRPr="000F3A39">
              <w:t>3.22</w:t>
            </w:r>
          </w:p>
        </w:tc>
        <w:tc>
          <w:tcPr>
            <w:tcW w:w="689" w:type="dxa"/>
            <w:vAlign w:val="bottom"/>
          </w:tcPr>
          <w:p w14:paraId="33FAD922" w14:textId="77777777" w:rsidR="00D319F2" w:rsidRPr="000F3A39" w:rsidRDefault="00D319F2">
            <w:pPr>
              <w:spacing w:after="200"/>
              <w:jc w:val="right"/>
            </w:pPr>
            <w:r w:rsidRPr="000F3A39">
              <w:t>11</w:t>
            </w:r>
          </w:p>
        </w:tc>
        <w:tc>
          <w:tcPr>
            <w:tcW w:w="689" w:type="dxa"/>
            <w:vAlign w:val="center"/>
          </w:tcPr>
          <w:p w14:paraId="3968AD31" w14:textId="77777777" w:rsidR="00D319F2" w:rsidRPr="000F3A39" w:rsidRDefault="00D319F2" w:rsidP="00A13D3A">
            <w:pPr>
              <w:jc w:val="center"/>
            </w:pPr>
            <w:r>
              <w:t>NA</w:t>
            </w:r>
          </w:p>
        </w:tc>
        <w:tc>
          <w:tcPr>
            <w:tcW w:w="3648" w:type="dxa"/>
            <w:vAlign w:val="bottom"/>
          </w:tcPr>
          <w:p w14:paraId="7FC90158" w14:textId="77777777" w:rsidR="00D319F2" w:rsidRPr="000F3A39" w:rsidRDefault="00D319F2">
            <w:pPr>
              <w:spacing w:after="200"/>
            </w:pPr>
            <w:r w:rsidRPr="000F3A39">
              <w:t xml:space="preserve">Swartz and van Engle 1968, </w:t>
            </w:r>
            <w:proofErr w:type="spellStart"/>
            <w:r w:rsidRPr="000F3A39">
              <w:t>Radtke</w:t>
            </w:r>
            <w:proofErr w:type="spellEnd"/>
            <w:r w:rsidRPr="000F3A39">
              <w:t xml:space="preserve"> et al. 1985</w:t>
            </w:r>
          </w:p>
        </w:tc>
      </w:tr>
      <w:tr w:rsidR="00D319F2" w:rsidRPr="000F3A39" w14:paraId="5B02A069" w14:textId="77777777">
        <w:tc>
          <w:tcPr>
            <w:tcW w:w="2130" w:type="dxa"/>
            <w:vAlign w:val="bottom"/>
          </w:tcPr>
          <w:p w14:paraId="51C9B159" w14:textId="77777777" w:rsidR="00D319F2" w:rsidRPr="000F3A39" w:rsidRDefault="00D319F2">
            <w:pPr>
              <w:spacing w:after="200"/>
              <w:rPr>
                <w:i/>
              </w:rPr>
            </w:pPr>
            <w:proofErr w:type="spellStart"/>
            <w:r w:rsidRPr="000F3A39">
              <w:rPr>
                <w:i/>
              </w:rPr>
              <w:t>Orthopristis</w:t>
            </w:r>
            <w:proofErr w:type="spellEnd"/>
            <w:r w:rsidRPr="000F3A39">
              <w:rPr>
                <w:i/>
              </w:rPr>
              <w:t xml:space="preserve"> </w:t>
            </w:r>
            <w:proofErr w:type="spellStart"/>
            <w:r w:rsidRPr="000F3A39">
              <w:rPr>
                <w:i/>
              </w:rPr>
              <w:t>chrysoptera</w:t>
            </w:r>
            <w:proofErr w:type="spellEnd"/>
          </w:p>
        </w:tc>
        <w:tc>
          <w:tcPr>
            <w:tcW w:w="1609" w:type="dxa"/>
            <w:vAlign w:val="bottom"/>
          </w:tcPr>
          <w:p w14:paraId="41A57767" w14:textId="77777777" w:rsidR="00D319F2" w:rsidRPr="000F3A39" w:rsidRDefault="00D319F2">
            <w:pPr>
              <w:spacing w:after="200"/>
            </w:pPr>
            <w:r w:rsidRPr="000F3A39">
              <w:t>Pigfish</w:t>
            </w:r>
          </w:p>
        </w:tc>
        <w:tc>
          <w:tcPr>
            <w:tcW w:w="797" w:type="dxa"/>
            <w:vAlign w:val="bottom"/>
          </w:tcPr>
          <w:p w14:paraId="03E27C9E" w14:textId="77777777" w:rsidR="00D319F2" w:rsidRPr="000F3A39" w:rsidRDefault="00D319F2">
            <w:pPr>
              <w:spacing w:after="200"/>
              <w:jc w:val="right"/>
            </w:pPr>
            <w:r w:rsidRPr="000F3A39">
              <w:t>0.60</w:t>
            </w:r>
          </w:p>
        </w:tc>
        <w:tc>
          <w:tcPr>
            <w:tcW w:w="797" w:type="dxa"/>
            <w:vAlign w:val="bottom"/>
          </w:tcPr>
          <w:p w14:paraId="22D376D7" w14:textId="77777777" w:rsidR="00D319F2" w:rsidRPr="000F3A39" w:rsidRDefault="00D319F2">
            <w:pPr>
              <w:spacing w:after="200"/>
              <w:jc w:val="right"/>
            </w:pPr>
            <w:r w:rsidRPr="000F3A39">
              <w:t>47.5</w:t>
            </w:r>
          </w:p>
        </w:tc>
        <w:tc>
          <w:tcPr>
            <w:tcW w:w="797" w:type="dxa"/>
            <w:vAlign w:val="bottom"/>
          </w:tcPr>
          <w:p w14:paraId="2582EDD9" w14:textId="77777777" w:rsidR="00D319F2" w:rsidRPr="000F3A39" w:rsidRDefault="00D319F2">
            <w:pPr>
              <w:spacing w:after="200"/>
              <w:jc w:val="right"/>
            </w:pPr>
            <w:r w:rsidRPr="000F3A39">
              <w:t>0.16</w:t>
            </w:r>
          </w:p>
        </w:tc>
        <w:tc>
          <w:tcPr>
            <w:tcW w:w="932" w:type="dxa"/>
            <w:vAlign w:val="bottom"/>
          </w:tcPr>
          <w:p w14:paraId="2AEB6C35" w14:textId="77777777" w:rsidR="00D319F2" w:rsidRPr="000F3A39" w:rsidRDefault="00D319F2">
            <w:pPr>
              <w:spacing w:after="200"/>
              <w:jc w:val="right"/>
            </w:pPr>
            <w:r w:rsidRPr="000F3A39">
              <w:t>-1.14</w:t>
            </w:r>
          </w:p>
        </w:tc>
        <w:tc>
          <w:tcPr>
            <w:tcW w:w="1145" w:type="dxa"/>
            <w:vAlign w:val="bottom"/>
          </w:tcPr>
          <w:p w14:paraId="24A306F2" w14:textId="77777777" w:rsidR="00D319F2" w:rsidRPr="000F3A39" w:rsidRDefault="00D319F2">
            <w:pPr>
              <w:spacing w:after="200"/>
              <w:jc w:val="right"/>
            </w:pPr>
            <w:r w:rsidRPr="000F3A39">
              <w:t>0.0128</w:t>
            </w:r>
          </w:p>
        </w:tc>
        <w:tc>
          <w:tcPr>
            <w:tcW w:w="870" w:type="dxa"/>
            <w:vAlign w:val="bottom"/>
          </w:tcPr>
          <w:p w14:paraId="1D4E35A7" w14:textId="77777777" w:rsidR="00D319F2" w:rsidRPr="000F3A39" w:rsidRDefault="00D319F2">
            <w:pPr>
              <w:spacing w:after="200"/>
              <w:jc w:val="right"/>
            </w:pPr>
            <w:r w:rsidRPr="000F3A39">
              <w:t>3.06</w:t>
            </w:r>
          </w:p>
        </w:tc>
        <w:tc>
          <w:tcPr>
            <w:tcW w:w="689" w:type="dxa"/>
            <w:vAlign w:val="bottom"/>
          </w:tcPr>
          <w:p w14:paraId="5C6D02EF" w14:textId="77777777" w:rsidR="00D319F2" w:rsidRPr="000F3A39" w:rsidRDefault="00D319F2">
            <w:pPr>
              <w:spacing w:after="200"/>
              <w:jc w:val="right"/>
            </w:pPr>
            <w:r w:rsidRPr="000F3A39">
              <w:t>4</w:t>
            </w:r>
          </w:p>
        </w:tc>
        <w:tc>
          <w:tcPr>
            <w:tcW w:w="689" w:type="dxa"/>
            <w:vAlign w:val="center"/>
          </w:tcPr>
          <w:p w14:paraId="5D167EA9" w14:textId="77777777" w:rsidR="00D319F2" w:rsidRPr="000F3A39" w:rsidRDefault="00D319F2" w:rsidP="00A13D3A">
            <w:pPr>
              <w:jc w:val="center"/>
            </w:pPr>
            <w:r>
              <w:t>1</w:t>
            </w:r>
          </w:p>
        </w:tc>
        <w:tc>
          <w:tcPr>
            <w:tcW w:w="3648" w:type="dxa"/>
            <w:vAlign w:val="bottom"/>
          </w:tcPr>
          <w:p w14:paraId="4306128E" w14:textId="77777777" w:rsidR="00D319F2" w:rsidRPr="000F3A39" w:rsidRDefault="00D319F2">
            <w:pPr>
              <w:spacing w:after="200"/>
            </w:pPr>
            <w:r>
              <w:t xml:space="preserve">Peterson et al. 2003, </w:t>
            </w:r>
            <w:r w:rsidRPr="000F3A39">
              <w:t>Darcy 1983</w:t>
            </w:r>
          </w:p>
        </w:tc>
      </w:tr>
      <w:tr w:rsidR="00D319F2" w:rsidRPr="000F3A39" w14:paraId="1570F488" w14:textId="77777777">
        <w:tc>
          <w:tcPr>
            <w:tcW w:w="2130" w:type="dxa"/>
            <w:vAlign w:val="bottom"/>
          </w:tcPr>
          <w:p w14:paraId="0ED0B949" w14:textId="77777777" w:rsidR="00D319F2" w:rsidRPr="000F3A39" w:rsidRDefault="00D319F2">
            <w:pPr>
              <w:spacing w:after="200"/>
              <w:rPr>
                <w:i/>
              </w:rPr>
            </w:pPr>
            <w:proofErr w:type="spellStart"/>
            <w:r w:rsidRPr="000F3A39">
              <w:rPr>
                <w:i/>
              </w:rPr>
              <w:t>Paralichthys</w:t>
            </w:r>
            <w:proofErr w:type="spellEnd"/>
            <w:r w:rsidRPr="000F3A39">
              <w:rPr>
                <w:i/>
              </w:rPr>
              <w:t xml:space="preserve"> </w:t>
            </w:r>
            <w:proofErr w:type="spellStart"/>
            <w:r w:rsidRPr="000F3A39">
              <w:rPr>
                <w:i/>
              </w:rPr>
              <w:t>lethostigma</w:t>
            </w:r>
            <w:proofErr w:type="spellEnd"/>
            <w:r w:rsidRPr="000F3A39">
              <w:rPr>
                <w:i/>
              </w:rPr>
              <w:t xml:space="preserve"> </w:t>
            </w:r>
            <w:r w:rsidRPr="007640A8">
              <w:t>(Female)</w:t>
            </w:r>
          </w:p>
        </w:tc>
        <w:tc>
          <w:tcPr>
            <w:tcW w:w="1609" w:type="dxa"/>
            <w:vAlign w:val="bottom"/>
          </w:tcPr>
          <w:p w14:paraId="7860D086" w14:textId="77777777" w:rsidR="00D319F2" w:rsidRPr="000F3A39" w:rsidRDefault="00D319F2" w:rsidP="00A13D3A">
            <w:pPr>
              <w:spacing w:after="200"/>
            </w:pPr>
            <w:r w:rsidRPr="000F3A39">
              <w:t xml:space="preserve">Southern Flounder </w:t>
            </w:r>
          </w:p>
        </w:tc>
        <w:tc>
          <w:tcPr>
            <w:tcW w:w="797" w:type="dxa"/>
            <w:vAlign w:val="bottom"/>
          </w:tcPr>
          <w:p w14:paraId="352CAEEC" w14:textId="77777777" w:rsidR="00D319F2" w:rsidRPr="000F3A39" w:rsidRDefault="00D319F2">
            <w:pPr>
              <w:spacing w:after="200"/>
              <w:jc w:val="right"/>
            </w:pPr>
            <w:r w:rsidRPr="000F3A39">
              <w:t>0.55</w:t>
            </w:r>
          </w:p>
        </w:tc>
        <w:tc>
          <w:tcPr>
            <w:tcW w:w="797" w:type="dxa"/>
            <w:vAlign w:val="bottom"/>
          </w:tcPr>
          <w:p w14:paraId="0E3F7286" w14:textId="77777777" w:rsidR="00D319F2" w:rsidRPr="000F3A39" w:rsidRDefault="00D319F2">
            <w:pPr>
              <w:spacing w:after="200"/>
              <w:jc w:val="right"/>
            </w:pPr>
            <w:r w:rsidRPr="000F3A39">
              <w:t>66.0</w:t>
            </w:r>
          </w:p>
        </w:tc>
        <w:tc>
          <w:tcPr>
            <w:tcW w:w="797" w:type="dxa"/>
            <w:vAlign w:val="bottom"/>
          </w:tcPr>
          <w:p w14:paraId="3319298A" w14:textId="77777777" w:rsidR="00D319F2" w:rsidRPr="000F3A39" w:rsidRDefault="00D319F2">
            <w:pPr>
              <w:spacing w:after="200"/>
              <w:jc w:val="right"/>
            </w:pPr>
            <w:r w:rsidRPr="000F3A39">
              <w:t>0.21</w:t>
            </w:r>
          </w:p>
        </w:tc>
        <w:tc>
          <w:tcPr>
            <w:tcW w:w="932" w:type="dxa"/>
            <w:vAlign w:val="bottom"/>
          </w:tcPr>
          <w:p w14:paraId="675B6913" w14:textId="77777777" w:rsidR="00D319F2" w:rsidRPr="000F3A39" w:rsidRDefault="00D319F2">
            <w:pPr>
              <w:spacing w:after="200"/>
              <w:jc w:val="right"/>
            </w:pPr>
            <w:r w:rsidRPr="000F3A39">
              <w:t>-1.32</w:t>
            </w:r>
          </w:p>
        </w:tc>
        <w:tc>
          <w:tcPr>
            <w:tcW w:w="1145" w:type="dxa"/>
            <w:vAlign w:val="bottom"/>
          </w:tcPr>
          <w:p w14:paraId="38DAE4DB" w14:textId="77777777" w:rsidR="00D319F2" w:rsidRPr="000F3A39" w:rsidRDefault="00D319F2">
            <w:pPr>
              <w:spacing w:after="200"/>
              <w:jc w:val="right"/>
            </w:pPr>
            <w:r w:rsidRPr="000F3A39">
              <w:t>0.0043</w:t>
            </w:r>
          </w:p>
        </w:tc>
        <w:tc>
          <w:tcPr>
            <w:tcW w:w="870" w:type="dxa"/>
            <w:vAlign w:val="bottom"/>
          </w:tcPr>
          <w:p w14:paraId="408A6F10" w14:textId="77777777" w:rsidR="00D319F2" w:rsidRPr="000F3A39" w:rsidRDefault="00D319F2">
            <w:pPr>
              <w:spacing w:after="200"/>
              <w:jc w:val="right"/>
            </w:pPr>
            <w:r w:rsidRPr="000F3A39">
              <w:t>3.30</w:t>
            </w:r>
          </w:p>
        </w:tc>
        <w:tc>
          <w:tcPr>
            <w:tcW w:w="689" w:type="dxa"/>
            <w:vAlign w:val="bottom"/>
          </w:tcPr>
          <w:p w14:paraId="19D399EC" w14:textId="77777777" w:rsidR="00D319F2" w:rsidRPr="000F3A39" w:rsidRDefault="00D319F2">
            <w:pPr>
              <w:spacing w:after="200"/>
              <w:jc w:val="right"/>
            </w:pPr>
            <w:r w:rsidRPr="000F3A39">
              <w:t>8</w:t>
            </w:r>
          </w:p>
        </w:tc>
        <w:tc>
          <w:tcPr>
            <w:tcW w:w="689" w:type="dxa"/>
            <w:vAlign w:val="center"/>
          </w:tcPr>
          <w:p w14:paraId="65C4B5CB" w14:textId="77777777" w:rsidR="00D319F2" w:rsidRPr="000F3A39" w:rsidRDefault="00D319F2" w:rsidP="00A13D3A">
            <w:pPr>
              <w:jc w:val="center"/>
            </w:pPr>
            <w:r>
              <w:t>1</w:t>
            </w:r>
          </w:p>
        </w:tc>
        <w:tc>
          <w:tcPr>
            <w:tcW w:w="3648" w:type="dxa"/>
            <w:vAlign w:val="bottom"/>
          </w:tcPr>
          <w:p w14:paraId="467F1C64" w14:textId="77777777" w:rsidR="00D319F2" w:rsidRPr="000F3A39" w:rsidRDefault="00D319F2">
            <w:pPr>
              <w:spacing w:after="200"/>
            </w:pPr>
            <w:proofErr w:type="spellStart"/>
            <w:r>
              <w:t>Stunz</w:t>
            </w:r>
            <w:proofErr w:type="spellEnd"/>
            <w:r>
              <w:t xml:space="preserve"> et al. 2000, Fischer and</w:t>
            </w:r>
            <w:r w:rsidRPr="000F3A39">
              <w:t xml:space="preserve"> Thompson 2004</w:t>
            </w:r>
          </w:p>
        </w:tc>
      </w:tr>
      <w:tr w:rsidR="00D319F2" w:rsidRPr="000F3A39" w14:paraId="648FB9BF" w14:textId="77777777">
        <w:tc>
          <w:tcPr>
            <w:tcW w:w="2130" w:type="dxa"/>
            <w:vAlign w:val="bottom"/>
          </w:tcPr>
          <w:p w14:paraId="2961D4D5" w14:textId="77777777" w:rsidR="00D319F2" w:rsidRPr="000F3A39" w:rsidRDefault="00D319F2">
            <w:pPr>
              <w:spacing w:after="200"/>
              <w:rPr>
                <w:i/>
              </w:rPr>
            </w:pPr>
            <w:proofErr w:type="spellStart"/>
            <w:r w:rsidRPr="000F3A39">
              <w:rPr>
                <w:i/>
              </w:rPr>
              <w:t>Paralichthys</w:t>
            </w:r>
            <w:proofErr w:type="spellEnd"/>
            <w:r w:rsidRPr="000F3A39">
              <w:rPr>
                <w:i/>
              </w:rPr>
              <w:t xml:space="preserve"> </w:t>
            </w:r>
            <w:proofErr w:type="spellStart"/>
            <w:r w:rsidRPr="000F3A39">
              <w:rPr>
                <w:i/>
              </w:rPr>
              <w:t>lethostigma</w:t>
            </w:r>
            <w:proofErr w:type="spellEnd"/>
            <w:r w:rsidRPr="000F3A39">
              <w:rPr>
                <w:i/>
              </w:rPr>
              <w:t xml:space="preserve"> </w:t>
            </w:r>
            <w:r w:rsidRPr="007640A8">
              <w:t>(Male)</w:t>
            </w:r>
          </w:p>
        </w:tc>
        <w:tc>
          <w:tcPr>
            <w:tcW w:w="1609" w:type="dxa"/>
            <w:vAlign w:val="bottom"/>
          </w:tcPr>
          <w:p w14:paraId="292EB789" w14:textId="77777777" w:rsidR="00D319F2" w:rsidRPr="000F3A39" w:rsidRDefault="00D319F2" w:rsidP="00A13D3A">
            <w:pPr>
              <w:spacing w:after="200"/>
            </w:pPr>
            <w:r w:rsidRPr="000F3A39">
              <w:t xml:space="preserve">Southern Flounder </w:t>
            </w:r>
          </w:p>
        </w:tc>
        <w:tc>
          <w:tcPr>
            <w:tcW w:w="797" w:type="dxa"/>
            <w:vAlign w:val="bottom"/>
          </w:tcPr>
          <w:p w14:paraId="0043D98A" w14:textId="77777777" w:rsidR="00D319F2" w:rsidRPr="000F3A39" w:rsidRDefault="00D319F2">
            <w:pPr>
              <w:spacing w:after="200"/>
              <w:jc w:val="right"/>
            </w:pPr>
            <w:r w:rsidRPr="000F3A39">
              <w:t>1.08</w:t>
            </w:r>
          </w:p>
        </w:tc>
        <w:tc>
          <w:tcPr>
            <w:tcW w:w="797" w:type="dxa"/>
            <w:vAlign w:val="bottom"/>
          </w:tcPr>
          <w:p w14:paraId="45FD43A5" w14:textId="77777777" w:rsidR="00D319F2" w:rsidRPr="000F3A39" w:rsidRDefault="00D319F2">
            <w:pPr>
              <w:spacing w:after="200"/>
              <w:jc w:val="right"/>
            </w:pPr>
            <w:r w:rsidRPr="000F3A39">
              <w:t>33.3</w:t>
            </w:r>
          </w:p>
        </w:tc>
        <w:tc>
          <w:tcPr>
            <w:tcW w:w="797" w:type="dxa"/>
            <w:vAlign w:val="bottom"/>
          </w:tcPr>
          <w:p w14:paraId="2018F9D8" w14:textId="77777777" w:rsidR="00D319F2" w:rsidRPr="000F3A39" w:rsidRDefault="00D319F2">
            <w:pPr>
              <w:spacing w:after="200"/>
              <w:jc w:val="right"/>
            </w:pPr>
            <w:r w:rsidRPr="000F3A39">
              <w:t>1.03</w:t>
            </w:r>
          </w:p>
        </w:tc>
        <w:tc>
          <w:tcPr>
            <w:tcW w:w="932" w:type="dxa"/>
            <w:vAlign w:val="bottom"/>
          </w:tcPr>
          <w:p w14:paraId="7935A0B7" w14:textId="77777777" w:rsidR="00D319F2" w:rsidRPr="000F3A39" w:rsidRDefault="00D319F2">
            <w:pPr>
              <w:spacing w:after="200"/>
              <w:jc w:val="right"/>
            </w:pPr>
            <w:r w:rsidRPr="000F3A39">
              <w:t>-0.25</w:t>
            </w:r>
          </w:p>
        </w:tc>
        <w:tc>
          <w:tcPr>
            <w:tcW w:w="1145" w:type="dxa"/>
            <w:vAlign w:val="bottom"/>
          </w:tcPr>
          <w:p w14:paraId="1963971A" w14:textId="77777777" w:rsidR="00D319F2" w:rsidRPr="000F3A39" w:rsidRDefault="00D319F2">
            <w:pPr>
              <w:spacing w:after="200"/>
              <w:jc w:val="right"/>
            </w:pPr>
            <w:r w:rsidRPr="000F3A39">
              <w:t>0.0043</w:t>
            </w:r>
          </w:p>
        </w:tc>
        <w:tc>
          <w:tcPr>
            <w:tcW w:w="870" w:type="dxa"/>
            <w:vAlign w:val="bottom"/>
          </w:tcPr>
          <w:p w14:paraId="1CA8756C" w14:textId="77777777" w:rsidR="00D319F2" w:rsidRPr="000F3A39" w:rsidRDefault="00D319F2">
            <w:pPr>
              <w:spacing w:after="200"/>
              <w:jc w:val="right"/>
            </w:pPr>
            <w:r w:rsidRPr="000F3A39">
              <w:t>3.30</w:t>
            </w:r>
          </w:p>
        </w:tc>
        <w:tc>
          <w:tcPr>
            <w:tcW w:w="689" w:type="dxa"/>
            <w:vAlign w:val="bottom"/>
          </w:tcPr>
          <w:p w14:paraId="05AD73D3" w14:textId="77777777" w:rsidR="00D319F2" w:rsidRPr="000F3A39" w:rsidRDefault="00D319F2">
            <w:pPr>
              <w:spacing w:after="200"/>
              <w:jc w:val="right"/>
            </w:pPr>
            <w:r w:rsidRPr="000F3A39">
              <w:t>4</w:t>
            </w:r>
          </w:p>
        </w:tc>
        <w:tc>
          <w:tcPr>
            <w:tcW w:w="689" w:type="dxa"/>
            <w:vAlign w:val="center"/>
          </w:tcPr>
          <w:p w14:paraId="6A4112FB" w14:textId="77777777" w:rsidR="00D319F2" w:rsidRPr="000F3A39" w:rsidRDefault="00D319F2" w:rsidP="00A13D3A">
            <w:pPr>
              <w:jc w:val="center"/>
            </w:pPr>
            <w:r>
              <w:t>1</w:t>
            </w:r>
          </w:p>
        </w:tc>
        <w:tc>
          <w:tcPr>
            <w:tcW w:w="3648" w:type="dxa"/>
            <w:vAlign w:val="bottom"/>
          </w:tcPr>
          <w:p w14:paraId="5D822343" w14:textId="77777777" w:rsidR="00D319F2" w:rsidRPr="000F3A39" w:rsidRDefault="00D319F2">
            <w:pPr>
              <w:spacing w:after="200"/>
            </w:pPr>
            <w:proofErr w:type="spellStart"/>
            <w:r>
              <w:t>Stunz</w:t>
            </w:r>
            <w:proofErr w:type="spellEnd"/>
            <w:r>
              <w:t xml:space="preserve"> et al. 2000, Fischer and</w:t>
            </w:r>
            <w:r w:rsidRPr="000F3A39">
              <w:t xml:space="preserve"> Thompson 2004</w:t>
            </w:r>
          </w:p>
        </w:tc>
      </w:tr>
      <w:tr w:rsidR="00D319F2" w:rsidRPr="000F3A39" w14:paraId="4B245299" w14:textId="77777777">
        <w:tc>
          <w:tcPr>
            <w:tcW w:w="2130" w:type="dxa"/>
            <w:tcBorders>
              <w:bottom w:val="single" w:sz="4" w:space="0" w:color="000000" w:themeColor="text1"/>
            </w:tcBorders>
            <w:vAlign w:val="bottom"/>
          </w:tcPr>
          <w:p w14:paraId="78D5D09D" w14:textId="77777777" w:rsidR="00D319F2" w:rsidRPr="000F3A39" w:rsidRDefault="00D319F2">
            <w:pPr>
              <w:spacing w:after="200"/>
              <w:rPr>
                <w:i/>
              </w:rPr>
            </w:pPr>
            <w:proofErr w:type="spellStart"/>
            <w:r w:rsidRPr="000F3A39">
              <w:rPr>
                <w:i/>
              </w:rPr>
              <w:t>Prionotus</w:t>
            </w:r>
            <w:proofErr w:type="spellEnd"/>
            <w:r w:rsidRPr="000F3A39">
              <w:rPr>
                <w:i/>
              </w:rPr>
              <w:t xml:space="preserve"> sp.</w:t>
            </w:r>
          </w:p>
        </w:tc>
        <w:tc>
          <w:tcPr>
            <w:tcW w:w="1609" w:type="dxa"/>
            <w:tcBorders>
              <w:bottom w:val="single" w:sz="4" w:space="0" w:color="000000" w:themeColor="text1"/>
            </w:tcBorders>
            <w:vAlign w:val="bottom"/>
          </w:tcPr>
          <w:p w14:paraId="3DB11D62" w14:textId="77777777" w:rsidR="00D319F2" w:rsidRPr="000F3A39" w:rsidRDefault="00D319F2">
            <w:pPr>
              <w:spacing w:after="200"/>
            </w:pPr>
            <w:r>
              <w:t>Sea R</w:t>
            </w:r>
            <w:r w:rsidRPr="000F3A39">
              <w:t>obin</w:t>
            </w:r>
          </w:p>
        </w:tc>
        <w:tc>
          <w:tcPr>
            <w:tcW w:w="797" w:type="dxa"/>
            <w:tcBorders>
              <w:bottom w:val="single" w:sz="4" w:space="0" w:color="000000" w:themeColor="text1"/>
            </w:tcBorders>
            <w:vAlign w:val="bottom"/>
          </w:tcPr>
          <w:p w14:paraId="4EC1064D" w14:textId="77777777" w:rsidR="00D319F2" w:rsidRPr="000F3A39" w:rsidRDefault="00D319F2">
            <w:pPr>
              <w:spacing w:after="200"/>
              <w:jc w:val="right"/>
            </w:pPr>
            <w:r w:rsidRPr="000F3A39">
              <w:t>0.73</w:t>
            </w:r>
          </w:p>
        </w:tc>
        <w:tc>
          <w:tcPr>
            <w:tcW w:w="797" w:type="dxa"/>
            <w:tcBorders>
              <w:bottom w:val="single" w:sz="4" w:space="0" w:color="000000" w:themeColor="text1"/>
            </w:tcBorders>
            <w:vAlign w:val="bottom"/>
          </w:tcPr>
          <w:p w14:paraId="5E1B9FAC" w14:textId="77777777" w:rsidR="00D319F2" w:rsidRPr="000F3A39" w:rsidRDefault="00D319F2">
            <w:pPr>
              <w:spacing w:after="200"/>
              <w:jc w:val="right"/>
            </w:pPr>
            <w:r w:rsidRPr="000F3A39">
              <w:t>36.6</w:t>
            </w:r>
          </w:p>
        </w:tc>
        <w:tc>
          <w:tcPr>
            <w:tcW w:w="797" w:type="dxa"/>
            <w:tcBorders>
              <w:bottom w:val="single" w:sz="4" w:space="0" w:color="000000" w:themeColor="text1"/>
            </w:tcBorders>
            <w:vAlign w:val="bottom"/>
          </w:tcPr>
          <w:p w14:paraId="64C9724F" w14:textId="77777777" w:rsidR="00D319F2" w:rsidRPr="000F3A39" w:rsidRDefault="00D319F2">
            <w:pPr>
              <w:spacing w:after="200"/>
              <w:jc w:val="right"/>
            </w:pPr>
            <w:r w:rsidRPr="000F3A39">
              <w:t>0.39</w:t>
            </w:r>
          </w:p>
        </w:tc>
        <w:tc>
          <w:tcPr>
            <w:tcW w:w="932" w:type="dxa"/>
            <w:tcBorders>
              <w:bottom w:val="single" w:sz="4" w:space="0" w:color="000000" w:themeColor="text1"/>
            </w:tcBorders>
            <w:vAlign w:val="bottom"/>
          </w:tcPr>
          <w:p w14:paraId="1F331EF6" w14:textId="77777777" w:rsidR="00D319F2" w:rsidRPr="000F3A39" w:rsidRDefault="00D319F2">
            <w:pPr>
              <w:spacing w:after="200"/>
              <w:jc w:val="right"/>
            </w:pPr>
            <w:r w:rsidRPr="000F3A39">
              <w:t>0.00</w:t>
            </w:r>
          </w:p>
        </w:tc>
        <w:tc>
          <w:tcPr>
            <w:tcW w:w="1145" w:type="dxa"/>
            <w:tcBorders>
              <w:bottom w:val="single" w:sz="4" w:space="0" w:color="000000" w:themeColor="text1"/>
            </w:tcBorders>
            <w:vAlign w:val="bottom"/>
          </w:tcPr>
          <w:p w14:paraId="07378A2E" w14:textId="77777777" w:rsidR="00D319F2" w:rsidRPr="000F3A39" w:rsidRDefault="00D319F2">
            <w:pPr>
              <w:spacing w:after="200"/>
              <w:jc w:val="right"/>
            </w:pPr>
            <w:r w:rsidRPr="000F3A39">
              <w:t>0.0097</w:t>
            </w:r>
          </w:p>
        </w:tc>
        <w:tc>
          <w:tcPr>
            <w:tcW w:w="870" w:type="dxa"/>
            <w:tcBorders>
              <w:bottom w:val="single" w:sz="4" w:space="0" w:color="000000" w:themeColor="text1"/>
            </w:tcBorders>
            <w:vAlign w:val="bottom"/>
          </w:tcPr>
          <w:p w14:paraId="78BCACC5" w14:textId="77777777" w:rsidR="00D319F2" w:rsidRPr="000F3A39" w:rsidRDefault="00D319F2">
            <w:pPr>
              <w:spacing w:after="200"/>
              <w:jc w:val="right"/>
            </w:pPr>
            <w:r w:rsidRPr="000F3A39">
              <w:t>3.48</w:t>
            </w:r>
          </w:p>
        </w:tc>
        <w:tc>
          <w:tcPr>
            <w:tcW w:w="689" w:type="dxa"/>
            <w:tcBorders>
              <w:bottom w:val="single" w:sz="4" w:space="0" w:color="000000" w:themeColor="text1"/>
            </w:tcBorders>
            <w:vAlign w:val="bottom"/>
          </w:tcPr>
          <w:p w14:paraId="793D0C41" w14:textId="77777777" w:rsidR="00D319F2" w:rsidRPr="000F3A39" w:rsidRDefault="00D319F2">
            <w:pPr>
              <w:spacing w:after="200"/>
              <w:jc w:val="right"/>
            </w:pPr>
            <w:r w:rsidRPr="000F3A39">
              <w:t>6</w:t>
            </w:r>
          </w:p>
        </w:tc>
        <w:tc>
          <w:tcPr>
            <w:tcW w:w="689" w:type="dxa"/>
            <w:tcBorders>
              <w:bottom w:val="single" w:sz="4" w:space="0" w:color="000000" w:themeColor="text1"/>
            </w:tcBorders>
            <w:vAlign w:val="center"/>
          </w:tcPr>
          <w:p w14:paraId="360C2235" w14:textId="77777777" w:rsidR="00D319F2" w:rsidRPr="000F3A39" w:rsidRDefault="00D319F2" w:rsidP="00A13D3A">
            <w:pPr>
              <w:jc w:val="center"/>
            </w:pPr>
            <w:r>
              <w:t>NA</w:t>
            </w:r>
          </w:p>
        </w:tc>
        <w:tc>
          <w:tcPr>
            <w:tcW w:w="3648" w:type="dxa"/>
            <w:tcBorders>
              <w:bottom w:val="single" w:sz="4" w:space="0" w:color="000000" w:themeColor="text1"/>
            </w:tcBorders>
            <w:vAlign w:val="bottom"/>
          </w:tcPr>
          <w:p w14:paraId="0A892A31" w14:textId="77777777" w:rsidR="00D319F2" w:rsidRPr="000F3A39" w:rsidRDefault="00D319F2" w:rsidP="00A13D3A">
            <w:r w:rsidRPr="000F3A39">
              <w:t>Richards et al. 1979</w:t>
            </w:r>
            <w:r>
              <w:t>,</w:t>
            </w:r>
            <w:r w:rsidRPr="000F3A39">
              <w:t xml:space="preserve"> Robins &amp; Ray 1986 </w:t>
            </w:r>
          </w:p>
        </w:tc>
      </w:tr>
      <w:tr w:rsidR="00D319F2" w:rsidRPr="000F3A39" w14:paraId="4ECB2690" w14:textId="77777777">
        <w:trPr>
          <w:trHeight w:val="269"/>
        </w:trPr>
        <w:tc>
          <w:tcPr>
            <w:tcW w:w="2130" w:type="dxa"/>
            <w:tcBorders>
              <w:top w:val="single" w:sz="4" w:space="0" w:color="000000" w:themeColor="text1"/>
              <w:bottom w:val="single" w:sz="4" w:space="0" w:color="000000" w:themeColor="text1"/>
            </w:tcBorders>
            <w:vAlign w:val="bottom"/>
          </w:tcPr>
          <w:p w14:paraId="4B818548" w14:textId="77777777" w:rsidR="00D319F2" w:rsidRPr="00DF07C9" w:rsidRDefault="00D319F2">
            <w:pPr>
              <w:spacing w:after="200"/>
              <w:rPr>
                <w:b/>
              </w:rPr>
            </w:pPr>
            <w:r w:rsidRPr="00DF07C9">
              <w:rPr>
                <w:b/>
              </w:rPr>
              <w:lastRenderedPageBreak/>
              <w:t>Crustaceans</w:t>
            </w:r>
          </w:p>
        </w:tc>
        <w:tc>
          <w:tcPr>
            <w:tcW w:w="1609" w:type="dxa"/>
            <w:tcBorders>
              <w:top w:val="single" w:sz="4" w:space="0" w:color="000000" w:themeColor="text1"/>
              <w:bottom w:val="single" w:sz="4" w:space="0" w:color="000000" w:themeColor="text1"/>
            </w:tcBorders>
            <w:vAlign w:val="bottom"/>
          </w:tcPr>
          <w:p w14:paraId="42E302DB" w14:textId="77777777" w:rsidR="00D319F2" w:rsidRPr="000F3A39" w:rsidRDefault="00D319F2">
            <w:pPr>
              <w:spacing w:after="200"/>
            </w:pPr>
          </w:p>
        </w:tc>
        <w:tc>
          <w:tcPr>
            <w:tcW w:w="797" w:type="dxa"/>
            <w:tcBorders>
              <w:top w:val="single" w:sz="4" w:space="0" w:color="000000" w:themeColor="text1"/>
              <w:bottom w:val="single" w:sz="4" w:space="0" w:color="000000" w:themeColor="text1"/>
            </w:tcBorders>
            <w:vAlign w:val="bottom"/>
          </w:tcPr>
          <w:p w14:paraId="19F17463" w14:textId="77777777" w:rsidR="00D319F2" w:rsidRPr="000F3A39" w:rsidRDefault="00D319F2">
            <w:pPr>
              <w:spacing w:after="200"/>
            </w:pPr>
          </w:p>
        </w:tc>
        <w:tc>
          <w:tcPr>
            <w:tcW w:w="797" w:type="dxa"/>
            <w:tcBorders>
              <w:top w:val="single" w:sz="4" w:space="0" w:color="000000" w:themeColor="text1"/>
              <w:bottom w:val="single" w:sz="4" w:space="0" w:color="000000" w:themeColor="text1"/>
            </w:tcBorders>
            <w:vAlign w:val="bottom"/>
          </w:tcPr>
          <w:p w14:paraId="5F0AB1DC" w14:textId="77777777" w:rsidR="00D319F2" w:rsidRPr="000F3A39" w:rsidRDefault="00D319F2">
            <w:pPr>
              <w:spacing w:after="200"/>
            </w:pPr>
          </w:p>
        </w:tc>
        <w:tc>
          <w:tcPr>
            <w:tcW w:w="797" w:type="dxa"/>
            <w:tcBorders>
              <w:top w:val="single" w:sz="4" w:space="0" w:color="000000" w:themeColor="text1"/>
              <w:bottom w:val="single" w:sz="4" w:space="0" w:color="000000" w:themeColor="text1"/>
            </w:tcBorders>
            <w:vAlign w:val="bottom"/>
          </w:tcPr>
          <w:p w14:paraId="38563218" w14:textId="77777777" w:rsidR="00D319F2" w:rsidRPr="000F3A39" w:rsidRDefault="00D319F2">
            <w:pPr>
              <w:spacing w:after="200"/>
            </w:pPr>
          </w:p>
        </w:tc>
        <w:tc>
          <w:tcPr>
            <w:tcW w:w="932" w:type="dxa"/>
            <w:tcBorders>
              <w:top w:val="single" w:sz="4" w:space="0" w:color="000000" w:themeColor="text1"/>
              <w:bottom w:val="single" w:sz="4" w:space="0" w:color="000000" w:themeColor="text1"/>
            </w:tcBorders>
            <w:vAlign w:val="bottom"/>
          </w:tcPr>
          <w:p w14:paraId="5DCC8F25" w14:textId="77777777" w:rsidR="00D319F2" w:rsidRPr="000F3A39" w:rsidRDefault="00D319F2">
            <w:pPr>
              <w:spacing w:after="200"/>
            </w:pPr>
          </w:p>
        </w:tc>
        <w:tc>
          <w:tcPr>
            <w:tcW w:w="1145" w:type="dxa"/>
            <w:tcBorders>
              <w:top w:val="single" w:sz="4" w:space="0" w:color="000000" w:themeColor="text1"/>
              <w:bottom w:val="single" w:sz="4" w:space="0" w:color="000000" w:themeColor="text1"/>
            </w:tcBorders>
            <w:vAlign w:val="bottom"/>
          </w:tcPr>
          <w:p w14:paraId="0B9C62C6" w14:textId="77777777" w:rsidR="00D319F2" w:rsidRPr="000F3A39" w:rsidRDefault="00D319F2">
            <w:pPr>
              <w:spacing w:after="200"/>
            </w:pPr>
          </w:p>
        </w:tc>
        <w:tc>
          <w:tcPr>
            <w:tcW w:w="870" w:type="dxa"/>
            <w:tcBorders>
              <w:top w:val="single" w:sz="4" w:space="0" w:color="000000" w:themeColor="text1"/>
              <w:bottom w:val="single" w:sz="4" w:space="0" w:color="000000" w:themeColor="text1"/>
            </w:tcBorders>
            <w:vAlign w:val="bottom"/>
          </w:tcPr>
          <w:p w14:paraId="098601BA" w14:textId="77777777" w:rsidR="00D319F2" w:rsidRPr="000F3A39" w:rsidRDefault="00D319F2">
            <w:pPr>
              <w:spacing w:after="200"/>
            </w:pPr>
          </w:p>
        </w:tc>
        <w:tc>
          <w:tcPr>
            <w:tcW w:w="689" w:type="dxa"/>
            <w:tcBorders>
              <w:top w:val="single" w:sz="4" w:space="0" w:color="000000" w:themeColor="text1"/>
              <w:bottom w:val="single" w:sz="4" w:space="0" w:color="000000" w:themeColor="text1"/>
            </w:tcBorders>
            <w:vAlign w:val="bottom"/>
          </w:tcPr>
          <w:p w14:paraId="74FCEE18" w14:textId="77777777" w:rsidR="00D319F2" w:rsidRPr="000F3A39" w:rsidRDefault="00D319F2">
            <w:pPr>
              <w:spacing w:after="200"/>
            </w:pPr>
          </w:p>
        </w:tc>
        <w:tc>
          <w:tcPr>
            <w:tcW w:w="689" w:type="dxa"/>
            <w:tcBorders>
              <w:top w:val="single" w:sz="4" w:space="0" w:color="000000" w:themeColor="text1"/>
              <w:bottom w:val="single" w:sz="4" w:space="0" w:color="000000" w:themeColor="text1"/>
            </w:tcBorders>
            <w:vAlign w:val="center"/>
          </w:tcPr>
          <w:p w14:paraId="26471165" w14:textId="77777777" w:rsidR="00D319F2" w:rsidRPr="000F3A39" w:rsidRDefault="00D319F2" w:rsidP="00A13D3A">
            <w:pPr>
              <w:jc w:val="center"/>
            </w:pPr>
          </w:p>
        </w:tc>
        <w:tc>
          <w:tcPr>
            <w:tcW w:w="3648" w:type="dxa"/>
            <w:tcBorders>
              <w:top w:val="single" w:sz="4" w:space="0" w:color="000000" w:themeColor="text1"/>
              <w:bottom w:val="single" w:sz="4" w:space="0" w:color="000000" w:themeColor="text1"/>
            </w:tcBorders>
            <w:vAlign w:val="bottom"/>
          </w:tcPr>
          <w:p w14:paraId="0F732124" w14:textId="77777777" w:rsidR="00D319F2" w:rsidRPr="000F3A39" w:rsidRDefault="00D319F2">
            <w:pPr>
              <w:spacing w:after="200"/>
            </w:pPr>
          </w:p>
        </w:tc>
      </w:tr>
      <w:tr w:rsidR="00D319F2" w:rsidRPr="000F3A39" w14:paraId="763CA728" w14:textId="77777777">
        <w:tc>
          <w:tcPr>
            <w:tcW w:w="2130" w:type="dxa"/>
            <w:tcBorders>
              <w:top w:val="single" w:sz="4" w:space="0" w:color="000000" w:themeColor="text1"/>
            </w:tcBorders>
            <w:vAlign w:val="bottom"/>
          </w:tcPr>
          <w:p w14:paraId="62933CE6" w14:textId="77777777" w:rsidR="00D319F2" w:rsidRPr="000F3A39" w:rsidRDefault="00D319F2">
            <w:pPr>
              <w:spacing w:after="200"/>
              <w:rPr>
                <w:i/>
              </w:rPr>
            </w:pPr>
            <w:proofErr w:type="spellStart"/>
            <w:r w:rsidRPr="000F3A39">
              <w:rPr>
                <w:i/>
              </w:rPr>
              <w:t>Callinectes</w:t>
            </w:r>
            <w:proofErr w:type="spellEnd"/>
            <w:r w:rsidRPr="000F3A39">
              <w:rPr>
                <w:i/>
              </w:rPr>
              <w:t xml:space="preserve"> </w:t>
            </w:r>
            <w:proofErr w:type="spellStart"/>
            <w:r w:rsidRPr="000F3A39">
              <w:rPr>
                <w:i/>
              </w:rPr>
              <w:t>sapidus</w:t>
            </w:r>
            <w:proofErr w:type="spellEnd"/>
            <w:r w:rsidRPr="000F3A39">
              <w:rPr>
                <w:i/>
              </w:rPr>
              <w:t xml:space="preserve"> </w:t>
            </w:r>
            <w:r w:rsidRPr="007640A8">
              <w:t>(Female)</w:t>
            </w:r>
          </w:p>
        </w:tc>
        <w:tc>
          <w:tcPr>
            <w:tcW w:w="1609" w:type="dxa"/>
            <w:tcBorders>
              <w:top w:val="single" w:sz="4" w:space="0" w:color="000000" w:themeColor="text1"/>
            </w:tcBorders>
            <w:vAlign w:val="bottom"/>
          </w:tcPr>
          <w:p w14:paraId="4594348C" w14:textId="77777777" w:rsidR="00D319F2" w:rsidRPr="000F3A39" w:rsidRDefault="00D319F2" w:rsidP="00A13D3A">
            <w:pPr>
              <w:spacing w:after="200"/>
            </w:pPr>
            <w:r w:rsidRPr="000F3A39">
              <w:t xml:space="preserve">Blue </w:t>
            </w:r>
            <w:r>
              <w:t>C</w:t>
            </w:r>
            <w:r w:rsidRPr="000F3A39">
              <w:t xml:space="preserve">rab </w:t>
            </w:r>
          </w:p>
        </w:tc>
        <w:tc>
          <w:tcPr>
            <w:tcW w:w="797" w:type="dxa"/>
            <w:tcBorders>
              <w:top w:val="single" w:sz="4" w:space="0" w:color="000000" w:themeColor="text1"/>
            </w:tcBorders>
            <w:vAlign w:val="bottom"/>
          </w:tcPr>
          <w:p w14:paraId="61B0B566" w14:textId="77777777" w:rsidR="00D319F2" w:rsidRPr="000F3A39" w:rsidRDefault="00D319F2">
            <w:pPr>
              <w:spacing w:after="200"/>
              <w:jc w:val="right"/>
            </w:pPr>
            <w:r w:rsidRPr="000F3A39">
              <w:t>1.00</w:t>
            </w:r>
          </w:p>
        </w:tc>
        <w:tc>
          <w:tcPr>
            <w:tcW w:w="797" w:type="dxa"/>
            <w:tcBorders>
              <w:top w:val="single" w:sz="4" w:space="0" w:color="000000" w:themeColor="text1"/>
            </w:tcBorders>
            <w:vAlign w:val="bottom"/>
          </w:tcPr>
          <w:p w14:paraId="532C0264" w14:textId="77777777" w:rsidR="00D319F2" w:rsidRPr="000F3A39" w:rsidRDefault="00D319F2">
            <w:pPr>
              <w:spacing w:after="200"/>
              <w:jc w:val="right"/>
            </w:pPr>
            <w:r w:rsidRPr="000F3A39">
              <w:t>17.6</w:t>
            </w:r>
          </w:p>
        </w:tc>
        <w:tc>
          <w:tcPr>
            <w:tcW w:w="797" w:type="dxa"/>
            <w:tcBorders>
              <w:top w:val="single" w:sz="4" w:space="0" w:color="000000" w:themeColor="text1"/>
            </w:tcBorders>
            <w:vAlign w:val="bottom"/>
          </w:tcPr>
          <w:p w14:paraId="5A64853A" w14:textId="77777777" w:rsidR="00D319F2" w:rsidRPr="000F3A39" w:rsidRDefault="00D319F2">
            <w:pPr>
              <w:spacing w:after="200"/>
              <w:jc w:val="right"/>
            </w:pPr>
            <w:r w:rsidRPr="000F3A39">
              <w:t>1.45</w:t>
            </w:r>
          </w:p>
        </w:tc>
        <w:tc>
          <w:tcPr>
            <w:tcW w:w="932" w:type="dxa"/>
            <w:tcBorders>
              <w:top w:val="single" w:sz="4" w:space="0" w:color="000000" w:themeColor="text1"/>
            </w:tcBorders>
            <w:vAlign w:val="bottom"/>
          </w:tcPr>
          <w:p w14:paraId="5D57E62C" w14:textId="77777777" w:rsidR="00D319F2" w:rsidRPr="000F3A39" w:rsidRDefault="00D319F2">
            <w:pPr>
              <w:spacing w:after="200"/>
              <w:jc w:val="right"/>
            </w:pPr>
            <w:r w:rsidRPr="000F3A39">
              <w:t>0.13</w:t>
            </w:r>
          </w:p>
        </w:tc>
        <w:tc>
          <w:tcPr>
            <w:tcW w:w="1145" w:type="dxa"/>
            <w:tcBorders>
              <w:top w:val="single" w:sz="4" w:space="0" w:color="000000" w:themeColor="text1"/>
            </w:tcBorders>
            <w:vAlign w:val="bottom"/>
          </w:tcPr>
          <w:p w14:paraId="1026199A" w14:textId="77777777" w:rsidR="00D319F2" w:rsidRPr="000F3A39" w:rsidRDefault="00D319F2">
            <w:pPr>
              <w:spacing w:after="200"/>
              <w:jc w:val="right"/>
            </w:pPr>
            <w:r w:rsidRPr="000F3A39">
              <w:t>1.1474</w:t>
            </w:r>
          </w:p>
        </w:tc>
        <w:tc>
          <w:tcPr>
            <w:tcW w:w="870" w:type="dxa"/>
            <w:tcBorders>
              <w:top w:val="single" w:sz="4" w:space="0" w:color="000000" w:themeColor="text1"/>
            </w:tcBorders>
            <w:vAlign w:val="bottom"/>
          </w:tcPr>
          <w:p w14:paraId="20B0E6D7" w14:textId="77777777" w:rsidR="00D319F2" w:rsidRPr="000F3A39" w:rsidRDefault="00D319F2">
            <w:pPr>
              <w:spacing w:after="200"/>
              <w:jc w:val="right"/>
            </w:pPr>
            <w:r w:rsidRPr="000F3A39">
              <w:t>1.86</w:t>
            </w:r>
          </w:p>
        </w:tc>
        <w:tc>
          <w:tcPr>
            <w:tcW w:w="689" w:type="dxa"/>
            <w:tcBorders>
              <w:top w:val="single" w:sz="4" w:space="0" w:color="000000" w:themeColor="text1"/>
            </w:tcBorders>
            <w:vAlign w:val="bottom"/>
          </w:tcPr>
          <w:p w14:paraId="3D947AEE" w14:textId="77777777" w:rsidR="00D319F2" w:rsidRPr="000F3A39" w:rsidRDefault="00D319F2">
            <w:pPr>
              <w:spacing w:after="200"/>
              <w:jc w:val="right"/>
            </w:pPr>
            <w:r w:rsidRPr="000F3A39">
              <w:t>6</w:t>
            </w:r>
          </w:p>
        </w:tc>
        <w:tc>
          <w:tcPr>
            <w:tcW w:w="689" w:type="dxa"/>
            <w:tcBorders>
              <w:top w:val="single" w:sz="4" w:space="0" w:color="000000" w:themeColor="text1"/>
            </w:tcBorders>
            <w:vAlign w:val="center"/>
          </w:tcPr>
          <w:p w14:paraId="043CD87A" w14:textId="77777777" w:rsidR="00D319F2" w:rsidRPr="000F3A39" w:rsidRDefault="00D319F2" w:rsidP="00A13D3A">
            <w:pPr>
              <w:jc w:val="center"/>
            </w:pPr>
            <w:r>
              <w:t>0.75</w:t>
            </w:r>
          </w:p>
        </w:tc>
        <w:tc>
          <w:tcPr>
            <w:tcW w:w="3648" w:type="dxa"/>
            <w:tcBorders>
              <w:top w:val="single" w:sz="4" w:space="0" w:color="000000" w:themeColor="text1"/>
            </w:tcBorders>
            <w:vAlign w:val="bottom"/>
          </w:tcPr>
          <w:p w14:paraId="2D4975E5" w14:textId="77777777" w:rsidR="00D319F2" w:rsidRPr="000F3A39" w:rsidRDefault="00D319F2">
            <w:pPr>
              <w:spacing w:after="200"/>
            </w:pPr>
            <w:r w:rsidRPr="000F3A39">
              <w:t>Murphy et al. 2007, Smith 1997</w:t>
            </w:r>
          </w:p>
        </w:tc>
      </w:tr>
      <w:tr w:rsidR="00D319F2" w:rsidRPr="000F3A39" w14:paraId="38537E57" w14:textId="77777777">
        <w:tc>
          <w:tcPr>
            <w:tcW w:w="2130" w:type="dxa"/>
            <w:vAlign w:val="bottom"/>
          </w:tcPr>
          <w:p w14:paraId="0FE5A8FD" w14:textId="77777777" w:rsidR="00D319F2" w:rsidRPr="000F3A39" w:rsidRDefault="00D319F2">
            <w:pPr>
              <w:spacing w:after="200"/>
              <w:rPr>
                <w:i/>
              </w:rPr>
            </w:pPr>
            <w:proofErr w:type="spellStart"/>
            <w:r w:rsidRPr="000F3A39">
              <w:rPr>
                <w:i/>
              </w:rPr>
              <w:t>Callinectes</w:t>
            </w:r>
            <w:proofErr w:type="spellEnd"/>
            <w:r w:rsidRPr="000F3A39">
              <w:rPr>
                <w:i/>
              </w:rPr>
              <w:t xml:space="preserve"> </w:t>
            </w:r>
            <w:proofErr w:type="spellStart"/>
            <w:r w:rsidRPr="000F3A39">
              <w:rPr>
                <w:i/>
              </w:rPr>
              <w:t>sapidus</w:t>
            </w:r>
            <w:proofErr w:type="spellEnd"/>
            <w:r w:rsidRPr="000F3A39">
              <w:rPr>
                <w:i/>
              </w:rPr>
              <w:t xml:space="preserve"> </w:t>
            </w:r>
            <w:r w:rsidRPr="007640A8">
              <w:t>(Male)</w:t>
            </w:r>
          </w:p>
        </w:tc>
        <w:tc>
          <w:tcPr>
            <w:tcW w:w="1609" w:type="dxa"/>
            <w:vAlign w:val="bottom"/>
          </w:tcPr>
          <w:p w14:paraId="7890A455" w14:textId="77777777" w:rsidR="00D319F2" w:rsidRPr="000F3A39" w:rsidRDefault="00D319F2" w:rsidP="00A13D3A">
            <w:pPr>
              <w:spacing w:after="200"/>
            </w:pPr>
            <w:r w:rsidRPr="000F3A39">
              <w:t xml:space="preserve">Blue </w:t>
            </w:r>
            <w:r>
              <w:t>C</w:t>
            </w:r>
            <w:r w:rsidRPr="000F3A39">
              <w:t xml:space="preserve">rab </w:t>
            </w:r>
          </w:p>
        </w:tc>
        <w:tc>
          <w:tcPr>
            <w:tcW w:w="797" w:type="dxa"/>
            <w:vAlign w:val="bottom"/>
          </w:tcPr>
          <w:p w14:paraId="5FFD5A72" w14:textId="77777777" w:rsidR="00D319F2" w:rsidRPr="000F3A39" w:rsidRDefault="00D319F2">
            <w:pPr>
              <w:spacing w:after="200"/>
              <w:jc w:val="right"/>
            </w:pPr>
            <w:r w:rsidRPr="000F3A39">
              <w:t>1.00</w:t>
            </w:r>
          </w:p>
        </w:tc>
        <w:tc>
          <w:tcPr>
            <w:tcW w:w="797" w:type="dxa"/>
            <w:vAlign w:val="bottom"/>
          </w:tcPr>
          <w:p w14:paraId="1583B423" w14:textId="77777777" w:rsidR="00D319F2" w:rsidRPr="000F3A39" w:rsidRDefault="00D319F2">
            <w:pPr>
              <w:spacing w:after="200"/>
              <w:jc w:val="right"/>
            </w:pPr>
            <w:r w:rsidRPr="000F3A39">
              <w:t>17.6</w:t>
            </w:r>
          </w:p>
        </w:tc>
        <w:tc>
          <w:tcPr>
            <w:tcW w:w="797" w:type="dxa"/>
            <w:vAlign w:val="bottom"/>
          </w:tcPr>
          <w:p w14:paraId="78A26BB1" w14:textId="77777777" w:rsidR="00D319F2" w:rsidRPr="000F3A39" w:rsidRDefault="00D319F2">
            <w:pPr>
              <w:spacing w:after="200"/>
              <w:jc w:val="right"/>
            </w:pPr>
            <w:r w:rsidRPr="000F3A39">
              <w:t>1.45</w:t>
            </w:r>
          </w:p>
        </w:tc>
        <w:tc>
          <w:tcPr>
            <w:tcW w:w="932" w:type="dxa"/>
            <w:vAlign w:val="bottom"/>
          </w:tcPr>
          <w:p w14:paraId="0A0A625C" w14:textId="77777777" w:rsidR="00D319F2" w:rsidRPr="000F3A39" w:rsidRDefault="00D319F2">
            <w:pPr>
              <w:spacing w:after="200"/>
              <w:jc w:val="right"/>
            </w:pPr>
            <w:r w:rsidRPr="000F3A39">
              <w:t>0.13</w:t>
            </w:r>
          </w:p>
        </w:tc>
        <w:tc>
          <w:tcPr>
            <w:tcW w:w="1145" w:type="dxa"/>
            <w:vAlign w:val="bottom"/>
          </w:tcPr>
          <w:p w14:paraId="4B6C1D0B" w14:textId="77777777" w:rsidR="00D319F2" w:rsidRPr="000F3A39" w:rsidRDefault="00D319F2">
            <w:pPr>
              <w:spacing w:after="200"/>
              <w:jc w:val="right"/>
            </w:pPr>
            <w:r w:rsidRPr="000F3A39">
              <w:t>0.7634</w:t>
            </w:r>
          </w:p>
        </w:tc>
        <w:tc>
          <w:tcPr>
            <w:tcW w:w="870" w:type="dxa"/>
            <w:vAlign w:val="bottom"/>
          </w:tcPr>
          <w:p w14:paraId="0DA2FCA0" w14:textId="77777777" w:rsidR="00D319F2" w:rsidRPr="000F3A39" w:rsidRDefault="00D319F2">
            <w:pPr>
              <w:spacing w:after="200"/>
              <w:jc w:val="right"/>
            </w:pPr>
            <w:r w:rsidRPr="000F3A39">
              <w:t>2.10</w:t>
            </w:r>
          </w:p>
        </w:tc>
        <w:tc>
          <w:tcPr>
            <w:tcW w:w="689" w:type="dxa"/>
            <w:vAlign w:val="bottom"/>
          </w:tcPr>
          <w:p w14:paraId="40C2407F" w14:textId="77777777" w:rsidR="00D319F2" w:rsidRPr="000F3A39" w:rsidRDefault="00D319F2">
            <w:pPr>
              <w:spacing w:after="200"/>
              <w:jc w:val="right"/>
            </w:pPr>
            <w:r w:rsidRPr="000F3A39">
              <w:t>6</w:t>
            </w:r>
          </w:p>
        </w:tc>
        <w:tc>
          <w:tcPr>
            <w:tcW w:w="689" w:type="dxa"/>
            <w:vAlign w:val="center"/>
          </w:tcPr>
          <w:p w14:paraId="77310EB7" w14:textId="77777777" w:rsidR="00D319F2" w:rsidRPr="000F3A39" w:rsidRDefault="00D319F2" w:rsidP="00A13D3A">
            <w:pPr>
              <w:jc w:val="center"/>
            </w:pPr>
            <w:r>
              <w:t>0.75</w:t>
            </w:r>
          </w:p>
        </w:tc>
        <w:tc>
          <w:tcPr>
            <w:tcW w:w="3648" w:type="dxa"/>
            <w:vAlign w:val="bottom"/>
          </w:tcPr>
          <w:p w14:paraId="300E86BB" w14:textId="77777777" w:rsidR="00D319F2" w:rsidRPr="000F3A39" w:rsidRDefault="00D319F2">
            <w:pPr>
              <w:spacing w:after="200"/>
            </w:pPr>
            <w:r w:rsidRPr="000F3A39">
              <w:t>Murphy et al. 2007, Smith 1997</w:t>
            </w:r>
          </w:p>
        </w:tc>
      </w:tr>
      <w:tr w:rsidR="00D319F2" w:rsidRPr="000F3A39" w14:paraId="39FE0124" w14:textId="77777777">
        <w:tc>
          <w:tcPr>
            <w:tcW w:w="2130" w:type="dxa"/>
            <w:vAlign w:val="bottom"/>
          </w:tcPr>
          <w:p w14:paraId="7622913D" w14:textId="77777777" w:rsidR="00D319F2" w:rsidRPr="000F3A39" w:rsidRDefault="00D319F2">
            <w:pPr>
              <w:spacing w:after="200"/>
              <w:rPr>
                <w:i/>
              </w:rPr>
            </w:pPr>
            <w:proofErr w:type="spellStart"/>
            <w:r w:rsidRPr="000F3A39">
              <w:rPr>
                <w:i/>
              </w:rPr>
              <w:t>Farfantepenaeus</w:t>
            </w:r>
            <w:proofErr w:type="spellEnd"/>
            <w:r w:rsidRPr="000F3A39">
              <w:rPr>
                <w:i/>
              </w:rPr>
              <w:t xml:space="preserve"> </w:t>
            </w:r>
            <w:proofErr w:type="spellStart"/>
            <w:r w:rsidRPr="000F3A39">
              <w:rPr>
                <w:i/>
              </w:rPr>
              <w:t>aztecus</w:t>
            </w:r>
            <w:proofErr w:type="spellEnd"/>
          </w:p>
        </w:tc>
        <w:tc>
          <w:tcPr>
            <w:tcW w:w="1609" w:type="dxa"/>
            <w:vAlign w:val="bottom"/>
          </w:tcPr>
          <w:p w14:paraId="272AD5DC" w14:textId="77777777" w:rsidR="00D319F2" w:rsidRPr="000F3A39" w:rsidRDefault="00D319F2">
            <w:pPr>
              <w:spacing w:after="200"/>
            </w:pPr>
            <w:r w:rsidRPr="000F3A39">
              <w:t>Brown Shrimp</w:t>
            </w:r>
          </w:p>
        </w:tc>
        <w:tc>
          <w:tcPr>
            <w:tcW w:w="797" w:type="dxa"/>
            <w:vAlign w:val="bottom"/>
          </w:tcPr>
          <w:p w14:paraId="315B26C6" w14:textId="77777777" w:rsidR="00D319F2" w:rsidRPr="000F3A39" w:rsidRDefault="00D319F2">
            <w:pPr>
              <w:spacing w:after="200"/>
            </w:pPr>
            <w:r>
              <w:t>18.00</w:t>
            </w:r>
          </w:p>
        </w:tc>
        <w:tc>
          <w:tcPr>
            <w:tcW w:w="797" w:type="dxa"/>
            <w:vAlign w:val="bottom"/>
          </w:tcPr>
          <w:p w14:paraId="10EB4935" w14:textId="77777777" w:rsidR="00D319F2" w:rsidRPr="000F3A39" w:rsidRDefault="00D319F2">
            <w:pPr>
              <w:spacing w:after="200"/>
              <w:jc w:val="right"/>
            </w:pPr>
            <w:r w:rsidRPr="000F3A39">
              <w:t>19.1</w:t>
            </w:r>
          </w:p>
        </w:tc>
        <w:tc>
          <w:tcPr>
            <w:tcW w:w="797" w:type="dxa"/>
            <w:vAlign w:val="bottom"/>
          </w:tcPr>
          <w:p w14:paraId="2D64307A" w14:textId="77777777" w:rsidR="00D319F2" w:rsidRPr="000F3A39" w:rsidRDefault="00D319F2">
            <w:pPr>
              <w:spacing w:after="200"/>
              <w:jc w:val="right"/>
            </w:pPr>
            <w:r w:rsidRPr="000F3A39">
              <w:t>1.14</w:t>
            </w:r>
          </w:p>
        </w:tc>
        <w:tc>
          <w:tcPr>
            <w:tcW w:w="932" w:type="dxa"/>
            <w:vAlign w:val="bottom"/>
          </w:tcPr>
          <w:p w14:paraId="77A470F7" w14:textId="77777777" w:rsidR="00D319F2" w:rsidRPr="000F3A39" w:rsidRDefault="00D319F2">
            <w:pPr>
              <w:spacing w:after="200"/>
              <w:jc w:val="right"/>
            </w:pPr>
            <w:r w:rsidRPr="000F3A39">
              <w:t>-0.29</w:t>
            </w:r>
          </w:p>
        </w:tc>
        <w:tc>
          <w:tcPr>
            <w:tcW w:w="1145" w:type="dxa"/>
            <w:vAlign w:val="bottom"/>
          </w:tcPr>
          <w:p w14:paraId="7A8E99DB" w14:textId="77777777" w:rsidR="00D319F2" w:rsidRPr="000F3A39" w:rsidRDefault="00D319F2">
            <w:pPr>
              <w:spacing w:after="200"/>
              <w:jc w:val="right"/>
            </w:pPr>
            <w:r w:rsidRPr="000F3A39">
              <w:t>0.0071</w:t>
            </w:r>
          </w:p>
        </w:tc>
        <w:tc>
          <w:tcPr>
            <w:tcW w:w="870" w:type="dxa"/>
            <w:vAlign w:val="bottom"/>
          </w:tcPr>
          <w:p w14:paraId="4BB15693" w14:textId="77777777" w:rsidR="00D319F2" w:rsidRPr="000F3A39" w:rsidRDefault="00D319F2">
            <w:pPr>
              <w:spacing w:after="200"/>
              <w:jc w:val="right"/>
            </w:pPr>
            <w:r w:rsidRPr="000F3A39">
              <w:t>3.07</w:t>
            </w:r>
          </w:p>
        </w:tc>
        <w:tc>
          <w:tcPr>
            <w:tcW w:w="689" w:type="dxa"/>
            <w:vAlign w:val="bottom"/>
          </w:tcPr>
          <w:p w14:paraId="6D533485" w14:textId="77777777" w:rsidR="00D319F2" w:rsidRPr="000F3A39" w:rsidRDefault="00D319F2">
            <w:pPr>
              <w:spacing w:after="200"/>
              <w:jc w:val="right"/>
            </w:pPr>
            <w:r w:rsidRPr="000F3A39">
              <w:t>2</w:t>
            </w:r>
          </w:p>
        </w:tc>
        <w:tc>
          <w:tcPr>
            <w:tcW w:w="689" w:type="dxa"/>
            <w:vAlign w:val="center"/>
          </w:tcPr>
          <w:p w14:paraId="2C12BA78" w14:textId="77777777" w:rsidR="00D319F2" w:rsidRPr="000F3A39" w:rsidRDefault="00D319F2" w:rsidP="00A13D3A">
            <w:pPr>
              <w:jc w:val="center"/>
            </w:pPr>
            <w:r>
              <w:t>0.5</w:t>
            </w:r>
          </w:p>
        </w:tc>
        <w:tc>
          <w:tcPr>
            <w:tcW w:w="3648" w:type="dxa"/>
            <w:vAlign w:val="bottom"/>
          </w:tcPr>
          <w:p w14:paraId="658853A6" w14:textId="77777777" w:rsidR="00D319F2" w:rsidRPr="000F3A39" w:rsidRDefault="00D319F2">
            <w:pPr>
              <w:spacing w:after="200"/>
            </w:pPr>
            <w:proofErr w:type="spellStart"/>
            <w:r w:rsidRPr="000F3A39">
              <w:t>Arreguin</w:t>
            </w:r>
            <w:proofErr w:type="spellEnd"/>
            <w:r w:rsidRPr="000F3A39">
              <w:t xml:space="preserve"> Sanchez 1999, </w:t>
            </w:r>
            <w:proofErr w:type="spellStart"/>
            <w:r w:rsidRPr="000F3A39">
              <w:t>Minello</w:t>
            </w:r>
            <w:proofErr w:type="spellEnd"/>
            <w:r w:rsidRPr="000F3A39">
              <w:t xml:space="preserve"> et al. 2008. </w:t>
            </w:r>
          </w:p>
        </w:tc>
      </w:tr>
      <w:tr w:rsidR="00D319F2" w:rsidRPr="000F3A39" w14:paraId="684A6B25" w14:textId="77777777">
        <w:tc>
          <w:tcPr>
            <w:tcW w:w="2130" w:type="dxa"/>
            <w:vAlign w:val="bottom"/>
          </w:tcPr>
          <w:p w14:paraId="607E82E4" w14:textId="77777777" w:rsidR="00D319F2" w:rsidRPr="000F3A39" w:rsidRDefault="00D319F2">
            <w:pPr>
              <w:spacing w:after="200"/>
              <w:rPr>
                <w:i/>
              </w:rPr>
            </w:pPr>
            <w:proofErr w:type="spellStart"/>
            <w:r w:rsidRPr="000F3A39">
              <w:rPr>
                <w:i/>
              </w:rPr>
              <w:t>Litopanaeus</w:t>
            </w:r>
            <w:proofErr w:type="spellEnd"/>
            <w:r w:rsidRPr="000F3A39">
              <w:rPr>
                <w:i/>
              </w:rPr>
              <w:t xml:space="preserve"> </w:t>
            </w:r>
            <w:proofErr w:type="spellStart"/>
            <w:r w:rsidRPr="000F3A39">
              <w:rPr>
                <w:i/>
              </w:rPr>
              <w:t>setiferus</w:t>
            </w:r>
            <w:proofErr w:type="spellEnd"/>
          </w:p>
        </w:tc>
        <w:tc>
          <w:tcPr>
            <w:tcW w:w="1609" w:type="dxa"/>
            <w:vAlign w:val="bottom"/>
          </w:tcPr>
          <w:p w14:paraId="7070433C" w14:textId="77777777" w:rsidR="00D319F2" w:rsidRPr="000F3A39" w:rsidRDefault="00D319F2">
            <w:pPr>
              <w:spacing w:after="200"/>
            </w:pPr>
            <w:r w:rsidRPr="000F3A39">
              <w:t>White Shrimp</w:t>
            </w:r>
          </w:p>
        </w:tc>
        <w:tc>
          <w:tcPr>
            <w:tcW w:w="797" w:type="dxa"/>
            <w:vAlign w:val="bottom"/>
          </w:tcPr>
          <w:p w14:paraId="1DD04FE8" w14:textId="77777777" w:rsidR="00D319F2" w:rsidRPr="000F3A39" w:rsidRDefault="00D319F2" w:rsidP="00A13D3A">
            <w:pPr>
              <w:spacing w:after="200"/>
            </w:pPr>
            <w:r>
              <w:t>18.00</w:t>
            </w:r>
          </w:p>
        </w:tc>
        <w:tc>
          <w:tcPr>
            <w:tcW w:w="797" w:type="dxa"/>
            <w:vAlign w:val="bottom"/>
          </w:tcPr>
          <w:p w14:paraId="5B963B8A" w14:textId="77777777" w:rsidR="00D319F2" w:rsidRPr="000F3A39" w:rsidRDefault="00D319F2">
            <w:pPr>
              <w:spacing w:after="200"/>
              <w:jc w:val="right"/>
            </w:pPr>
            <w:r w:rsidRPr="000F3A39">
              <w:t>19.1</w:t>
            </w:r>
          </w:p>
        </w:tc>
        <w:tc>
          <w:tcPr>
            <w:tcW w:w="797" w:type="dxa"/>
            <w:vAlign w:val="bottom"/>
          </w:tcPr>
          <w:p w14:paraId="2D77092E" w14:textId="77777777" w:rsidR="00D319F2" w:rsidRPr="000F3A39" w:rsidRDefault="00D319F2">
            <w:pPr>
              <w:spacing w:after="200"/>
              <w:jc w:val="right"/>
            </w:pPr>
            <w:r w:rsidRPr="000F3A39">
              <w:t>1.14</w:t>
            </w:r>
          </w:p>
        </w:tc>
        <w:tc>
          <w:tcPr>
            <w:tcW w:w="932" w:type="dxa"/>
            <w:vAlign w:val="bottom"/>
          </w:tcPr>
          <w:p w14:paraId="4AA800B4" w14:textId="77777777" w:rsidR="00D319F2" w:rsidRPr="000F3A39" w:rsidRDefault="00D319F2">
            <w:pPr>
              <w:spacing w:after="200"/>
              <w:jc w:val="right"/>
            </w:pPr>
            <w:r w:rsidRPr="000F3A39">
              <w:t>-0.29</w:t>
            </w:r>
          </w:p>
        </w:tc>
        <w:tc>
          <w:tcPr>
            <w:tcW w:w="1145" w:type="dxa"/>
            <w:vAlign w:val="bottom"/>
          </w:tcPr>
          <w:p w14:paraId="2A2FCECF" w14:textId="77777777" w:rsidR="00D319F2" w:rsidRPr="000F3A39" w:rsidRDefault="00D319F2">
            <w:pPr>
              <w:spacing w:after="200"/>
              <w:jc w:val="right"/>
            </w:pPr>
            <w:r w:rsidRPr="000F3A39">
              <w:t>0.0065</w:t>
            </w:r>
          </w:p>
        </w:tc>
        <w:tc>
          <w:tcPr>
            <w:tcW w:w="870" w:type="dxa"/>
            <w:vAlign w:val="bottom"/>
          </w:tcPr>
          <w:p w14:paraId="071DB7BD" w14:textId="77777777" w:rsidR="00D319F2" w:rsidRPr="000F3A39" w:rsidRDefault="00D319F2">
            <w:pPr>
              <w:spacing w:after="200"/>
              <w:jc w:val="right"/>
            </w:pPr>
            <w:r w:rsidRPr="000F3A39">
              <w:t>3.00</w:t>
            </w:r>
          </w:p>
        </w:tc>
        <w:tc>
          <w:tcPr>
            <w:tcW w:w="689" w:type="dxa"/>
            <w:vAlign w:val="bottom"/>
          </w:tcPr>
          <w:p w14:paraId="1A1E8DA7" w14:textId="77777777" w:rsidR="00D319F2" w:rsidRPr="000F3A39" w:rsidRDefault="00D319F2">
            <w:pPr>
              <w:spacing w:after="200"/>
              <w:jc w:val="right"/>
            </w:pPr>
            <w:r w:rsidRPr="000F3A39">
              <w:t>2</w:t>
            </w:r>
          </w:p>
        </w:tc>
        <w:tc>
          <w:tcPr>
            <w:tcW w:w="689" w:type="dxa"/>
            <w:vAlign w:val="center"/>
          </w:tcPr>
          <w:p w14:paraId="212CF7CB" w14:textId="77777777" w:rsidR="00D319F2" w:rsidRPr="000F3A39" w:rsidRDefault="00D319F2" w:rsidP="00A13D3A">
            <w:pPr>
              <w:jc w:val="center"/>
            </w:pPr>
            <w:r>
              <w:t>0.5</w:t>
            </w:r>
          </w:p>
        </w:tc>
        <w:tc>
          <w:tcPr>
            <w:tcW w:w="3648" w:type="dxa"/>
            <w:vAlign w:val="bottom"/>
          </w:tcPr>
          <w:p w14:paraId="552ADC18" w14:textId="77777777" w:rsidR="00D319F2" w:rsidRPr="000F3A39" w:rsidRDefault="00D319F2" w:rsidP="00A13D3A">
            <w:proofErr w:type="spellStart"/>
            <w:r w:rsidRPr="000F3A39">
              <w:t>Arreguin</w:t>
            </w:r>
            <w:proofErr w:type="spellEnd"/>
            <w:r w:rsidRPr="000F3A39">
              <w:t xml:space="preserve"> Sanchez 1999 (</w:t>
            </w:r>
            <w:r w:rsidRPr="000F3A39">
              <w:rPr>
                <w:i/>
              </w:rPr>
              <w:t>F</w:t>
            </w:r>
            <w:r>
              <w:rPr>
                <w:i/>
              </w:rPr>
              <w:t>.</w:t>
            </w:r>
            <w:r w:rsidRPr="000F3A39">
              <w:rPr>
                <w:i/>
              </w:rPr>
              <w:t xml:space="preserve"> </w:t>
            </w:r>
            <w:proofErr w:type="spellStart"/>
            <w:r w:rsidRPr="000F3A39">
              <w:rPr>
                <w:i/>
              </w:rPr>
              <w:t>aztecus</w:t>
            </w:r>
            <w:proofErr w:type="spellEnd"/>
            <w:r w:rsidRPr="000F3A39">
              <w:t xml:space="preserve"> as proxy), </w:t>
            </w:r>
            <w:proofErr w:type="spellStart"/>
            <w:r w:rsidRPr="000F3A39">
              <w:t>Minello</w:t>
            </w:r>
            <w:proofErr w:type="spellEnd"/>
            <w:r w:rsidRPr="000F3A39">
              <w:t xml:space="preserve"> et al. 2008</w:t>
            </w:r>
          </w:p>
        </w:tc>
      </w:tr>
      <w:tr w:rsidR="00D319F2" w:rsidRPr="000F3A39" w14:paraId="29A659B7" w14:textId="77777777">
        <w:tc>
          <w:tcPr>
            <w:tcW w:w="2130" w:type="dxa"/>
            <w:vAlign w:val="bottom"/>
          </w:tcPr>
          <w:p w14:paraId="09FD4FE6" w14:textId="77777777" w:rsidR="00D319F2" w:rsidRPr="009930F4" w:rsidRDefault="00D319F2">
            <w:pPr>
              <w:spacing w:after="200"/>
            </w:pPr>
            <w:proofErr w:type="spellStart"/>
            <w:r w:rsidRPr="000F3A39">
              <w:rPr>
                <w:i/>
              </w:rPr>
              <w:t>Menippe</w:t>
            </w:r>
            <w:proofErr w:type="spellEnd"/>
            <w:r w:rsidRPr="000F3A39">
              <w:rPr>
                <w:i/>
              </w:rPr>
              <w:t xml:space="preserve"> </w:t>
            </w:r>
            <w:proofErr w:type="spellStart"/>
            <w:r w:rsidRPr="000F3A39">
              <w:rPr>
                <w:i/>
              </w:rPr>
              <w:t>mercenaria</w:t>
            </w:r>
            <w:proofErr w:type="spellEnd"/>
            <w:r>
              <w:rPr>
                <w:i/>
              </w:rPr>
              <w:t xml:space="preserve"> </w:t>
            </w:r>
            <w:r>
              <w:t>(Female)</w:t>
            </w:r>
          </w:p>
        </w:tc>
        <w:tc>
          <w:tcPr>
            <w:tcW w:w="1609" w:type="dxa"/>
            <w:vAlign w:val="bottom"/>
          </w:tcPr>
          <w:p w14:paraId="55EEDBC8" w14:textId="77777777" w:rsidR="00D319F2" w:rsidRPr="000F3A39" w:rsidRDefault="00D319F2">
            <w:pPr>
              <w:spacing w:after="200"/>
            </w:pPr>
            <w:r>
              <w:t>Stone C</w:t>
            </w:r>
            <w:r w:rsidRPr="000F3A39">
              <w:t>rab</w:t>
            </w:r>
          </w:p>
        </w:tc>
        <w:tc>
          <w:tcPr>
            <w:tcW w:w="797" w:type="dxa"/>
            <w:vAlign w:val="bottom"/>
          </w:tcPr>
          <w:p w14:paraId="47726E75" w14:textId="77777777" w:rsidR="00D319F2" w:rsidRPr="000F3A39" w:rsidRDefault="00D319F2">
            <w:pPr>
              <w:spacing w:after="200"/>
              <w:jc w:val="right"/>
            </w:pPr>
            <w:r w:rsidRPr="000F3A39">
              <w:t>0.70</w:t>
            </w:r>
          </w:p>
        </w:tc>
        <w:tc>
          <w:tcPr>
            <w:tcW w:w="797" w:type="dxa"/>
            <w:vAlign w:val="bottom"/>
          </w:tcPr>
          <w:p w14:paraId="0C046070" w14:textId="77777777" w:rsidR="00D319F2" w:rsidRPr="000F3A39" w:rsidRDefault="00D319F2">
            <w:pPr>
              <w:spacing w:after="200"/>
              <w:jc w:val="right"/>
            </w:pPr>
            <w:r>
              <w:t>12</w:t>
            </w:r>
            <w:r w:rsidRPr="000F3A39">
              <w:t>.</w:t>
            </w:r>
            <w:r>
              <w:t>6</w:t>
            </w:r>
          </w:p>
        </w:tc>
        <w:tc>
          <w:tcPr>
            <w:tcW w:w="797" w:type="dxa"/>
            <w:vAlign w:val="bottom"/>
          </w:tcPr>
          <w:p w14:paraId="1EF46BAD" w14:textId="77777777" w:rsidR="00D319F2" w:rsidRPr="000F3A39" w:rsidRDefault="00D319F2">
            <w:pPr>
              <w:spacing w:after="200"/>
              <w:jc w:val="right"/>
            </w:pPr>
            <w:r w:rsidRPr="000F3A39">
              <w:t>0.</w:t>
            </w:r>
            <w:r>
              <w:t>456</w:t>
            </w:r>
          </w:p>
        </w:tc>
        <w:tc>
          <w:tcPr>
            <w:tcW w:w="932" w:type="dxa"/>
            <w:vAlign w:val="bottom"/>
          </w:tcPr>
          <w:p w14:paraId="21D38E29" w14:textId="77777777" w:rsidR="00D319F2" w:rsidRPr="000F3A39" w:rsidRDefault="00D319F2">
            <w:pPr>
              <w:spacing w:after="200"/>
              <w:jc w:val="right"/>
            </w:pPr>
            <w:r w:rsidRPr="00267B5B">
              <w:t>0.255</w:t>
            </w:r>
          </w:p>
        </w:tc>
        <w:tc>
          <w:tcPr>
            <w:tcW w:w="1145" w:type="dxa"/>
            <w:vAlign w:val="bottom"/>
          </w:tcPr>
          <w:p w14:paraId="4C018B38" w14:textId="77777777" w:rsidR="00D319F2" w:rsidRPr="009930F4" w:rsidRDefault="00D319F2" w:rsidP="00A13D3A">
            <w:pPr>
              <w:spacing w:after="200"/>
              <w:jc w:val="right"/>
            </w:pPr>
            <w:r>
              <w:t>0.2885</w:t>
            </w:r>
          </w:p>
        </w:tc>
        <w:tc>
          <w:tcPr>
            <w:tcW w:w="870" w:type="dxa"/>
            <w:vAlign w:val="bottom"/>
          </w:tcPr>
          <w:p w14:paraId="7246B264" w14:textId="77777777" w:rsidR="00D319F2" w:rsidRPr="000F3A39" w:rsidRDefault="00D319F2">
            <w:pPr>
              <w:spacing w:after="200"/>
              <w:jc w:val="right"/>
            </w:pPr>
            <w:r w:rsidRPr="009930F4">
              <w:t>3.048</w:t>
            </w:r>
          </w:p>
        </w:tc>
        <w:tc>
          <w:tcPr>
            <w:tcW w:w="689" w:type="dxa"/>
            <w:vAlign w:val="bottom"/>
          </w:tcPr>
          <w:p w14:paraId="1D36985F" w14:textId="77777777" w:rsidR="00D319F2" w:rsidRPr="000F3A39" w:rsidRDefault="00D319F2">
            <w:pPr>
              <w:spacing w:after="200"/>
              <w:jc w:val="right"/>
            </w:pPr>
            <w:r w:rsidRPr="000F3A39">
              <w:t>8</w:t>
            </w:r>
          </w:p>
        </w:tc>
        <w:tc>
          <w:tcPr>
            <w:tcW w:w="689" w:type="dxa"/>
            <w:vAlign w:val="center"/>
          </w:tcPr>
          <w:p w14:paraId="528039AB" w14:textId="77777777" w:rsidR="00D319F2" w:rsidRPr="000F3A39" w:rsidRDefault="00D319F2" w:rsidP="00A13D3A">
            <w:pPr>
              <w:jc w:val="center"/>
            </w:pPr>
            <w:r>
              <w:t>3</w:t>
            </w:r>
          </w:p>
        </w:tc>
        <w:tc>
          <w:tcPr>
            <w:tcW w:w="3648" w:type="dxa"/>
            <w:vAlign w:val="bottom"/>
          </w:tcPr>
          <w:p w14:paraId="1C314810" w14:textId="77777777" w:rsidR="00D319F2" w:rsidRPr="000F3A39" w:rsidRDefault="00D319F2">
            <w:pPr>
              <w:spacing w:after="200"/>
            </w:pPr>
            <w:proofErr w:type="spellStart"/>
            <w:r>
              <w:t>Restrepo</w:t>
            </w:r>
            <w:proofErr w:type="spellEnd"/>
            <w:r>
              <w:t xml:space="preserve"> 1989, Sullivan 1979, </w:t>
            </w:r>
            <w:proofErr w:type="spellStart"/>
            <w:r w:rsidRPr="000F3A39">
              <w:t>Gerhart</w:t>
            </w:r>
            <w:proofErr w:type="spellEnd"/>
            <w:r w:rsidRPr="000F3A39">
              <w:t xml:space="preserve"> and Bert 2008</w:t>
            </w:r>
          </w:p>
        </w:tc>
      </w:tr>
      <w:tr w:rsidR="00D319F2" w:rsidRPr="000F3A39" w14:paraId="763D715C" w14:textId="77777777">
        <w:tc>
          <w:tcPr>
            <w:tcW w:w="2130" w:type="dxa"/>
            <w:vAlign w:val="bottom"/>
          </w:tcPr>
          <w:p w14:paraId="6DCC9B64" w14:textId="77777777" w:rsidR="00D319F2" w:rsidRPr="009930F4" w:rsidRDefault="00D319F2">
            <w:pPr>
              <w:spacing w:after="200"/>
            </w:pPr>
            <w:proofErr w:type="spellStart"/>
            <w:r w:rsidRPr="000F3A39">
              <w:rPr>
                <w:i/>
              </w:rPr>
              <w:t>Menippe</w:t>
            </w:r>
            <w:proofErr w:type="spellEnd"/>
            <w:r w:rsidRPr="000F3A39">
              <w:rPr>
                <w:i/>
              </w:rPr>
              <w:t xml:space="preserve"> </w:t>
            </w:r>
            <w:proofErr w:type="spellStart"/>
            <w:r w:rsidRPr="000F3A39">
              <w:rPr>
                <w:i/>
              </w:rPr>
              <w:t>mercenaria</w:t>
            </w:r>
            <w:proofErr w:type="spellEnd"/>
            <w:r>
              <w:rPr>
                <w:i/>
              </w:rPr>
              <w:t xml:space="preserve"> </w:t>
            </w:r>
            <w:r>
              <w:t>(Male)</w:t>
            </w:r>
          </w:p>
        </w:tc>
        <w:tc>
          <w:tcPr>
            <w:tcW w:w="1609" w:type="dxa"/>
            <w:vAlign w:val="bottom"/>
          </w:tcPr>
          <w:p w14:paraId="5D724A55" w14:textId="77777777" w:rsidR="00D319F2" w:rsidRPr="000F3A39" w:rsidRDefault="00D319F2">
            <w:pPr>
              <w:spacing w:after="200"/>
            </w:pPr>
            <w:r>
              <w:t>Stone C</w:t>
            </w:r>
            <w:r w:rsidRPr="000F3A39">
              <w:t>rab</w:t>
            </w:r>
          </w:p>
        </w:tc>
        <w:tc>
          <w:tcPr>
            <w:tcW w:w="797" w:type="dxa"/>
            <w:vAlign w:val="bottom"/>
          </w:tcPr>
          <w:p w14:paraId="049A743A" w14:textId="77777777" w:rsidR="00D319F2" w:rsidRPr="000F3A39" w:rsidRDefault="00D319F2">
            <w:pPr>
              <w:spacing w:after="200"/>
              <w:jc w:val="right"/>
            </w:pPr>
            <w:r w:rsidRPr="000F3A39">
              <w:t>0.70</w:t>
            </w:r>
          </w:p>
        </w:tc>
        <w:tc>
          <w:tcPr>
            <w:tcW w:w="797" w:type="dxa"/>
            <w:vAlign w:val="bottom"/>
          </w:tcPr>
          <w:p w14:paraId="34698447" w14:textId="77777777" w:rsidR="00D319F2" w:rsidRPr="000F3A39" w:rsidRDefault="00D319F2">
            <w:pPr>
              <w:spacing w:after="200"/>
              <w:jc w:val="right"/>
            </w:pPr>
            <w:r>
              <w:t>12</w:t>
            </w:r>
            <w:r w:rsidRPr="000F3A39">
              <w:t>.</w:t>
            </w:r>
            <w:r>
              <w:t>6</w:t>
            </w:r>
          </w:p>
        </w:tc>
        <w:tc>
          <w:tcPr>
            <w:tcW w:w="797" w:type="dxa"/>
            <w:vAlign w:val="bottom"/>
          </w:tcPr>
          <w:p w14:paraId="4F045BE7" w14:textId="77777777" w:rsidR="00D319F2" w:rsidRPr="000F3A39" w:rsidRDefault="00D319F2">
            <w:pPr>
              <w:spacing w:after="200"/>
              <w:jc w:val="right"/>
            </w:pPr>
            <w:r w:rsidRPr="000F3A39">
              <w:t>0.</w:t>
            </w:r>
            <w:r>
              <w:t>456</w:t>
            </w:r>
          </w:p>
        </w:tc>
        <w:tc>
          <w:tcPr>
            <w:tcW w:w="932" w:type="dxa"/>
            <w:vAlign w:val="bottom"/>
          </w:tcPr>
          <w:p w14:paraId="75468B06" w14:textId="77777777" w:rsidR="00D319F2" w:rsidRPr="000F3A39" w:rsidRDefault="00D319F2">
            <w:pPr>
              <w:spacing w:after="200"/>
              <w:jc w:val="right"/>
            </w:pPr>
            <w:r w:rsidRPr="00267B5B">
              <w:t>0.255</w:t>
            </w:r>
          </w:p>
        </w:tc>
        <w:tc>
          <w:tcPr>
            <w:tcW w:w="1145" w:type="dxa"/>
            <w:vAlign w:val="bottom"/>
          </w:tcPr>
          <w:p w14:paraId="2E506AC7" w14:textId="77777777" w:rsidR="00D319F2" w:rsidRPr="009930F4" w:rsidRDefault="00D319F2" w:rsidP="00A13D3A">
            <w:pPr>
              <w:spacing w:after="200"/>
              <w:jc w:val="right"/>
            </w:pPr>
            <w:r w:rsidRPr="009930F4">
              <w:t>0.</w:t>
            </w:r>
            <w:r>
              <w:t>1941</w:t>
            </w:r>
          </w:p>
        </w:tc>
        <w:tc>
          <w:tcPr>
            <w:tcW w:w="870" w:type="dxa"/>
            <w:vAlign w:val="bottom"/>
          </w:tcPr>
          <w:p w14:paraId="5E1D2909" w14:textId="77777777" w:rsidR="00D319F2" w:rsidRPr="000F3A39" w:rsidRDefault="00D319F2">
            <w:pPr>
              <w:spacing w:after="200"/>
              <w:jc w:val="right"/>
            </w:pPr>
            <w:r>
              <w:t>3.290</w:t>
            </w:r>
          </w:p>
        </w:tc>
        <w:tc>
          <w:tcPr>
            <w:tcW w:w="689" w:type="dxa"/>
            <w:vAlign w:val="bottom"/>
          </w:tcPr>
          <w:p w14:paraId="1FBC28D2" w14:textId="77777777" w:rsidR="00D319F2" w:rsidRPr="000F3A39" w:rsidRDefault="00D319F2">
            <w:pPr>
              <w:spacing w:after="200"/>
              <w:jc w:val="right"/>
            </w:pPr>
            <w:r>
              <w:t>7</w:t>
            </w:r>
          </w:p>
        </w:tc>
        <w:tc>
          <w:tcPr>
            <w:tcW w:w="689" w:type="dxa"/>
            <w:vAlign w:val="center"/>
          </w:tcPr>
          <w:p w14:paraId="1076BF02" w14:textId="77777777" w:rsidR="00D319F2" w:rsidRDefault="00D319F2" w:rsidP="00A13D3A">
            <w:pPr>
              <w:jc w:val="center"/>
            </w:pPr>
            <w:r>
              <w:t>3</w:t>
            </w:r>
          </w:p>
        </w:tc>
        <w:tc>
          <w:tcPr>
            <w:tcW w:w="3648" w:type="dxa"/>
            <w:vAlign w:val="bottom"/>
          </w:tcPr>
          <w:p w14:paraId="368A647A" w14:textId="77777777" w:rsidR="00D319F2" w:rsidRPr="000F3A39" w:rsidRDefault="00D319F2">
            <w:pPr>
              <w:spacing w:after="200"/>
            </w:pPr>
            <w:proofErr w:type="spellStart"/>
            <w:r>
              <w:t>Restrepo</w:t>
            </w:r>
            <w:proofErr w:type="spellEnd"/>
            <w:r>
              <w:t xml:space="preserve"> 1989, Sullivan 1979, </w:t>
            </w:r>
            <w:proofErr w:type="spellStart"/>
            <w:r w:rsidRPr="000F3A39">
              <w:t>Gerhart</w:t>
            </w:r>
            <w:proofErr w:type="spellEnd"/>
            <w:r w:rsidRPr="000F3A39">
              <w:t xml:space="preserve"> and Bert 2008</w:t>
            </w:r>
          </w:p>
        </w:tc>
      </w:tr>
    </w:tbl>
    <w:p w14:paraId="2E32DCD8" w14:textId="77777777" w:rsidR="00D319F2" w:rsidRDefault="00D319F2" w:rsidP="00D319F2"/>
    <w:p w14:paraId="704F1F36" w14:textId="77777777" w:rsidR="00D319F2" w:rsidRDefault="00D319F2" w:rsidP="00D319F2"/>
    <w:p w14:paraId="266D452B" w14:textId="77777777" w:rsidR="00EF6180" w:rsidRPr="00552B60" w:rsidRDefault="00EF6180" w:rsidP="00552B60">
      <w:pPr>
        <w:rPr>
          <w:lang w:val="en-GB"/>
        </w:rPr>
      </w:pPr>
    </w:p>
    <w:sectPr w:rsidR="00EF6180" w:rsidRPr="00552B60" w:rsidSect="00A13D3A">
      <w:pgSz w:w="16838" w:h="11899" w:orient="landscape"/>
      <w:pgMar w:top="1800" w:right="1440" w:bottom="1800" w:left="144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ne zu Ermgassen" w:date="2014-11-22T05:06:00Z" w:initials="PzE">
    <w:p w14:paraId="301A47BB" w14:textId="77777777" w:rsidR="00EC7364" w:rsidRDefault="00EC7364">
      <w:pPr>
        <w:pStyle w:val="CommentText"/>
      </w:pPr>
      <w:r>
        <w:rPr>
          <w:rStyle w:val="CommentReference"/>
        </w:rPr>
        <w:annotationRef/>
      </w:r>
      <w:r>
        <w:t>Should we add any others? I envisaged that we would put the SA in acknowledgments as in Baggett et al. is this correct?</w:t>
      </w:r>
    </w:p>
  </w:comment>
  <w:comment w:id="6" w:author="1" w:date="2014-10-29T16:59:00Z" w:initials="BMD">
    <w:p w14:paraId="7B3E8DEC" w14:textId="77777777" w:rsidR="00EC7364" w:rsidRDefault="00EC7364">
      <w:pPr>
        <w:pStyle w:val="CommentText"/>
      </w:pPr>
      <w:r>
        <w:rPr>
          <w:rStyle w:val="CommentReference"/>
        </w:rPr>
        <w:annotationRef/>
      </w:r>
      <w:r>
        <w:t xml:space="preserve">Objectives? </w:t>
      </w:r>
    </w:p>
  </w:comment>
  <w:comment w:id="7" w:author="Philine zu Ermgassen" w:date="2014-11-22T04:34:00Z" w:initials="PzE">
    <w:p w14:paraId="29D79165" w14:textId="77777777" w:rsidR="00EC7364" w:rsidRDefault="00EC7364">
      <w:pPr>
        <w:pStyle w:val="CommentText"/>
      </w:pPr>
      <w:r>
        <w:rPr>
          <w:rStyle w:val="CommentReference"/>
        </w:rPr>
        <w:annotationRef/>
      </w:r>
      <w:r>
        <w:t>Three or 4, need to decide the status of coastal protection.</w:t>
      </w:r>
    </w:p>
  </w:comment>
  <w:comment w:id="8" w:author="Philine zu Ermgassen" w:date="2014-11-22T04:37:00Z" w:initials="PzE">
    <w:p w14:paraId="4DF19081" w14:textId="77777777" w:rsidR="00EC7364" w:rsidRDefault="00EC7364">
      <w:pPr>
        <w:pStyle w:val="CommentText"/>
      </w:pPr>
      <w:r>
        <w:rPr>
          <w:rStyle w:val="CommentReference"/>
        </w:rPr>
        <w:annotationRef/>
      </w:r>
      <w:r>
        <w:t>?</w:t>
      </w:r>
    </w:p>
  </w:comment>
  <w:comment w:id="11" w:author="Philine zu Ermgassen" w:date="2014-10-29T16:59:00Z" w:initials="PzE">
    <w:p w14:paraId="47418346" w14:textId="77777777" w:rsidR="00EC7364" w:rsidRDefault="00EC7364">
      <w:pPr>
        <w:pStyle w:val="CommentText"/>
      </w:pPr>
      <w:r>
        <w:rPr>
          <w:rStyle w:val="CommentReference"/>
        </w:rPr>
        <w:annotationRef/>
      </w:r>
      <w:r>
        <w:t>I think this is an excellent point Bryan, and have included elements of it in the text above. I originally added it wholesale, then realized there was a lot of overlap with existing text.</w:t>
      </w:r>
    </w:p>
    <w:p w14:paraId="3755E92D" w14:textId="77777777" w:rsidR="00EC7364" w:rsidRDefault="00EC7364">
      <w:pPr>
        <w:pStyle w:val="CommentText"/>
      </w:pPr>
      <w:r>
        <w:t xml:space="preserve"> On thing that is possibly still missing, but I am not sure it belongs here, is a statement that we do not consider how the </w:t>
      </w:r>
      <w:proofErr w:type="spellStart"/>
      <w:r>
        <w:t>locaiton</w:t>
      </w:r>
      <w:proofErr w:type="spellEnd"/>
      <w:r>
        <w:t xml:space="preserve"> of a </w:t>
      </w:r>
      <w:proofErr w:type="spellStart"/>
      <w:r>
        <w:t>restoraton</w:t>
      </w:r>
      <w:proofErr w:type="spellEnd"/>
      <w:r>
        <w:t xml:space="preserve"> effort within a site will impact ESS delivery.</w:t>
      </w:r>
    </w:p>
  </w:comment>
  <w:comment w:id="14" w:author="1" w:date="2014-10-29T16:59:00Z" w:initials="BMD">
    <w:p w14:paraId="75DF2788" w14:textId="77777777" w:rsidR="00EC7364" w:rsidRDefault="00EC7364">
      <w:pPr>
        <w:pStyle w:val="CommentText"/>
      </w:pPr>
      <w:r>
        <w:rPr>
          <w:rStyle w:val="CommentReference"/>
        </w:rPr>
        <w:annotationRef/>
      </w:r>
      <w:r>
        <w:t>It’s pretty well played-out by this point – but Beck et al. global and/or national decline map??</w:t>
      </w:r>
    </w:p>
  </w:comment>
  <w:comment w:id="15" w:author="Philine zu Ermgassen" w:date="2014-10-29T16:59:00Z" w:initials="PzE">
    <w:p w14:paraId="0CFC717D" w14:textId="77777777" w:rsidR="00EC7364" w:rsidRDefault="00EC7364">
      <w:pPr>
        <w:pStyle w:val="CommentText"/>
      </w:pPr>
      <w:r>
        <w:rPr>
          <w:rStyle w:val="CommentReference"/>
        </w:rPr>
        <w:annotationRef/>
      </w:r>
      <w:r>
        <w:t>This is done in “historic” below. I intended this as a general blurb, but can get more specific here if you feel I should.</w:t>
      </w:r>
    </w:p>
  </w:comment>
  <w:comment w:id="17" w:author="1" w:date="2014-10-29T16:59:00Z" w:initials="BMD">
    <w:p w14:paraId="4B9A7D3C" w14:textId="77777777" w:rsidR="00EC7364" w:rsidRDefault="00EC7364">
      <w:pPr>
        <w:pStyle w:val="CommentText"/>
      </w:pPr>
      <w:r>
        <w:rPr>
          <w:rStyle w:val="CommentReference"/>
        </w:rPr>
        <w:annotationRef/>
      </w:r>
      <w:r>
        <w:t xml:space="preserve">A collage of oyster reef photos of different kinds?  </w:t>
      </w:r>
    </w:p>
  </w:comment>
  <w:comment w:id="18" w:author="Philine zu Ermgassen" w:date="2014-11-22T04:54:00Z" w:initials="PzE">
    <w:p w14:paraId="00C342D0" w14:textId="77777777" w:rsidR="00EC7364" w:rsidRDefault="00EC7364">
      <w:pPr>
        <w:pStyle w:val="CommentText"/>
      </w:pPr>
      <w:r>
        <w:rPr>
          <w:rStyle w:val="CommentReference"/>
        </w:rPr>
        <w:annotationRef/>
      </w:r>
      <w:r>
        <w:t xml:space="preserve">Photos of intertidal </w:t>
      </w:r>
      <w:proofErr w:type="spellStart"/>
      <w:r>
        <w:t>vs</w:t>
      </w:r>
      <w:proofErr w:type="spellEnd"/>
      <w:r>
        <w:t xml:space="preserve"> </w:t>
      </w:r>
      <w:proofErr w:type="spellStart"/>
      <w:r>
        <w:t>subtidal</w:t>
      </w:r>
      <w:proofErr w:type="spellEnd"/>
      <w:r>
        <w:t xml:space="preserve"> beds</w:t>
      </w:r>
    </w:p>
  </w:comment>
  <w:comment w:id="19" w:author="TNC_User" w:date="2014-10-29T16:59:00Z" w:initials="Boze">
    <w:p w14:paraId="5DE6DB22" w14:textId="77777777" w:rsidR="00EC7364" w:rsidRPr="009550CD" w:rsidRDefault="00EC7364">
      <w:pPr>
        <w:pStyle w:val="CommentText"/>
        <w:rPr>
          <w:sz w:val="32"/>
          <w:szCs w:val="32"/>
        </w:rPr>
      </w:pPr>
      <w:r>
        <w:rPr>
          <w:rStyle w:val="CommentReference"/>
        </w:rPr>
        <w:annotationRef/>
      </w:r>
      <w:r w:rsidRPr="009550CD">
        <w:rPr>
          <w:sz w:val="32"/>
          <w:szCs w:val="32"/>
        </w:rPr>
        <w:t xml:space="preserve">Pictures from </w:t>
      </w:r>
      <w:proofErr w:type="spellStart"/>
      <w:r w:rsidRPr="009550CD">
        <w:rPr>
          <w:sz w:val="32"/>
          <w:szCs w:val="32"/>
        </w:rPr>
        <w:t>Boze</w:t>
      </w:r>
      <w:proofErr w:type="spellEnd"/>
    </w:p>
  </w:comment>
  <w:comment w:id="21" w:author="1" w:date="2014-10-29T16:59:00Z" w:initials="BMD">
    <w:p w14:paraId="7C71A2AE" w14:textId="77777777" w:rsidR="00EC7364" w:rsidRDefault="00EC7364">
      <w:pPr>
        <w:pStyle w:val="CommentText"/>
      </w:pPr>
      <w:r>
        <w:rPr>
          <w:rStyle w:val="CommentReference"/>
        </w:rPr>
        <w:annotationRef/>
      </w:r>
      <w:r>
        <w:t>Is it worth being even a bit more explicit here and following up with…”while this term is often used to describe historic fishing areas throughout the document, it is not used to describe reef or bed spatial area in an ecological context”</w:t>
      </w:r>
    </w:p>
    <w:p w14:paraId="2E7AF821" w14:textId="77777777" w:rsidR="00EC7364" w:rsidRDefault="00EC7364">
      <w:pPr>
        <w:pStyle w:val="CommentText"/>
      </w:pPr>
    </w:p>
    <w:p w14:paraId="3E8DDAD6" w14:textId="77777777" w:rsidR="00EC7364" w:rsidRDefault="00EC7364">
      <w:pPr>
        <w:pStyle w:val="CommentText"/>
      </w:pPr>
    </w:p>
  </w:comment>
  <w:comment w:id="22" w:author="Philine zu Ermgassen" w:date="2014-10-29T16:59:00Z" w:initials="PzE">
    <w:p w14:paraId="63111D34" w14:textId="77777777" w:rsidR="00EC7364" w:rsidRDefault="00EC7364">
      <w:pPr>
        <w:pStyle w:val="CommentText"/>
      </w:pPr>
      <w:r>
        <w:rPr>
          <w:rStyle w:val="CommentReference"/>
        </w:rPr>
        <w:annotationRef/>
      </w:r>
      <w:r>
        <w:t>Term not actually used in the text, expect exclusively in historical quotations, so do not think this is necessary.</w:t>
      </w:r>
    </w:p>
  </w:comment>
  <w:comment w:id="25" w:author="1" w:date="2014-10-29T16:59:00Z" w:initials="BMD">
    <w:p w14:paraId="229A4F73" w14:textId="77777777" w:rsidR="00EC7364" w:rsidRDefault="00EC7364">
      <w:pPr>
        <w:pStyle w:val="CommentText"/>
      </w:pPr>
      <w:r>
        <w:rPr>
          <w:rStyle w:val="CommentReference"/>
        </w:rPr>
        <w:annotationRef/>
      </w:r>
      <w:r>
        <w:t xml:space="preserve">There’s so much great historic information I find it hard not to put at least one really cool historic image. </w:t>
      </w:r>
    </w:p>
  </w:comment>
  <w:comment w:id="26" w:author="TNC_User" w:date="2014-10-29T16:59:00Z" w:initials="Boze">
    <w:p w14:paraId="14E6B669" w14:textId="77777777" w:rsidR="00EC7364" w:rsidRDefault="00EC7364">
      <w:pPr>
        <w:pStyle w:val="CommentText"/>
      </w:pPr>
      <w:r>
        <w:rPr>
          <w:rStyle w:val="CommentReference"/>
        </w:rPr>
        <w:annotationRef/>
      </w:r>
      <w:r>
        <w:t>Image from Bryan!</w:t>
      </w:r>
    </w:p>
  </w:comment>
  <w:comment w:id="27" w:author="TNC_User" w:date="2014-10-29T16:59:00Z" w:initials="Boze">
    <w:p w14:paraId="71F0A67E" w14:textId="77777777" w:rsidR="00EC7364" w:rsidRDefault="00EC7364">
      <w:pPr>
        <w:pStyle w:val="CommentText"/>
      </w:pPr>
      <w:r>
        <w:rPr>
          <w:rStyle w:val="CommentReference"/>
        </w:rPr>
        <w:annotationRef/>
      </w:r>
      <w:r>
        <w:t>Following the decline of the living resource the underlying accumulation of shell was commonly extracted and used for a variety of purposes including being burned for lime production or used as a building material (Doran 1965).</w:t>
      </w:r>
    </w:p>
    <w:p w14:paraId="38303380" w14:textId="77777777" w:rsidR="00EC7364" w:rsidRDefault="00EC7364" w:rsidP="00F11E10">
      <w:pPr>
        <w:pStyle w:val="Default"/>
      </w:pPr>
    </w:p>
    <w:p w14:paraId="2C347591" w14:textId="77777777" w:rsidR="00EC7364" w:rsidRPr="00F11E10" w:rsidRDefault="00EC7364" w:rsidP="00F11E10">
      <w:pPr>
        <w:pStyle w:val="Default"/>
        <w:rPr>
          <w:rFonts w:asciiTheme="majorHAnsi" w:hAnsiTheme="majorHAnsi"/>
        </w:rPr>
      </w:pPr>
      <w:r w:rsidRPr="00F11E10">
        <w:rPr>
          <w:rFonts w:asciiTheme="majorHAnsi" w:hAnsiTheme="majorHAnsi"/>
        </w:rPr>
        <w:t xml:space="preserve">Edwin Doran, Jr. 1965.  Shell roads in Texas.  Geographical Review, Vol. 55, No. 2, (Apr., 1965), pp. 223-240 </w:t>
      </w:r>
    </w:p>
  </w:comment>
  <w:comment w:id="28" w:author="Philine zu Ermgassen" w:date="2014-10-29T16:59:00Z" w:initials="PzE">
    <w:p w14:paraId="738EFAC3" w14:textId="77777777" w:rsidR="00EC7364" w:rsidRDefault="00EC7364">
      <w:pPr>
        <w:pStyle w:val="CommentText"/>
      </w:pPr>
      <w:r>
        <w:rPr>
          <w:rStyle w:val="CommentReference"/>
        </w:rPr>
        <w:annotationRef/>
      </w:r>
      <w:r>
        <w:t xml:space="preserve">Does not really fit here, and not sure it is necessary context at this stage. </w:t>
      </w:r>
    </w:p>
  </w:comment>
  <w:comment w:id="30" w:author="Philine zu Ermgassen" w:date="2014-10-29T16:59:00Z" w:initials="PzE">
    <w:p w14:paraId="4F3708CB" w14:textId="77777777" w:rsidR="00EC7364" w:rsidRDefault="00EC7364">
      <w:pPr>
        <w:pStyle w:val="CommentText"/>
      </w:pPr>
      <w:r>
        <w:rPr>
          <w:rStyle w:val="CommentReference"/>
        </w:rPr>
        <w:annotationRef/>
      </w:r>
      <w:r>
        <w:t>I have deleted this subheading here, as I do not think it is necessarily a useful distinction in the “making the case” section. Also, we do not explicitly deal with diversity.</w:t>
      </w:r>
    </w:p>
  </w:comment>
  <w:comment w:id="31" w:author="1" w:date="2014-11-03T12:00:00Z" w:initials="BMD">
    <w:p w14:paraId="0D593AA0" w14:textId="77777777" w:rsidR="00EC7364" w:rsidRDefault="00EC7364" w:rsidP="0080345B">
      <w:pPr>
        <w:pStyle w:val="CommentText"/>
      </w:pPr>
      <w:r>
        <w:rPr>
          <w:rStyle w:val="CommentReference"/>
        </w:rPr>
        <w:annotationRef/>
      </w:r>
      <w:r>
        <w:t xml:space="preserve">Really?  I thought we agreed this was not, because we can’t truly give guidance to people on how to set restoration targets for this service.  If that’s still the case, I suggest we move it to the “other services we’re not going to focus on section” and provide links and background to Coastal Resiliency.  </w:t>
      </w:r>
    </w:p>
  </w:comment>
  <w:comment w:id="32" w:author="Philine zu Ermgassen" w:date="2014-11-03T12:00:00Z" w:initials="PzE">
    <w:p w14:paraId="332ACEAA" w14:textId="77777777" w:rsidR="00EC7364" w:rsidRDefault="00EC7364" w:rsidP="0080345B">
      <w:pPr>
        <w:pStyle w:val="CommentText"/>
      </w:pPr>
      <w:r>
        <w:rPr>
          <w:rStyle w:val="CommentReference"/>
        </w:rPr>
        <w:annotationRef/>
      </w:r>
      <w:r>
        <w:t xml:space="preserve">We should give this some thought and reach some </w:t>
      </w:r>
      <w:proofErr w:type="spellStart"/>
      <w:r>
        <w:t>concensus</w:t>
      </w:r>
      <w:proofErr w:type="spellEnd"/>
      <w:r>
        <w:t xml:space="preserve"> on where the coastal resilience section belongs.</w:t>
      </w:r>
    </w:p>
  </w:comment>
  <w:comment w:id="34" w:author="Philine zu Ermgassen" w:date="2014-11-03T11:43:00Z" w:initials="PzE">
    <w:p w14:paraId="0C470EA0" w14:textId="77777777" w:rsidR="00EC7364" w:rsidRDefault="00EC7364">
      <w:pPr>
        <w:pStyle w:val="CommentText"/>
      </w:pPr>
      <w:r>
        <w:rPr>
          <w:rStyle w:val="CommentReference"/>
        </w:rPr>
        <w:annotationRef/>
      </w:r>
      <w:r>
        <w:t>Order wise, I think it makes sense to start with the services we focus on, which is why I have arranged them thus.</w:t>
      </w:r>
    </w:p>
  </w:comment>
  <w:comment w:id="38" w:author="Philine zu Ermgassen" w:date="2014-10-29T16:59:00Z" w:initials="PzE">
    <w:p w14:paraId="1D08D2D0" w14:textId="77777777" w:rsidR="00EC7364" w:rsidRDefault="00EC7364">
      <w:pPr>
        <w:pStyle w:val="CommentText"/>
      </w:pPr>
      <w:r>
        <w:rPr>
          <w:rStyle w:val="CommentReference"/>
        </w:rPr>
        <w:annotationRef/>
      </w:r>
      <w:proofErr w:type="spellStart"/>
      <w:r>
        <w:t>Boze</w:t>
      </w:r>
      <w:proofErr w:type="spellEnd"/>
      <w:r>
        <w:t xml:space="preserve"> I deleted this as I can find no evidence for this. In really eutrophic water, it will take more than plants to counter the low o2. I think this is oversimplifying it too much and we don’t need this to make a case.</w:t>
      </w:r>
    </w:p>
  </w:comment>
  <w:comment w:id="44" w:author="Philine zu Ermgassen" w:date="2014-10-29T16:59:00Z" w:initials="PzE">
    <w:p w14:paraId="768C425C" w14:textId="77777777" w:rsidR="00EC7364" w:rsidRDefault="00EC7364">
      <w:pPr>
        <w:pStyle w:val="CommentText"/>
      </w:pPr>
      <w:r>
        <w:rPr>
          <w:rStyle w:val="CommentReference"/>
        </w:rPr>
        <w:annotationRef/>
      </w:r>
      <w:r>
        <w:t>Thought about macro-invertebrates, but then wondered if that language was too technical for our audience?</w:t>
      </w:r>
    </w:p>
  </w:comment>
  <w:comment w:id="47" w:author="1" w:date="2014-10-29T16:59:00Z" w:initials="BMD">
    <w:p w14:paraId="7DDACA97" w14:textId="77777777" w:rsidR="00EC7364" w:rsidRDefault="00EC7364">
      <w:pPr>
        <w:pStyle w:val="CommentText"/>
      </w:pPr>
      <w:r>
        <w:rPr>
          <w:rStyle w:val="CommentReference"/>
        </w:rPr>
        <w:annotationRef/>
      </w:r>
      <w:r>
        <w:t xml:space="preserve">Photo of people “doing” restoration </w:t>
      </w:r>
    </w:p>
  </w:comment>
  <w:comment w:id="48" w:author="Philine zu Ermgassen" w:date="2014-11-22T05:12:00Z" w:initials="PzE">
    <w:p w14:paraId="4D9AF6C5" w14:textId="77777777" w:rsidR="00EC7364" w:rsidRDefault="00EC7364">
      <w:pPr>
        <w:pStyle w:val="CommentText"/>
      </w:pPr>
      <w:r>
        <w:rPr>
          <w:rStyle w:val="CommentReference"/>
        </w:rPr>
        <w:annotationRef/>
      </w:r>
      <w:r>
        <w:t xml:space="preserve">Is there a </w:t>
      </w:r>
      <w:proofErr w:type="spellStart"/>
      <w:r>
        <w:t>weblink</w:t>
      </w:r>
      <w:proofErr w:type="spellEnd"/>
      <w:r>
        <w:t xml:space="preserve"> or citation to “restoration works” that could be included here?</w:t>
      </w:r>
    </w:p>
  </w:comment>
  <w:comment w:id="49" w:author="1" w:date="2014-10-29T16:59:00Z" w:initials="BMD">
    <w:p w14:paraId="4CF9BD68" w14:textId="77777777" w:rsidR="00EC7364" w:rsidRDefault="00EC7364">
      <w:pPr>
        <w:pStyle w:val="CommentText"/>
      </w:pPr>
      <w:r>
        <w:rPr>
          <w:rStyle w:val="CommentReference"/>
        </w:rPr>
        <w:annotationRef/>
      </w:r>
      <w:r>
        <w:t xml:space="preserve">We need to deal with consistency of language: goals vs. objectives; large-scale vs. </w:t>
      </w:r>
      <w:proofErr w:type="spellStart"/>
      <w:r>
        <w:t>etuary</w:t>
      </w:r>
      <w:proofErr w:type="spellEnd"/>
    </w:p>
  </w:comment>
  <w:comment w:id="53" w:author="Philine zu Ermgassen" w:date="2014-11-22T05:13:00Z" w:initials="PzE">
    <w:p w14:paraId="23E41075" w14:textId="77777777" w:rsidR="00EC7364" w:rsidRDefault="00EC7364">
      <w:pPr>
        <w:pStyle w:val="CommentText"/>
      </w:pPr>
      <w:r>
        <w:rPr>
          <w:rStyle w:val="CommentReference"/>
        </w:rPr>
        <w:annotationRef/>
      </w:r>
      <w:r>
        <w:t>Not sure if we are calling these chapters?</w:t>
      </w:r>
    </w:p>
  </w:comment>
  <w:comment w:id="54" w:author="Philine zu Ermgassen" w:date="2014-11-22T04:14:00Z" w:initials="PzE">
    <w:p w14:paraId="7F580B87" w14:textId="77777777" w:rsidR="00EC7364" w:rsidRDefault="00EC7364">
      <w:pPr>
        <w:pStyle w:val="CommentText"/>
      </w:pPr>
      <w:r>
        <w:rPr>
          <w:rStyle w:val="CommentReference"/>
        </w:rPr>
        <w:annotationRef/>
      </w:r>
      <w:proofErr w:type="spellStart"/>
      <w:r>
        <w:t>Boze</w:t>
      </w:r>
      <w:proofErr w:type="spellEnd"/>
      <w:r>
        <w:t xml:space="preserve">. No idea what this is. How would you like to </w:t>
      </w:r>
      <w:proofErr w:type="spellStart"/>
      <w:r>
        <w:t>incoporate</w:t>
      </w:r>
      <w:proofErr w:type="spellEnd"/>
      <w:r>
        <w:t xml:space="preserve"> it?</w:t>
      </w:r>
    </w:p>
  </w:comment>
  <w:comment w:id="55" w:author="Philine zu Ermgassen" w:date="2014-11-22T05:15:00Z" w:initials="PzE">
    <w:p w14:paraId="6FBF2EA1" w14:textId="77777777" w:rsidR="00EC7364" w:rsidRDefault="00EC7364">
      <w:pPr>
        <w:pStyle w:val="CommentText"/>
      </w:pPr>
      <w:r>
        <w:rPr>
          <w:rStyle w:val="CommentReference"/>
        </w:rPr>
        <w:annotationRef/>
      </w:r>
      <w:r>
        <w:t>Add to ref list</w:t>
      </w:r>
    </w:p>
  </w:comment>
  <w:comment w:id="61" w:author="1" w:date="2014-10-29T16:59:00Z" w:initials="BMD">
    <w:p w14:paraId="146CC89B" w14:textId="77777777" w:rsidR="00EC7364" w:rsidRDefault="00EC7364">
      <w:pPr>
        <w:pStyle w:val="CommentText"/>
      </w:pPr>
      <w:r>
        <w:rPr>
          <w:rStyle w:val="CommentReference"/>
        </w:rPr>
        <w:annotationRef/>
      </w:r>
      <w:r>
        <w:t xml:space="preserve">See my earlier comment.  I don’t think we should be promoting the message to restore towards historic abundance.  How often is this truly relevant or possible?  I feel as though it’s also very confusing to the reader.  People ALREADY know they can do this and how (it’s been done a bazillion times).  This document should focus on setting E.S. targets.  </w:t>
      </w:r>
    </w:p>
  </w:comment>
  <w:comment w:id="62" w:author="Philine zu Ermgassen" w:date="2014-11-22T05:26:00Z" w:initials="PzE">
    <w:p w14:paraId="2C58AE5D" w14:textId="77777777" w:rsidR="00EC7364" w:rsidRDefault="00EC7364">
      <w:pPr>
        <w:pStyle w:val="CommentText"/>
      </w:pPr>
      <w:r>
        <w:rPr>
          <w:rStyle w:val="CommentReference"/>
        </w:rPr>
        <w:annotationRef/>
      </w:r>
      <w:r>
        <w:t>Bryan,</w:t>
      </w:r>
    </w:p>
    <w:p w14:paraId="6125E745" w14:textId="77777777" w:rsidR="00EC7364" w:rsidRDefault="00EC7364">
      <w:pPr>
        <w:pStyle w:val="CommentText"/>
      </w:pPr>
      <w:r>
        <w:t xml:space="preserve"> The text does not encourage people to set goals on historic. It encourages them to consider the relevance (or lack thereof) of historic. Historic data are still useful when setting ESS goals. If we leave this out a) we miss out this vital bit of information and b) people will wonder why the hell we are giving them any historic background anyway!</w:t>
      </w:r>
    </w:p>
  </w:comment>
  <w:comment w:id="63" w:author="Jonathan Gair" w:date="2014-10-29T16:59:00Z" w:initials="JG">
    <w:p w14:paraId="062638D5" w14:textId="77777777" w:rsidR="00EC7364" w:rsidRDefault="00EC7364">
      <w:pPr>
        <w:pStyle w:val="CommentText"/>
      </w:pPr>
      <w:r>
        <w:rPr>
          <w:rStyle w:val="CommentReference"/>
        </w:rPr>
        <w:annotationRef/>
      </w:r>
      <w:r>
        <w:t>Cut text: fits somewhere else potentially</w:t>
      </w:r>
      <w:proofErr w:type="gramStart"/>
      <w:r>
        <w:t>?:</w:t>
      </w:r>
      <w:proofErr w:type="gramEnd"/>
    </w:p>
    <w:p w14:paraId="035EF30A" w14:textId="77777777" w:rsidR="00EC7364" w:rsidRPr="00CB1D58" w:rsidRDefault="00EC7364" w:rsidP="00CB1D58">
      <w:pPr>
        <w:rPr>
          <w:lang w:val="en-GB"/>
        </w:rPr>
      </w:pPr>
      <w:r>
        <w:rPr>
          <w:lang w:val="en-GB"/>
        </w:rPr>
        <w:t xml:space="preserve">Ecological restoration seeks to assist the recovery of lost or degraded habitats and ecosystem services. Restoration therefore requires knowledge of how things were; at the very least that the habitat was historically present at the location before restoration is attempted. Restoration can then aim to re-build or replicate some historic situation, but should also take account of current conditions. </w:t>
      </w:r>
    </w:p>
  </w:comment>
  <w:comment w:id="64" w:author="TNC_User" w:date="2014-10-29T16:59:00Z" w:initials="Boze">
    <w:p w14:paraId="6C9E67D3" w14:textId="77777777" w:rsidR="00EC7364" w:rsidRDefault="00EC7364">
      <w:pPr>
        <w:pStyle w:val="CommentText"/>
      </w:pPr>
      <w:r>
        <w:rPr>
          <w:rStyle w:val="CommentReference"/>
        </w:rPr>
        <w:annotationRef/>
      </w:r>
      <w:r>
        <w:t>This is an important paragraph.  This is the crux of the historic extent info.  The historic extent info needs to be included, but perhaps less scattered and more of a direct section.</w:t>
      </w:r>
    </w:p>
  </w:comment>
  <w:comment w:id="68" w:author="Philine zu Ermgassen" w:date="2014-11-22T05:27:00Z" w:initials="PzE">
    <w:p w14:paraId="1401F567" w14:textId="77777777" w:rsidR="00EC7364" w:rsidRDefault="00EC7364">
      <w:pPr>
        <w:pStyle w:val="CommentText"/>
      </w:pPr>
      <w:r>
        <w:rPr>
          <w:rStyle w:val="CommentReference"/>
        </w:rPr>
        <w:annotationRef/>
      </w:r>
      <w:proofErr w:type="spellStart"/>
      <w:r>
        <w:t>Boze</w:t>
      </w:r>
      <w:proofErr w:type="spellEnd"/>
      <w:r>
        <w:t>, we cannot use the fish in this way. It is inappropriate as it violates the constraints of the model.</w:t>
      </w:r>
    </w:p>
  </w:comment>
  <w:comment w:id="83" w:author="1" w:date="2014-10-29T16:59:00Z" w:initials="BMD">
    <w:p w14:paraId="2A302BB0" w14:textId="77777777" w:rsidR="00EC7364" w:rsidRDefault="00EC7364">
      <w:pPr>
        <w:pStyle w:val="CommentText"/>
      </w:pPr>
      <w:r>
        <w:rPr>
          <w:rStyle w:val="CommentReference"/>
        </w:rPr>
        <w:annotationRef/>
      </w:r>
      <w:r>
        <w:t xml:space="preserve">Potential to add a few more sentences here describing what this (estimating the area of restoration needed) is actually good for (planning </w:t>
      </w:r>
      <w:proofErr w:type="gramStart"/>
      <w:r>
        <w:t>restoration :</w:t>
      </w:r>
      <w:proofErr w:type="gramEnd"/>
      <w:r>
        <w:t xml:space="preserve"> space use planning, fund raising, community planning, conflict user group planning, land management, etc). </w:t>
      </w:r>
    </w:p>
    <w:p w14:paraId="1508CC6B" w14:textId="77777777" w:rsidR="00EC7364" w:rsidRDefault="00EC7364">
      <w:pPr>
        <w:pStyle w:val="CommentText"/>
      </w:pPr>
    </w:p>
  </w:comment>
  <w:comment w:id="84" w:author="Philine zu Ermgassen" w:date="2014-11-22T09:38:00Z" w:initials="PzE">
    <w:p w14:paraId="0D96D14F" w14:textId="77777777" w:rsidR="00EC7364" w:rsidRDefault="00EC7364">
      <w:pPr>
        <w:pStyle w:val="CommentText"/>
      </w:pPr>
      <w:r>
        <w:rPr>
          <w:rStyle w:val="CommentReference"/>
        </w:rPr>
        <w:annotationRef/>
      </w:r>
      <w:r>
        <w:t>I like the idea of this content, but think it should come at the beginning rather than here. I added text, see line 85-86</w:t>
      </w:r>
    </w:p>
  </w:comment>
  <w:comment w:id="87" w:author="1" w:date="2014-10-29T16:59:00Z" w:initials="BMD">
    <w:p w14:paraId="6DE86C28" w14:textId="77777777" w:rsidR="00EC7364" w:rsidRDefault="00EC7364">
      <w:pPr>
        <w:pStyle w:val="CommentText"/>
      </w:pPr>
      <w:r>
        <w:rPr>
          <w:rStyle w:val="CommentReference"/>
        </w:rPr>
        <w:annotationRef/>
      </w:r>
      <w:r>
        <w:t xml:space="preserve">Going to need at least 3 </w:t>
      </w:r>
      <w:proofErr w:type="spellStart"/>
      <w:r>
        <w:t>pics</w:t>
      </w:r>
      <w:proofErr w:type="spellEnd"/>
      <w:r>
        <w:t xml:space="preserve"> in this entire W.Q. section (one of which is </w:t>
      </w:r>
      <w:proofErr w:type="spellStart"/>
      <w:r>
        <w:t>Oly</w:t>
      </w:r>
      <w:proofErr w:type="spellEnd"/>
      <w:r>
        <w:t xml:space="preserve">).  </w:t>
      </w:r>
    </w:p>
    <w:p w14:paraId="088A3E09" w14:textId="77777777" w:rsidR="00EC7364" w:rsidRDefault="00EC7364">
      <w:pPr>
        <w:pStyle w:val="CommentText"/>
      </w:pPr>
    </w:p>
    <w:p w14:paraId="3A7A8A5B" w14:textId="77777777" w:rsidR="00EC7364" w:rsidRDefault="00EC7364">
      <w:pPr>
        <w:pStyle w:val="CommentText"/>
      </w:pPr>
      <w:r>
        <w:t>Also probably the W.Q. vs. Clearance time (1:1) graph</w:t>
      </w:r>
    </w:p>
  </w:comment>
  <w:comment w:id="89" w:author="Philine zu Ermgassen" w:date="2014-11-22T09:48:00Z" w:initials="PzE">
    <w:p w14:paraId="0A1A898C" w14:textId="77777777" w:rsidR="00EC7364" w:rsidRDefault="00EC7364">
      <w:pPr>
        <w:pStyle w:val="CommentText"/>
      </w:pPr>
      <w:r>
        <w:rPr>
          <w:rStyle w:val="CommentReference"/>
        </w:rPr>
        <w:annotationRef/>
      </w:r>
      <w:r>
        <w:t>I feel like this whole section is rather wordy. Do you agree? Would this be better represented as a flow chart or the like? Your thoughts would be appreciated.</w:t>
      </w:r>
    </w:p>
  </w:comment>
  <w:comment w:id="90" w:author="Philine zu Ermgassen" w:date="2014-11-22T09:53:00Z" w:initials="PzE">
    <w:p w14:paraId="371B7416" w14:textId="77777777" w:rsidR="00EC7364" w:rsidRDefault="00EC7364">
      <w:pPr>
        <w:pStyle w:val="CommentText"/>
      </w:pPr>
      <w:r>
        <w:rPr>
          <w:rStyle w:val="CommentReference"/>
        </w:rPr>
        <w:annotationRef/>
      </w:r>
      <w:r>
        <w:t xml:space="preserve">NB check- below table suggests 5! Think this is the dif between the </w:t>
      </w:r>
      <w:proofErr w:type="spellStart"/>
      <w:r>
        <w:t>fitr</w:t>
      </w:r>
      <w:proofErr w:type="spellEnd"/>
      <w:r>
        <w:t xml:space="preserve"> paper and the </w:t>
      </w:r>
      <w:proofErr w:type="spellStart"/>
      <w:r>
        <w:t>prc</w:t>
      </w:r>
      <w:proofErr w:type="spellEnd"/>
      <w:r>
        <w:t xml:space="preserve"> </w:t>
      </w:r>
      <w:proofErr w:type="spellStart"/>
      <w:r>
        <w:t>roy</w:t>
      </w:r>
      <w:proofErr w:type="spellEnd"/>
      <w:r>
        <w:t xml:space="preserve"> </w:t>
      </w:r>
      <w:proofErr w:type="spellStart"/>
      <w:r>
        <w:t>sco</w:t>
      </w:r>
      <w:proofErr w:type="spellEnd"/>
      <w:r>
        <w:t xml:space="preserve">. FIX Check </w:t>
      </w:r>
      <w:proofErr w:type="spellStart"/>
      <w:r>
        <w:t>filt</w:t>
      </w:r>
      <w:proofErr w:type="spellEnd"/>
      <w:r>
        <w:t xml:space="preserve"> numbers given here. PRIORITY</w:t>
      </w:r>
    </w:p>
  </w:comment>
  <w:comment w:id="100" w:author="1" w:date="2014-10-29T16:59:00Z" w:initials="BMD">
    <w:p w14:paraId="33413A9F" w14:textId="77777777" w:rsidR="00EC7364" w:rsidRDefault="00EC7364">
      <w:pPr>
        <w:pStyle w:val="CommentText"/>
      </w:pPr>
      <w:r>
        <w:rPr>
          <w:rStyle w:val="CommentReference"/>
        </w:rPr>
        <w:annotationRef/>
      </w:r>
      <w:r>
        <w:t xml:space="preserve">Need ~ 3 </w:t>
      </w:r>
      <w:proofErr w:type="spellStart"/>
      <w:r>
        <w:t>pics</w:t>
      </w:r>
      <w:proofErr w:type="spellEnd"/>
      <w:r>
        <w:t xml:space="preserve"> minimum of ‘on reef’ fish</w:t>
      </w:r>
    </w:p>
    <w:p w14:paraId="6872BC4D" w14:textId="77777777" w:rsidR="00EC7364" w:rsidRDefault="00EC7364">
      <w:pPr>
        <w:pStyle w:val="CommentText"/>
      </w:pPr>
    </w:p>
    <w:p w14:paraId="14AECE4F" w14:textId="77777777" w:rsidR="00EC7364" w:rsidRDefault="00EC7364">
      <w:pPr>
        <w:pStyle w:val="CommentText"/>
      </w:pPr>
      <w:r>
        <w:t>I would also put one of the ‘production’ graphs from the paper</w:t>
      </w:r>
    </w:p>
  </w:comment>
  <w:comment w:id="101" w:author="1" w:date="2014-10-29T16:59:00Z" w:initials="BMD">
    <w:p w14:paraId="112D7B9A" w14:textId="77777777" w:rsidR="00EC7364" w:rsidRDefault="00EC7364">
      <w:pPr>
        <w:pStyle w:val="CommentText"/>
      </w:pPr>
      <w:r>
        <w:rPr>
          <w:rStyle w:val="CommentReference"/>
        </w:rPr>
        <w:annotationRef/>
      </w:r>
      <w:r>
        <w:t>Goals???</w:t>
      </w:r>
    </w:p>
  </w:comment>
  <w:comment w:id="104" w:author="Jonathan Gair" w:date="2014-10-29T16:59:00Z" w:initials="JG">
    <w:p w14:paraId="18EB80B0" w14:textId="77777777" w:rsidR="00EC7364" w:rsidRDefault="00EC7364" w:rsidP="00D319F2">
      <w:pPr>
        <w:pStyle w:val="CommentText"/>
      </w:pPr>
      <w:r>
        <w:rPr>
          <w:rStyle w:val="CommentReference"/>
        </w:rPr>
        <w:annotationRef/>
      </w:r>
      <w:r>
        <w:t>This resource does not include gobies etc. Have asked Sean and Jon for tips as to other resources that include these. If you know of any, or have other suggestions, then please let me know.</w:t>
      </w:r>
    </w:p>
  </w:comment>
  <w:comment w:id="105" w:author="Jonathan Gair" w:date="2014-10-29T16:59:00Z" w:initials="JG">
    <w:p w14:paraId="1DB4AD31" w14:textId="77777777" w:rsidR="00EC7364" w:rsidRDefault="00EC7364" w:rsidP="00D319F2">
      <w:pPr>
        <w:pStyle w:val="CommentText"/>
      </w:pPr>
      <w:r>
        <w:rPr>
          <w:rStyle w:val="CommentReference"/>
        </w:rPr>
        <w:annotationRef/>
      </w:r>
      <w:r>
        <w:t>Goby species to be added once an appropriate resource is identified.</w:t>
      </w:r>
    </w:p>
  </w:comment>
  <w:comment w:id="106" w:author="TNC_User" w:date="2014-10-29T16:59:00Z" w:initials="Boze">
    <w:p w14:paraId="3764EEB1" w14:textId="77777777" w:rsidR="00EC7364" w:rsidRDefault="00EC7364">
      <w:pPr>
        <w:pStyle w:val="CommentText"/>
      </w:pPr>
      <w:r>
        <w:rPr>
          <w:rStyle w:val="CommentReference"/>
        </w:rPr>
        <w:annotationRef/>
      </w:r>
      <w:r>
        <w:t>This is the table that will drive much of the excitement for this approach.  A similar table for the Atlantic coast might be worthwhile</w:t>
      </w:r>
    </w:p>
  </w:comment>
  <w:comment w:id="107" w:author="Philine zu Ermgassen" w:date="2014-11-22T18:32:00Z" w:initials="PzE">
    <w:p w14:paraId="3625D77D" w14:textId="77777777" w:rsidR="00EC7364" w:rsidRDefault="00EC7364">
      <w:pPr>
        <w:pStyle w:val="CommentText"/>
      </w:pPr>
      <w:r>
        <w:rPr>
          <w:rStyle w:val="CommentReference"/>
        </w:rPr>
        <w:annotationRef/>
      </w:r>
      <w:r>
        <w:t>Check these values with expected changes and modified methodology.</w:t>
      </w:r>
    </w:p>
  </w:comment>
  <w:comment w:id="112" w:author="Philine zu Ermgassen" w:date="2014-10-29T16:59:00Z" w:initials="PzE">
    <w:p w14:paraId="64C8B26C" w14:textId="77777777" w:rsidR="00EC7364" w:rsidRDefault="00EC7364">
      <w:pPr>
        <w:pStyle w:val="CommentText"/>
      </w:pPr>
      <w:r>
        <w:rPr>
          <w:rStyle w:val="CommentReference"/>
        </w:rPr>
        <w:annotationRef/>
      </w:r>
      <w:r>
        <w:t>World risk report? Look up citation.</w:t>
      </w:r>
    </w:p>
  </w:comment>
  <w:comment w:id="116" w:author="Philine zu Ermgassen" w:date="2014-10-29T16:59:00Z" w:initials="PzE">
    <w:p w14:paraId="0271B52D" w14:textId="77777777" w:rsidR="00EC7364" w:rsidRDefault="00EC7364">
      <w:pPr>
        <w:pStyle w:val="CommentText"/>
      </w:pPr>
      <w:r>
        <w:rPr>
          <w:rStyle w:val="CommentReference"/>
        </w:rPr>
        <w:annotationRef/>
      </w:r>
      <w:r>
        <w:t xml:space="preserve">Think we need to make this more specific to oyster reefs and where it can be used there. Even if only by geography. </w:t>
      </w:r>
      <w:proofErr w:type="spellStart"/>
      <w:r>
        <w:t>Boze</w:t>
      </w:r>
      <w:proofErr w:type="spellEnd"/>
      <w:r>
        <w:t>, as you are our resident expert on this, would you mind having a go and making this less general?</w:t>
      </w:r>
    </w:p>
  </w:comment>
  <w:comment w:id="136" w:author="TNC_User" w:date="2014-10-29T16:59:00Z" w:initials="Boze">
    <w:p w14:paraId="5F402DF4" w14:textId="77777777" w:rsidR="00EC7364" w:rsidRDefault="00EC7364">
      <w:pPr>
        <w:pStyle w:val="CommentText"/>
      </w:pPr>
      <w:r>
        <w:rPr>
          <w:rStyle w:val="CommentReference"/>
        </w:rPr>
        <w:annotationRef/>
      </w:r>
      <w:r>
        <w:t>Just Ecosystem scale data??</w:t>
      </w:r>
    </w:p>
    <w:p w14:paraId="3C2FC2BC" w14:textId="77777777" w:rsidR="00EC7364" w:rsidRDefault="00EC7364">
      <w:pPr>
        <w:pStyle w:val="CommentText"/>
      </w:pPr>
    </w:p>
    <w:p w14:paraId="0F4E6FA8" w14:textId="77777777" w:rsidR="00EC7364" w:rsidRDefault="00EC7364">
      <w:pPr>
        <w:pStyle w:val="CommentText"/>
      </w:pPr>
      <w:r>
        <w:t>PzE: Not clear to me what you mean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3D9AF" w14:textId="77777777" w:rsidR="00EC7364" w:rsidRDefault="00EC7364">
      <w:pPr>
        <w:spacing w:after="0"/>
      </w:pPr>
      <w:r>
        <w:separator/>
      </w:r>
    </w:p>
  </w:endnote>
  <w:endnote w:type="continuationSeparator" w:id="0">
    <w:p w14:paraId="23DF46C9" w14:textId="77777777" w:rsidR="00EC7364" w:rsidRDefault="00EC73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Code">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909067" w14:textId="77777777" w:rsidR="00EC7364" w:rsidRDefault="00EC7364" w:rsidP="00006D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0C3AB" w14:textId="77777777" w:rsidR="00EC7364" w:rsidRDefault="00EC7364" w:rsidP="00006D0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06199AF" w14:textId="77777777" w:rsidR="00EC7364" w:rsidRDefault="00EC7364" w:rsidP="00006D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6672">
      <w:rPr>
        <w:rStyle w:val="PageNumber"/>
        <w:noProof/>
      </w:rPr>
      <w:t>46</w:t>
    </w:r>
    <w:r>
      <w:rPr>
        <w:rStyle w:val="PageNumber"/>
      </w:rPr>
      <w:fldChar w:fldCharType="end"/>
    </w:r>
  </w:p>
  <w:p w14:paraId="5B51868B" w14:textId="77777777" w:rsidR="00EC7364" w:rsidRDefault="00EC7364" w:rsidP="00006D0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AFF68" w14:textId="77777777" w:rsidR="00EC7364" w:rsidRDefault="00EC7364">
      <w:pPr>
        <w:spacing w:after="0"/>
      </w:pPr>
      <w:r>
        <w:separator/>
      </w:r>
    </w:p>
  </w:footnote>
  <w:footnote w:type="continuationSeparator" w:id="0">
    <w:p w14:paraId="609FEB17" w14:textId="77777777" w:rsidR="00EC7364" w:rsidRDefault="00EC7364">
      <w:pPr>
        <w:spacing w:after="0"/>
      </w:pPr>
      <w:r>
        <w:continuationSeparator/>
      </w:r>
    </w:p>
  </w:footnote>
  <w:footnote w:id="1">
    <w:p w14:paraId="21564258" w14:textId="77777777" w:rsidR="00EC7364" w:rsidRDefault="00EC7364" w:rsidP="00327FC4">
      <w:pPr>
        <w:pStyle w:val="FootnoteText"/>
      </w:pPr>
      <w:r>
        <w:rPr>
          <w:rStyle w:val="FootnoteReference"/>
        </w:rPr>
        <w:footnoteRef/>
      </w:r>
      <w:r>
        <w:t xml:space="preserve"> </w:t>
      </w:r>
      <w:r w:rsidRPr="00B75262">
        <w:t>http://www.csc.noaa.gov/digitalcoast/publications/stakeholder</w:t>
      </w:r>
    </w:p>
  </w:footnote>
  <w:footnote w:id="2">
    <w:p w14:paraId="053BE371" w14:textId="77777777" w:rsidR="00EC7364" w:rsidRDefault="00EC7364" w:rsidP="00327FC4">
      <w:pPr>
        <w:pStyle w:val="FootnoteText"/>
      </w:pPr>
      <w:r>
        <w:rPr>
          <w:rStyle w:val="FootnoteReference"/>
        </w:rPr>
        <w:footnoteRef/>
      </w:r>
      <w:r w:rsidRPr="00CC0854">
        <w:t>http://www.conservationgateway.org/ConservationPractices/PeopleConservation/SocialScience/Pages/strengthening-social-impacts.aspx</w:t>
      </w:r>
    </w:p>
  </w:footnote>
  <w:footnote w:id="3">
    <w:p w14:paraId="659125BD" w14:textId="77777777" w:rsidR="00EC7364" w:rsidRDefault="00EC7364" w:rsidP="00327FC4">
      <w:pPr>
        <w:pStyle w:val="FootnoteText"/>
      </w:pPr>
      <w:r>
        <w:rPr>
          <w:rStyle w:val="FootnoteReference"/>
        </w:rPr>
        <w:footnoteRef/>
      </w:r>
      <w:r w:rsidRPr="007232B1">
        <w:t>http://www.conservationgateway.org/ConservationPractices/Freshwater/HabitatProtectionandRestoration/Pages/habitat-protection-and-re.aspx</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6AE50C" w14:textId="77777777" w:rsidR="00EC7364" w:rsidRDefault="00EC7364">
    <w:pPr>
      <w:pStyle w:val="Header"/>
    </w:pPr>
    <w:r>
      <w:rPr>
        <w:noProof/>
      </w:rPr>
      <w:pict w14:anchorId="6D20956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14.95pt;height:138.3pt;z-index:-251654144;mso-wrap-edited:f;mso-position-horizontal:center;mso-position-horizontal-relative:margin;mso-position-vertical:center;mso-position-vertical-relative:margin" wrapcoords="11092 5047 429 5165 351 5517 742 6926 664 16317 429 16786 351 17139 351 17256 20311 17256 20311 17021 20154 16669 19959 16317 19842 8804 20975 8686 21404 8217 21404 5165 11835 5047 11092 5047" fillcolor="black" stroked="f">
          <v:fill opacity="20316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3588CF" w14:textId="77777777" w:rsidR="00EC7364" w:rsidRDefault="00EC7364">
    <w:pPr>
      <w:pStyle w:val="Header"/>
    </w:pPr>
    <w:r>
      <w:rPr>
        <w:noProof/>
      </w:rPr>
      <w:pict w14:anchorId="161154C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14.95pt;height:138.3pt;z-index:-251656192;mso-wrap-edited:f;mso-position-horizontal:center;mso-position-horizontal-relative:margin;mso-position-vertical:center;mso-position-vertical-relative:margin" wrapcoords="11092 5047 429 5165 351 5517 742 6926 664 16317 429 16786 351 17139 351 17256 20311 17256 20311 17021 20154 16669 19959 16317 19842 8804 20975 8686 21404 8217 21404 5165 11835 5047 11092 5047" fillcolor="black" stroked="f">
          <v:fill opacity="20316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70B1385" w14:textId="77777777" w:rsidR="00EC7364" w:rsidRDefault="00EC7364">
    <w:pPr>
      <w:pStyle w:val="Header"/>
    </w:pPr>
    <w:r>
      <w:rPr>
        <w:noProof/>
      </w:rPr>
      <w:pict w14:anchorId="31EE62E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14.95pt;height:138.3pt;z-index:-251652096;mso-wrap-edited:f;mso-position-horizontal:center;mso-position-horizontal-relative:margin;mso-position-vertical:center;mso-position-vertical-relative:margin" wrapcoords="11092 5047 429 5165 351 5517 742 6926 664 16317 429 16786 351 17139 351 17256 20311 17256 20311 17021 20154 16669 19959 16317 19842 8804 20975 8686 21404 8217 21404 5165 11835 5047 11092 5047" fillcolor="black" stroked="f">
          <v:fill opacity="20316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AA89D9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472269"/>
    <w:multiLevelType w:val="hybridMultilevel"/>
    <w:tmpl w:val="7AE4F952"/>
    <w:lvl w:ilvl="0" w:tplc="99B406A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B559DA"/>
    <w:multiLevelType w:val="hybridMultilevel"/>
    <w:tmpl w:val="5D0C0150"/>
    <w:lvl w:ilvl="0" w:tplc="446C6FB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D62751"/>
    <w:multiLevelType w:val="hybridMultilevel"/>
    <w:tmpl w:val="17BA8F6C"/>
    <w:lvl w:ilvl="0" w:tplc="CA329586">
      <w:start w:val="1"/>
      <w:numFmt w:val="bullet"/>
      <w:lvlText w:val="•"/>
      <w:lvlJc w:val="left"/>
      <w:pPr>
        <w:tabs>
          <w:tab w:val="num" w:pos="720"/>
        </w:tabs>
        <w:ind w:left="720" w:hanging="360"/>
      </w:pPr>
      <w:rPr>
        <w:rFonts w:ascii="Arial" w:hAnsi="Arial" w:hint="default"/>
      </w:rPr>
    </w:lvl>
    <w:lvl w:ilvl="1" w:tplc="D2E8B21A" w:tentative="1">
      <w:start w:val="1"/>
      <w:numFmt w:val="bullet"/>
      <w:lvlText w:val="•"/>
      <w:lvlJc w:val="left"/>
      <w:pPr>
        <w:tabs>
          <w:tab w:val="num" w:pos="1440"/>
        </w:tabs>
        <w:ind w:left="1440" w:hanging="360"/>
      </w:pPr>
      <w:rPr>
        <w:rFonts w:ascii="Arial" w:hAnsi="Arial" w:hint="default"/>
      </w:rPr>
    </w:lvl>
    <w:lvl w:ilvl="2" w:tplc="12C2025A" w:tentative="1">
      <w:start w:val="1"/>
      <w:numFmt w:val="bullet"/>
      <w:lvlText w:val="•"/>
      <w:lvlJc w:val="left"/>
      <w:pPr>
        <w:tabs>
          <w:tab w:val="num" w:pos="2160"/>
        </w:tabs>
        <w:ind w:left="2160" w:hanging="360"/>
      </w:pPr>
      <w:rPr>
        <w:rFonts w:ascii="Arial" w:hAnsi="Arial" w:hint="default"/>
      </w:rPr>
    </w:lvl>
    <w:lvl w:ilvl="3" w:tplc="8200C09C" w:tentative="1">
      <w:start w:val="1"/>
      <w:numFmt w:val="bullet"/>
      <w:lvlText w:val="•"/>
      <w:lvlJc w:val="left"/>
      <w:pPr>
        <w:tabs>
          <w:tab w:val="num" w:pos="2880"/>
        </w:tabs>
        <w:ind w:left="2880" w:hanging="360"/>
      </w:pPr>
      <w:rPr>
        <w:rFonts w:ascii="Arial" w:hAnsi="Arial" w:hint="default"/>
      </w:rPr>
    </w:lvl>
    <w:lvl w:ilvl="4" w:tplc="9FB09364" w:tentative="1">
      <w:start w:val="1"/>
      <w:numFmt w:val="bullet"/>
      <w:lvlText w:val="•"/>
      <w:lvlJc w:val="left"/>
      <w:pPr>
        <w:tabs>
          <w:tab w:val="num" w:pos="3600"/>
        </w:tabs>
        <w:ind w:left="3600" w:hanging="360"/>
      </w:pPr>
      <w:rPr>
        <w:rFonts w:ascii="Arial" w:hAnsi="Arial" w:hint="default"/>
      </w:rPr>
    </w:lvl>
    <w:lvl w:ilvl="5" w:tplc="CFF6A0C4" w:tentative="1">
      <w:start w:val="1"/>
      <w:numFmt w:val="bullet"/>
      <w:lvlText w:val="•"/>
      <w:lvlJc w:val="left"/>
      <w:pPr>
        <w:tabs>
          <w:tab w:val="num" w:pos="4320"/>
        </w:tabs>
        <w:ind w:left="4320" w:hanging="360"/>
      </w:pPr>
      <w:rPr>
        <w:rFonts w:ascii="Arial" w:hAnsi="Arial" w:hint="default"/>
      </w:rPr>
    </w:lvl>
    <w:lvl w:ilvl="6" w:tplc="02BA0E60" w:tentative="1">
      <w:start w:val="1"/>
      <w:numFmt w:val="bullet"/>
      <w:lvlText w:val="•"/>
      <w:lvlJc w:val="left"/>
      <w:pPr>
        <w:tabs>
          <w:tab w:val="num" w:pos="5040"/>
        </w:tabs>
        <w:ind w:left="5040" w:hanging="360"/>
      </w:pPr>
      <w:rPr>
        <w:rFonts w:ascii="Arial" w:hAnsi="Arial" w:hint="default"/>
      </w:rPr>
    </w:lvl>
    <w:lvl w:ilvl="7" w:tplc="BF5E07E8" w:tentative="1">
      <w:start w:val="1"/>
      <w:numFmt w:val="bullet"/>
      <w:lvlText w:val="•"/>
      <w:lvlJc w:val="left"/>
      <w:pPr>
        <w:tabs>
          <w:tab w:val="num" w:pos="5760"/>
        </w:tabs>
        <w:ind w:left="5760" w:hanging="360"/>
      </w:pPr>
      <w:rPr>
        <w:rFonts w:ascii="Arial" w:hAnsi="Arial" w:hint="default"/>
      </w:rPr>
    </w:lvl>
    <w:lvl w:ilvl="8" w:tplc="CA70C2C4" w:tentative="1">
      <w:start w:val="1"/>
      <w:numFmt w:val="bullet"/>
      <w:lvlText w:val="•"/>
      <w:lvlJc w:val="left"/>
      <w:pPr>
        <w:tabs>
          <w:tab w:val="num" w:pos="6480"/>
        </w:tabs>
        <w:ind w:left="6480" w:hanging="360"/>
      </w:pPr>
      <w:rPr>
        <w:rFonts w:ascii="Arial" w:hAnsi="Arial" w:hint="default"/>
      </w:rPr>
    </w:lvl>
  </w:abstractNum>
  <w:abstractNum w:abstractNumId="4">
    <w:nsid w:val="469E562A"/>
    <w:multiLevelType w:val="hybridMultilevel"/>
    <w:tmpl w:val="F36AD178"/>
    <w:lvl w:ilvl="0" w:tplc="9726F7C6">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7ED0838"/>
    <w:multiLevelType w:val="hybridMultilevel"/>
    <w:tmpl w:val="81BA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32C79"/>
    <w:multiLevelType w:val="hybridMultilevel"/>
    <w:tmpl w:val="509E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125E5C"/>
    <w:multiLevelType w:val="hybridMultilevel"/>
    <w:tmpl w:val="CC603AB0"/>
    <w:lvl w:ilvl="0" w:tplc="EC74D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AD1462"/>
    <w:multiLevelType w:val="hybridMultilevel"/>
    <w:tmpl w:val="5B344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revisionView w:markup="0"/>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Fish Fisheri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Oyster database.enl&lt;/item&gt;&lt;/Libraries&gt;&lt;/ENLibraries&gt;"/>
  </w:docVars>
  <w:rsids>
    <w:rsidRoot w:val="003209E0"/>
    <w:rsid w:val="00000422"/>
    <w:rsid w:val="00000AD0"/>
    <w:rsid w:val="000035CA"/>
    <w:rsid w:val="00006D0B"/>
    <w:rsid w:val="0001149F"/>
    <w:rsid w:val="0002364C"/>
    <w:rsid w:val="00023F82"/>
    <w:rsid w:val="000324C6"/>
    <w:rsid w:val="000325D0"/>
    <w:rsid w:val="00050A0C"/>
    <w:rsid w:val="000526DD"/>
    <w:rsid w:val="00052B85"/>
    <w:rsid w:val="00054A95"/>
    <w:rsid w:val="000560E6"/>
    <w:rsid w:val="000664DA"/>
    <w:rsid w:val="00070B72"/>
    <w:rsid w:val="000737D7"/>
    <w:rsid w:val="00074A32"/>
    <w:rsid w:val="00077FE1"/>
    <w:rsid w:val="00080D0B"/>
    <w:rsid w:val="000870A6"/>
    <w:rsid w:val="000A0325"/>
    <w:rsid w:val="000A12AB"/>
    <w:rsid w:val="000A2C91"/>
    <w:rsid w:val="000B3133"/>
    <w:rsid w:val="000B5B8D"/>
    <w:rsid w:val="000B630D"/>
    <w:rsid w:val="000C1E83"/>
    <w:rsid w:val="000C5E79"/>
    <w:rsid w:val="000D220D"/>
    <w:rsid w:val="000E16CC"/>
    <w:rsid w:val="000E670E"/>
    <w:rsid w:val="000F6867"/>
    <w:rsid w:val="001122F6"/>
    <w:rsid w:val="001132E5"/>
    <w:rsid w:val="00114271"/>
    <w:rsid w:val="00125355"/>
    <w:rsid w:val="00125A75"/>
    <w:rsid w:val="00126508"/>
    <w:rsid w:val="00126FB6"/>
    <w:rsid w:val="00140E9E"/>
    <w:rsid w:val="0014246C"/>
    <w:rsid w:val="001438FD"/>
    <w:rsid w:val="00145F15"/>
    <w:rsid w:val="00146DF7"/>
    <w:rsid w:val="0015202C"/>
    <w:rsid w:val="00152332"/>
    <w:rsid w:val="00154EBC"/>
    <w:rsid w:val="0015509F"/>
    <w:rsid w:val="00156F15"/>
    <w:rsid w:val="0015798E"/>
    <w:rsid w:val="00160F9A"/>
    <w:rsid w:val="001710A2"/>
    <w:rsid w:val="00171B7B"/>
    <w:rsid w:val="00177B3A"/>
    <w:rsid w:val="00182FB9"/>
    <w:rsid w:val="00184CCB"/>
    <w:rsid w:val="001930E1"/>
    <w:rsid w:val="0019343F"/>
    <w:rsid w:val="0019739F"/>
    <w:rsid w:val="001A037F"/>
    <w:rsid w:val="001A4295"/>
    <w:rsid w:val="001A51A2"/>
    <w:rsid w:val="001A770A"/>
    <w:rsid w:val="001B2241"/>
    <w:rsid w:val="001B3318"/>
    <w:rsid w:val="001B7DC0"/>
    <w:rsid w:val="001C2ED6"/>
    <w:rsid w:val="001C4C8C"/>
    <w:rsid w:val="001D0007"/>
    <w:rsid w:val="001D3F74"/>
    <w:rsid w:val="001D7981"/>
    <w:rsid w:val="001D7ABA"/>
    <w:rsid w:val="001E1321"/>
    <w:rsid w:val="001E158A"/>
    <w:rsid w:val="001E1B7E"/>
    <w:rsid w:val="001E46F9"/>
    <w:rsid w:val="001E62BD"/>
    <w:rsid w:val="001F2369"/>
    <w:rsid w:val="00215518"/>
    <w:rsid w:val="002166A1"/>
    <w:rsid w:val="002249CF"/>
    <w:rsid w:val="00224E06"/>
    <w:rsid w:val="00226034"/>
    <w:rsid w:val="00230970"/>
    <w:rsid w:val="002537D2"/>
    <w:rsid w:val="00253A2E"/>
    <w:rsid w:val="002609DF"/>
    <w:rsid w:val="002656A7"/>
    <w:rsid w:val="002709FA"/>
    <w:rsid w:val="002757AD"/>
    <w:rsid w:val="00275BE2"/>
    <w:rsid w:val="00276291"/>
    <w:rsid w:val="00283292"/>
    <w:rsid w:val="0028660F"/>
    <w:rsid w:val="00294E22"/>
    <w:rsid w:val="002A35B6"/>
    <w:rsid w:val="002B55BD"/>
    <w:rsid w:val="002B60D8"/>
    <w:rsid w:val="002B777A"/>
    <w:rsid w:val="002C71B3"/>
    <w:rsid w:val="002D0D79"/>
    <w:rsid w:val="002E7F25"/>
    <w:rsid w:val="002F54B0"/>
    <w:rsid w:val="003144A4"/>
    <w:rsid w:val="003209E0"/>
    <w:rsid w:val="00327FC4"/>
    <w:rsid w:val="003372B0"/>
    <w:rsid w:val="00340141"/>
    <w:rsid w:val="00357CB3"/>
    <w:rsid w:val="00360BF8"/>
    <w:rsid w:val="003614AA"/>
    <w:rsid w:val="00361DF7"/>
    <w:rsid w:val="003646CF"/>
    <w:rsid w:val="00365973"/>
    <w:rsid w:val="00366DF6"/>
    <w:rsid w:val="0037080C"/>
    <w:rsid w:val="003774DF"/>
    <w:rsid w:val="00383831"/>
    <w:rsid w:val="003847AE"/>
    <w:rsid w:val="00391DF0"/>
    <w:rsid w:val="0039217A"/>
    <w:rsid w:val="003A5915"/>
    <w:rsid w:val="003A7051"/>
    <w:rsid w:val="003A77DC"/>
    <w:rsid w:val="003A7B21"/>
    <w:rsid w:val="003A7D66"/>
    <w:rsid w:val="003B0DA3"/>
    <w:rsid w:val="003B20BF"/>
    <w:rsid w:val="003B33BA"/>
    <w:rsid w:val="003B37F1"/>
    <w:rsid w:val="003B6AC5"/>
    <w:rsid w:val="003B6BCB"/>
    <w:rsid w:val="003C088E"/>
    <w:rsid w:val="003D39A5"/>
    <w:rsid w:val="003E002C"/>
    <w:rsid w:val="003E10CA"/>
    <w:rsid w:val="003E447C"/>
    <w:rsid w:val="003F0467"/>
    <w:rsid w:val="003F17DC"/>
    <w:rsid w:val="003F3C71"/>
    <w:rsid w:val="00413186"/>
    <w:rsid w:val="004206C1"/>
    <w:rsid w:val="00421604"/>
    <w:rsid w:val="00422F61"/>
    <w:rsid w:val="0045035C"/>
    <w:rsid w:val="00450E44"/>
    <w:rsid w:val="00452589"/>
    <w:rsid w:val="00456241"/>
    <w:rsid w:val="00467FA3"/>
    <w:rsid w:val="004709D9"/>
    <w:rsid w:val="00473713"/>
    <w:rsid w:val="0047509E"/>
    <w:rsid w:val="004768F6"/>
    <w:rsid w:val="00486825"/>
    <w:rsid w:val="00490EB4"/>
    <w:rsid w:val="004916AA"/>
    <w:rsid w:val="004935CB"/>
    <w:rsid w:val="004977F6"/>
    <w:rsid w:val="004A1D14"/>
    <w:rsid w:val="004A5119"/>
    <w:rsid w:val="004B1972"/>
    <w:rsid w:val="004C23BD"/>
    <w:rsid w:val="004C71DB"/>
    <w:rsid w:val="004C74D6"/>
    <w:rsid w:val="004E0541"/>
    <w:rsid w:val="004F47DB"/>
    <w:rsid w:val="004F48F4"/>
    <w:rsid w:val="00500AA5"/>
    <w:rsid w:val="00500ED3"/>
    <w:rsid w:val="005212C7"/>
    <w:rsid w:val="00524EEB"/>
    <w:rsid w:val="00540E68"/>
    <w:rsid w:val="00551CE4"/>
    <w:rsid w:val="00552B60"/>
    <w:rsid w:val="00553291"/>
    <w:rsid w:val="00553C09"/>
    <w:rsid w:val="00554270"/>
    <w:rsid w:val="005546A2"/>
    <w:rsid w:val="00556E83"/>
    <w:rsid w:val="0056038C"/>
    <w:rsid w:val="005718C0"/>
    <w:rsid w:val="00595760"/>
    <w:rsid w:val="005A1FD1"/>
    <w:rsid w:val="005A55A4"/>
    <w:rsid w:val="005B0CA7"/>
    <w:rsid w:val="005B7A7F"/>
    <w:rsid w:val="005C7B16"/>
    <w:rsid w:val="005C7E98"/>
    <w:rsid w:val="005D42C5"/>
    <w:rsid w:val="005D5F37"/>
    <w:rsid w:val="005E1FF6"/>
    <w:rsid w:val="005E645F"/>
    <w:rsid w:val="005F3C66"/>
    <w:rsid w:val="005F4886"/>
    <w:rsid w:val="00607BF3"/>
    <w:rsid w:val="00611146"/>
    <w:rsid w:val="0062134C"/>
    <w:rsid w:val="00623991"/>
    <w:rsid w:val="00626889"/>
    <w:rsid w:val="00630BCC"/>
    <w:rsid w:val="006365D8"/>
    <w:rsid w:val="0064642F"/>
    <w:rsid w:val="006502B3"/>
    <w:rsid w:val="006547B3"/>
    <w:rsid w:val="006558FF"/>
    <w:rsid w:val="00662C71"/>
    <w:rsid w:val="00662D50"/>
    <w:rsid w:val="00662E5B"/>
    <w:rsid w:val="00665667"/>
    <w:rsid w:val="00666540"/>
    <w:rsid w:val="006819ED"/>
    <w:rsid w:val="006836A4"/>
    <w:rsid w:val="006837C2"/>
    <w:rsid w:val="00690DCB"/>
    <w:rsid w:val="00693CB9"/>
    <w:rsid w:val="00694C2A"/>
    <w:rsid w:val="00695F2E"/>
    <w:rsid w:val="006B24FE"/>
    <w:rsid w:val="006B288F"/>
    <w:rsid w:val="006B4105"/>
    <w:rsid w:val="006B5E73"/>
    <w:rsid w:val="006C0626"/>
    <w:rsid w:val="006C4E31"/>
    <w:rsid w:val="006D0832"/>
    <w:rsid w:val="006D47F4"/>
    <w:rsid w:val="006E14AC"/>
    <w:rsid w:val="006F560E"/>
    <w:rsid w:val="007129C6"/>
    <w:rsid w:val="00712DC2"/>
    <w:rsid w:val="007148A2"/>
    <w:rsid w:val="0072289E"/>
    <w:rsid w:val="0073078E"/>
    <w:rsid w:val="00740FDF"/>
    <w:rsid w:val="0074374C"/>
    <w:rsid w:val="00747F2E"/>
    <w:rsid w:val="007515DC"/>
    <w:rsid w:val="0076025E"/>
    <w:rsid w:val="00793130"/>
    <w:rsid w:val="007979F0"/>
    <w:rsid w:val="007A0CC1"/>
    <w:rsid w:val="007A7B73"/>
    <w:rsid w:val="007B2705"/>
    <w:rsid w:val="007B4131"/>
    <w:rsid w:val="007B5198"/>
    <w:rsid w:val="007C56BD"/>
    <w:rsid w:val="007D34C7"/>
    <w:rsid w:val="007D6CD4"/>
    <w:rsid w:val="007E1DCE"/>
    <w:rsid w:val="007E230B"/>
    <w:rsid w:val="007E5AE3"/>
    <w:rsid w:val="007E6130"/>
    <w:rsid w:val="007E6E51"/>
    <w:rsid w:val="007E7174"/>
    <w:rsid w:val="007F05FC"/>
    <w:rsid w:val="007F2EDE"/>
    <w:rsid w:val="007F690B"/>
    <w:rsid w:val="007F731D"/>
    <w:rsid w:val="00800C35"/>
    <w:rsid w:val="0080260C"/>
    <w:rsid w:val="00803197"/>
    <w:rsid w:val="0080345B"/>
    <w:rsid w:val="00803522"/>
    <w:rsid w:val="00804E55"/>
    <w:rsid w:val="00836F1E"/>
    <w:rsid w:val="00852E74"/>
    <w:rsid w:val="008567BB"/>
    <w:rsid w:val="00862F6E"/>
    <w:rsid w:val="00863C83"/>
    <w:rsid w:val="008640E9"/>
    <w:rsid w:val="00866C8C"/>
    <w:rsid w:val="0086702C"/>
    <w:rsid w:val="00880C57"/>
    <w:rsid w:val="00880D2E"/>
    <w:rsid w:val="008843FC"/>
    <w:rsid w:val="008A3FB8"/>
    <w:rsid w:val="008A6F15"/>
    <w:rsid w:val="008B0280"/>
    <w:rsid w:val="008B08BC"/>
    <w:rsid w:val="008B46BD"/>
    <w:rsid w:val="008C0428"/>
    <w:rsid w:val="008C39DC"/>
    <w:rsid w:val="008C66A9"/>
    <w:rsid w:val="008D651F"/>
    <w:rsid w:val="008D6D31"/>
    <w:rsid w:val="008E0061"/>
    <w:rsid w:val="008E14A9"/>
    <w:rsid w:val="008E1681"/>
    <w:rsid w:val="008E3D95"/>
    <w:rsid w:val="008F1A17"/>
    <w:rsid w:val="00902D1C"/>
    <w:rsid w:val="00913DB6"/>
    <w:rsid w:val="00920A39"/>
    <w:rsid w:val="009310B8"/>
    <w:rsid w:val="00932CA8"/>
    <w:rsid w:val="00934CD9"/>
    <w:rsid w:val="009377C1"/>
    <w:rsid w:val="00941DAB"/>
    <w:rsid w:val="00944EA4"/>
    <w:rsid w:val="0095237F"/>
    <w:rsid w:val="009523DC"/>
    <w:rsid w:val="009536AB"/>
    <w:rsid w:val="009547C1"/>
    <w:rsid w:val="009550CD"/>
    <w:rsid w:val="00967DBF"/>
    <w:rsid w:val="00973B29"/>
    <w:rsid w:val="00974776"/>
    <w:rsid w:val="00976A0A"/>
    <w:rsid w:val="00976BD0"/>
    <w:rsid w:val="00980100"/>
    <w:rsid w:val="0098456F"/>
    <w:rsid w:val="00985C12"/>
    <w:rsid w:val="00990BC2"/>
    <w:rsid w:val="00995E6A"/>
    <w:rsid w:val="009B099E"/>
    <w:rsid w:val="009B1EFE"/>
    <w:rsid w:val="009B3B54"/>
    <w:rsid w:val="009B527C"/>
    <w:rsid w:val="009C0BEE"/>
    <w:rsid w:val="009C43F8"/>
    <w:rsid w:val="009C64FA"/>
    <w:rsid w:val="009D3A1C"/>
    <w:rsid w:val="009D71EA"/>
    <w:rsid w:val="009D7695"/>
    <w:rsid w:val="009E3C2C"/>
    <w:rsid w:val="009F6871"/>
    <w:rsid w:val="00A100BA"/>
    <w:rsid w:val="00A10CA7"/>
    <w:rsid w:val="00A13D3A"/>
    <w:rsid w:val="00A17373"/>
    <w:rsid w:val="00A22B42"/>
    <w:rsid w:val="00A30C2D"/>
    <w:rsid w:val="00A40F5F"/>
    <w:rsid w:val="00A41A75"/>
    <w:rsid w:val="00A434D8"/>
    <w:rsid w:val="00A46706"/>
    <w:rsid w:val="00A539E4"/>
    <w:rsid w:val="00A56142"/>
    <w:rsid w:val="00A56932"/>
    <w:rsid w:val="00A643A6"/>
    <w:rsid w:val="00A73DB7"/>
    <w:rsid w:val="00A75DC2"/>
    <w:rsid w:val="00A903E8"/>
    <w:rsid w:val="00A90E13"/>
    <w:rsid w:val="00A9132B"/>
    <w:rsid w:val="00A91C1E"/>
    <w:rsid w:val="00A938BA"/>
    <w:rsid w:val="00A95605"/>
    <w:rsid w:val="00A97191"/>
    <w:rsid w:val="00AA2493"/>
    <w:rsid w:val="00AB27B7"/>
    <w:rsid w:val="00AB352C"/>
    <w:rsid w:val="00AB5B22"/>
    <w:rsid w:val="00AC5683"/>
    <w:rsid w:val="00AC5E2B"/>
    <w:rsid w:val="00AC67A4"/>
    <w:rsid w:val="00AD0B5D"/>
    <w:rsid w:val="00AD4299"/>
    <w:rsid w:val="00AE0C37"/>
    <w:rsid w:val="00AE4F4D"/>
    <w:rsid w:val="00AF6B54"/>
    <w:rsid w:val="00AF7D0E"/>
    <w:rsid w:val="00B104AC"/>
    <w:rsid w:val="00B32F84"/>
    <w:rsid w:val="00B34317"/>
    <w:rsid w:val="00B35B7A"/>
    <w:rsid w:val="00B46672"/>
    <w:rsid w:val="00B50348"/>
    <w:rsid w:val="00B507EF"/>
    <w:rsid w:val="00B5243A"/>
    <w:rsid w:val="00B5269C"/>
    <w:rsid w:val="00B542F9"/>
    <w:rsid w:val="00B6230B"/>
    <w:rsid w:val="00B6319A"/>
    <w:rsid w:val="00B65548"/>
    <w:rsid w:val="00B70AC9"/>
    <w:rsid w:val="00B7219C"/>
    <w:rsid w:val="00B75FAE"/>
    <w:rsid w:val="00B803E1"/>
    <w:rsid w:val="00B84DBB"/>
    <w:rsid w:val="00B8554B"/>
    <w:rsid w:val="00B86029"/>
    <w:rsid w:val="00B9784A"/>
    <w:rsid w:val="00B97C88"/>
    <w:rsid w:val="00BA0AEB"/>
    <w:rsid w:val="00BA1331"/>
    <w:rsid w:val="00BA4964"/>
    <w:rsid w:val="00BA4AF8"/>
    <w:rsid w:val="00BB1AD0"/>
    <w:rsid w:val="00BB3FD0"/>
    <w:rsid w:val="00BC014B"/>
    <w:rsid w:val="00BC206E"/>
    <w:rsid w:val="00BC2BC3"/>
    <w:rsid w:val="00BC765C"/>
    <w:rsid w:val="00BD4B2A"/>
    <w:rsid w:val="00BD5596"/>
    <w:rsid w:val="00BD58F6"/>
    <w:rsid w:val="00BF12C9"/>
    <w:rsid w:val="00BF443C"/>
    <w:rsid w:val="00C0237F"/>
    <w:rsid w:val="00C04622"/>
    <w:rsid w:val="00C130F3"/>
    <w:rsid w:val="00C21A73"/>
    <w:rsid w:val="00C227D3"/>
    <w:rsid w:val="00C24BB1"/>
    <w:rsid w:val="00C25EA8"/>
    <w:rsid w:val="00C27002"/>
    <w:rsid w:val="00C4177C"/>
    <w:rsid w:val="00C546CC"/>
    <w:rsid w:val="00C551C4"/>
    <w:rsid w:val="00C55915"/>
    <w:rsid w:val="00C57412"/>
    <w:rsid w:val="00C647C6"/>
    <w:rsid w:val="00C6560C"/>
    <w:rsid w:val="00C673CB"/>
    <w:rsid w:val="00C74474"/>
    <w:rsid w:val="00C75C56"/>
    <w:rsid w:val="00C85F07"/>
    <w:rsid w:val="00C90138"/>
    <w:rsid w:val="00C90C00"/>
    <w:rsid w:val="00C944E6"/>
    <w:rsid w:val="00C96901"/>
    <w:rsid w:val="00C97DFE"/>
    <w:rsid w:val="00CA1E3A"/>
    <w:rsid w:val="00CA32B1"/>
    <w:rsid w:val="00CB1D58"/>
    <w:rsid w:val="00CB3033"/>
    <w:rsid w:val="00CB372F"/>
    <w:rsid w:val="00CC0284"/>
    <w:rsid w:val="00CC080B"/>
    <w:rsid w:val="00CC40FB"/>
    <w:rsid w:val="00CD4AF8"/>
    <w:rsid w:val="00CF0D54"/>
    <w:rsid w:val="00CF0DA8"/>
    <w:rsid w:val="00CF518A"/>
    <w:rsid w:val="00CF57DF"/>
    <w:rsid w:val="00D00D74"/>
    <w:rsid w:val="00D0268B"/>
    <w:rsid w:val="00D02C70"/>
    <w:rsid w:val="00D07C0B"/>
    <w:rsid w:val="00D13453"/>
    <w:rsid w:val="00D1382C"/>
    <w:rsid w:val="00D2305B"/>
    <w:rsid w:val="00D257FF"/>
    <w:rsid w:val="00D319F2"/>
    <w:rsid w:val="00D32844"/>
    <w:rsid w:val="00D367F4"/>
    <w:rsid w:val="00D4620B"/>
    <w:rsid w:val="00D514AC"/>
    <w:rsid w:val="00D51810"/>
    <w:rsid w:val="00D52422"/>
    <w:rsid w:val="00D52EE0"/>
    <w:rsid w:val="00D53FEC"/>
    <w:rsid w:val="00D70D1C"/>
    <w:rsid w:val="00D74051"/>
    <w:rsid w:val="00D75F95"/>
    <w:rsid w:val="00D803C3"/>
    <w:rsid w:val="00D86A18"/>
    <w:rsid w:val="00D90C8F"/>
    <w:rsid w:val="00DA08CE"/>
    <w:rsid w:val="00DB1785"/>
    <w:rsid w:val="00DC35D7"/>
    <w:rsid w:val="00DD286A"/>
    <w:rsid w:val="00DD6851"/>
    <w:rsid w:val="00DE240E"/>
    <w:rsid w:val="00DE41FE"/>
    <w:rsid w:val="00E1680E"/>
    <w:rsid w:val="00E20374"/>
    <w:rsid w:val="00E20855"/>
    <w:rsid w:val="00E20C47"/>
    <w:rsid w:val="00E22DA2"/>
    <w:rsid w:val="00E24679"/>
    <w:rsid w:val="00E25E17"/>
    <w:rsid w:val="00E26838"/>
    <w:rsid w:val="00E353AC"/>
    <w:rsid w:val="00E35CA3"/>
    <w:rsid w:val="00E37C84"/>
    <w:rsid w:val="00E41B85"/>
    <w:rsid w:val="00E426C6"/>
    <w:rsid w:val="00E42C94"/>
    <w:rsid w:val="00E445DE"/>
    <w:rsid w:val="00E4721B"/>
    <w:rsid w:val="00E5012F"/>
    <w:rsid w:val="00E511FB"/>
    <w:rsid w:val="00E5266C"/>
    <w:rsid w:val="00E573AA"/>
    <w:rsid w:val="00E624DA"/>
    <w:rsid w:val="00E6486E"/>
    <w:rsid w:val="00E70D0E"/>
    <w:rsid w:val="00E73C8D"/>
    <w:rsid w:val="00E74A79"/>
    <w:rsid w:val="00E76F6D"/>
    <w:rsid w:val="00E806A3"/>
    <w:rsid w:val="00E92472"/>
    <w:rsid w:val="00E931F2"/>
    <w:rsid w:val="00EA33A7"/>
    <w:rsid w:val="00EA514B"/>
    <w:rsid w:val="00EA63ED"/>
    <w:rsid w:val="00EB3509"/>
    <w:rsid w:val="00EB581B"/>
    <w:rsid w:val="00EB5A9F"/>
    <w:rsid w:val="00EC7364"/>
    <w:rsid w:val="00ED4871"/>
    <w:rsid w:val="00ED520D"/>
    <w:rsid w:val="00EE388E"/>
    <w:rsid w:val="00EF2724"/>
    <w:rsid w:val="00EF384E"/>
    <w:rsid w:val="00EF3ED4"/>
    <w:rsid w:val="00EF6180"/>
    <w:rsid w:val="00EF643D"/>
    <w:rsid w:val="00F00AE9"/>
    <w:rsid w:val="00F11E10"/>
    <w:rsid w:val="00F12DC0"/>
    <w:rsid w:val="00F1754D"/>
    <w:rsid w:val="00F31850"/>
    <w:rsid w:val="00F4047C"/>
    <w:rsid w:val="00F4426F"/>
    <w:rsid w:val="00F47B54"/>
    <w:rsid w:val="00F51F8A"/>
    <w:rsid w:val="00F54630"/>
    <w:rsid w:val="00F57D64"/>
    <w:rsid w:val="00F63CBC"/>
    <w:rsid w:val="00F65212"/>
    <w:rsid w:val="00F66BC1"/>
    <w:rsid w:val="00F7296F"/>
    <w:rsid w:val="00F74D0A"/>
    <w:rsid w:val="00F74D8B"/>
    <w:rsid w:val="00F8338E"/>
    <w:rsid w:val="00F84D0C"/>
    <w:rsid w:val="00F97896"/>
    <w:rsid w:val="00FA0517"/>
    <w:rsid w:val="00FA17C3"/>
    <w:rsid w:val="00FA34C7"/>
    <w:rsid w:val="00FA3E16"/>
    <w:rsid w:val="00FA6E72"/>
    <w:rsid w:val="00FA7E8D"/>
    <w:rsid w:val="00FB0BC7"/>
    <w:rsid w:val="00FB5316"/>
    <w:rsid w:val="00FC16EC"/>
    <w:rsid w:val="00FC2BDB"/>
    <w:rsid w:val="00FC4D64"/>
    <w:rsid w:val="00FC4D87"/>
    <w:rsid w:val="00FD5DC4"/>
    <w:rsid w:val="00FD6461"/>
    <w:rsid w:val="00FD7981"/>
    <w:rsid w:val="00FE68EF"/>
    <w:rsid w:val="00FE6DF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5D0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note reference" w:uiPriority="99"/>
    <w:lsdException w:name="annotation reference" w:uiPriority="99"/>
    <w:lsdException w:name="Balloon Text" w:uiPriority="99"/>
    <w:lsdException w:name="List Paragraph" w:uiPriority="34" w:qFormat="1"/>
    <w:lsdException w:name="TOC Heading" w:uiPriority="39" w:qFormat="1"/>
  </w:latentStyles>
  <w:style w:type="paragraph" w:default="1" w:styleId="Normal">
    <w:name w:val="Normal"/>
    <w:qFormat/>
    <w:rsid w:val="000773B2"/>
  </w:style>
  <w:style w:type="paragraph" w:styleId="Heading1">
    <w:name w:val="heading 1"/>
    <w:basedOn w:val="Normal"/>
    <w:next w:val="Normal"/>
    <w:link w:val="Heading1Char"/>
    <w:uiPriority w:val="9"/>
    <w:qFormat/>
    <w:rsid w:val="00C85F0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931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310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111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611146"/>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E0"/>
    <w:pPr>
      <w:ind w:left="720"/>
      <w:contextualSpacing/>
    </w:pPr>
  </w:style>
  <w:style w:type="character" w:styleId="CommentReference">
    <w:name w:val="annotation reference"/>
    <w:basedOn w:val="DefaultParagraphFont"/>
    <w:uiPriority w:val="99"/>
    <w:unhideWhenUsed/>
    <w:rsid w:val="003209E0"/>
    <w:rPr>
      <w:sz w:val="18"/>
      <w:szCs w:val="18"/>
    </w:rPr>
  </w:style>
  <w:style w:type="paragraph" w:styleId="CommentText">
    <w:name w:val="annotation text"/>
    <w:basedOn w:val="Normal"/>
    <w:link w:val="CommentTextChar"/>
    <w:uiPriority w:val="99"/>
    <w:unhideWhenUsed/>
    <w:rsid w:val="003209E0"/>
  </w:style>
  <w:style w:type="character" w:customStyle="1" w:styleId="CommentTextChar">
    <w:name w:val="Comment Text Char"/>
    <w:basedOn w:val="DefaultParagraphFont"/>
    <w:link w:val="CommentText"/>
    <w:uiPriority w:val="99"/>
    <w:rsid w:val="003209E0"/>
  </w:style>
  <w:style w:type="paragraph" w:styleId="CommentSubject">
    <w:name w:val="annotation subject"/>
    <w:basedOn w:val="CommentText"/>
    <w:next w:val="CommentText"/>
    <w:link w:val="CommentSubjectChar"/>
    <w:uiPriority w:val="99"/>
    <w:unhideWhenUsed/>
    <w:rsid w:val="003209E0"/>
    <w:rPr>
      <w:b/>
      <w:bCs/>
      <w:sz w:val="20"/>
      <w:szCs w:val="20"/>
    </w:rPr>
  </w:style>
  <w:style w:type="character" w:customStyle="1" w:styleId="CommentSubjectChar">
    <w:name w:val="Comment Subject Char"/>
    <w:basedOn w:val="CommentTextChar"/>
    <w:link w:val="CommentSubject"/>
    <w:uiPriority w:val="99"/>
    <w:rsid w:val="003209E0"/>
    <w:rPr>
      <w:b/>
      <w:bCs/>
      <w:sz w:val="20"/>
      <w:szCs w:val="20"/>
    </w:rPr>
  </w:style>
  <w:style w:type="paragraph" w:styleId="BalloonText">
    <w:name w:val="Balloon Text"/>
    <w:basedOn w:val="Normal"/>
    <w:link w:val="BalloonTextChar"/>
    <w:uiPriority w:val="99"/>
    <w:unhideWhenUsed/>
    <w:rsid w:val="003209E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rsid w:val="003209E0"/>
    <w:rPr>
      <w:rFonts w:ascii="Lucida Grande" w:hAnsi="Lucida Grande"/>
      <w:sz w:val="18"/>
      <w:szCs w:val="18"/>
    </w:rPr>
  </w:style>
  <w:style w:type="character" w:styleId="Hyperlink">
    <w:name w:val="Hyperlink"/>
    <w:basedOn w:val="DefaultParagraphFont"/>
    <w:uiPriority w:val="99"/>
    <w:unhideWhenUsed/>
    <w:rsid w:val="00524EEB"/>
    <w:rPr>
      <w:color w:val="0000FF" w:themeColor="hyperlink"/>
      <w:u w:val="single"/>
    </w:rPr>
  </w:style>
  <w:style w:type="paragraph" w:styleId="NoSpacing">
    <w:name w:val="No Spacing"/>
    <w:uiPriority w:val="1"/>
    <w:qFormat/>
    <w:rsid w:val="00524EEB"/>
    <w:pPr>
      <w:spacing w:after="0"/>
    </w:pPr>
    <w:rPr>
      <w:sz w:val="22"/>
      <w:szCs w:val="22"/>
    </w:rPr>
  </w:style>
  <w:style w:type="paragraph" w:styleId="Header">
    <w:name w:val="header"/>
    <w:basedOn w:val="Normal"/>
    <w:link w:val="HeaderChar"/>
    <w:uiPriority w:val="99"/>
    <w:unhideWhenUsed/>
    <w:rsid w:val="00D319F2"/>
    <w:pPr>
      <w:tabs>
        <w:tab w:val="center" w:pos="4320"/>
        <w:tab w:val="right" w:pos="8640"/>
      </w:tabs>
      <w:spacing w:after="0"/>
    </w:pPr>
  </w:style>
  <w:style w:type="character" w:customStyle="1" w:styleId="HeaderChar">
    <w:name w:val="Header Char"/>
    <w:basedOn w:val="DefaultParagraphFont"/>
    <w:link w:val="Header"/>
    <w:uiPriority w:val="99"/>
    <w:rsid w:val="00D319F2"/>
  </w:style>
  <w:style w:type="paragraph" w:styleId="Footer">
    <w:name w:val="footer"/>
    <w:basedOn w:val="Normal"/>
    <w:link w:val="FooterChar"/>
    <w:uiPriority w:val="99"/>
    <w:unhideWhenUsed/>
    <w:rsid w:val="00D319F2"/>
    <w:pPr>
      <w:tabs>
        <w:tab w:val="center" w:pos="4320"/>
        <w:tab w:val="right" w:pos="8640"/>
      </w:tabs>
      <w:spacing w:after="0"/>
    </w:pPr>
  </w:style>
  <w:style w:type="character" w:customStyle="1" w:styleId="FooterChar">
    <w:name w:val="Footer Char"/>
    <w:basedOn w:val="DefaultParagraphFont"/>
    <w:link w:val="Footer"/>
    <w:uiPriority w:val="99"/>
    <w:rsid w:val="00D319F2"/>
  </w:style>
  <w:style w:type="table" w:styleId="TableGrid">
    <w:name w:val="Table Grid"/>
    <w:basedOn w:val="TableNormal"/>
    <w:uiPriority w:val="59"/>
    <w:rsid w:val="00D319F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006D0B"/>
  </w:style>
  <w:style w:type="character" w:styleId="LineNumber">
    <w:name w:val="line number"/>
    <w:basedOn w:val="DefaultParagraphFont"/>
    <w:rsid w:val="00D52EE0"/>
  </w:style>
  <w:style w:type="character" w:styleId="FollowedHyperlink">
    <w:name w:val="FollowedHyperlink"/>
    <w:basedOn w:val="DefaultParagraphFont"/>
    <w:rsid w:val="003E447C"/>
    <w:rPr>
      <w:color w:val="800080" w:themeColor="followedHyperlink"/>
      <w:u w:val="single"/>
    </w:rPr>
  </w:style>
  <w:style w:type="paragraph" w:customStyle="1" w:styleId="Default">
    <w:name w:val="Default"/>
    <w:rsid w:val="00F11E10"/>
    <w:pPr>
      <w:autoSpaceDE w:val="0"/>
      <w:autoSpaceDN w:val="0"/>
      <w:adjustRightInd w:val="0"/>
      <w:spacing w:after="0"/>
    </w:pPr>
    <w:rPr>
      <w:rFonts w:ascii="Code" w:hAnsi="Code" w:cs="Code"/>
      <w:color w:val="000000"/>
    </w:rPr>
  </w:style>
  <w:style w:type="paragraph" w:styleId="Revision">
    <w:name w:val="Revision"/>
    <w:hidden/>
    <w:rsid w:val="007D6CD4"/>
    <w:pPr>
      <w:spacing w:after="0"/>
    </w:pPr>
  </w:style>
  <w:style w:type="character" w:customStyle="1" w:styleId="Heading1Char">
    <w:name w:val="Heading 1 Char"/>
    <w:basedOn w:val="DefaultParagraphFont"/>
    <w:link w:val="Heading1"/>
    <w:uiPriority w:val="9"/>
    <w:rsid w:val="00C85F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819ED"/>
    <w:pPr>
      <w:outlineLvl w:val="9"/>
    </w:pPr>
  </w:style>
  <w:style w:type="paragraph" w:styleId="TOC1">
    <w:name w:val="toc 1"/>
    <w:basedOn w:val="Normal"/>
    <w:next w:val="Normal"/>
    <w:autoRedefine/>
    <w:uiPriority w:val="39"/>
    <w:rsid w:val="006819ED"/>
    <w:pPr>
      <w:spacing w:before="120" w:after="0"/>
    </w:pPr>
    <w:rPr>
      <w:rFonts w:asciiTheme="majorHAnsi" w:hAnsiTheme="majorHAnsi"/>
      <w:b/>
      <w:color w:val="548DD4"/>
    </w:rPr>
  </w:style>
  <w:style w:type="paragraph" w:styleId="TOC2">
    <w:name w:val="toc 2"/>
    <w:basedOn w:val="Normal"/>
    <w:next w:val="Normal"/>
    <w:autoRedefine/>
    <w:uiPriority w:val="39"/>
    <w:rsid w:val="006819ED"/>
    <w:pPr>
      <w:spacing w:after="0"/>
    </w:pPr>
    <w:rPr>
      <w:sz w:val="22"/>
      <w:szCs w:val="22"/>
    </w:rPr>
  </w:style>
  <w:style w:type="paragraph" w:styleId="TOC3">
    <w:name w:val="toc 3"/>
    <w:basedOn w:val="Normal"/>
    <w:next w:val="Normal"/>
    <w:autoRedefine/>
    <w:uiPriority w:val="39"/>
    <w:rsid w:val="006819ED"/>
    <w:pPr>
      <w:spacing w:after="0"/>
      <w:ind w:left="240"/>
    </w:pPr>
    <w:rPr>
      <w:i/>
      <w:sz w:val="22"/>
      <w:szCs w:val="22"/>
    </w:rPr>
  </w:style>
  <w:style w:type="paragraph" w:styleId="TOC4">
    <w:name w:val="toc 4"/>
    <w:basedOn w:val="Normal"/>
    <w:next w:val="Normal"/>
    <w:autoRedefine/>
    <w:uiPriority w:val="39"/>
    <w:rsid w:val="006819ED"/>
    <w:pPr>
      <w:pBdr>
        <w:between w:val="double" w:sz="6" w:space="0" w:color="auto"/>
      </w:pBdr>
      <w:spacing w:after="0"/>
      <w:ind w:left="480"/>
    </w:pPr>
    <w:rPr>
      <w:sz w:val="20"/>
      <w:szCs w:val="20"/>
    </w:rPr>
  </w:style>
  <w:style w:type="paragraph" w:styleId="TOC5">
    <w:name w:val="toc 5"/>
    <w:basedOn w:val="Normal"/>
    <w:next w:val="Normal"/>
    <w:autoRedefine/>
    <w:uiPriority w:val="39"/>
    <w:rsid w:val="006819ED"/>
    <w:pPr>
      <w:pBdr>
        <w:between w:val="double" w:sz="6" w:space="0" w:color="auto"/>
      </w:pBdr>
      <w:spacing w:after="0"/>
      <w:ind w:left="720"/>
    </w:pPr>
    <w:rPr>
      <w:sz w:val="20"/>
      <w:szCs w:val="20"/>
    </w:rPr>
  </w:style>
  <w:style w:type="paragraph" w:styleId="TOC6">
    <w:name w:val="toc 6"/>
    <w:basedOn w:val="Normal"/>
    <w:next w:val="Normal"/>
    <w:autoRedefine/>
    <w:uiPriority w:val="39"/>
    <w:rsid w:val="006819ED"/>
    <w:pPr>
      <w:pBdr>
        <w:between w:val="double" w:sz="6" w:space="0" w:color="auto"/>
      </w:pBdr>
      <w:spacing w:after="0"/>
      <w:ind w:left="960"/>
    </w:pPr>
    <w:rPr>
      <w:sz w:val="20"/>
      <w:szCs w:val="20"/>
    </w:rPr>
  </w:style>
  <w:style w:type="paragraph" w:styleId="TOC7">
    <w:name w:val="toc 7"/>
    <w:basedOn w:val="Normal"/>
    <w:next w:val="Normal"/>
    <w:autoRedefine/>
    <w:uiPriority w:val="39"/>
    <w:rsid w:val="006819ED"/>
    <w:pPr>
      <w:pBdr>
        <w:between w:val="double" w:sz="6" w:space="0" w:color="auto"/>
      </w:pBdr>
      <w:spacing w:after="0"/>
      <w:ind w:left="1200"/>
    </w:pPr>
    <w:rPr>
      <w:sz w:val="20"/>
      <w:szCs w:val="20"/>
    </w:rPr>
  </w:style>
  <w:style w:type="paragraph" w:styleId="TOC8">
    <w:name w:val="toc 8"/>
    <w:basedOn w:val="Normal"/>
    <w:next w:val="Normal"/>
    <w:autoRedefine/>
    <w:uiPriority w:val="39"/>
    <w:rsid w:val="006819ED"/>
    <w:pPr>
      <w:pBdr>
        <w:between w:val="double" w:sz="6" w:space="0" w:color="auto"/>
      </w:pBdr>
      <w:spacing w:after="0"/>
      <w:ind w:left="1440"/>
    </w:pPr>
    <w:rPr>
      <w:sz w:val="20"/>
      <w:szCs w:val="20"/>
    </w:rPr>
  </w:style>
  <w:style w:type="paragraph" w:styleId="TOC9">
    <w:name w:val="toc 9"/>
    <w:basedOn w:val="Normal"/>
    <w:next w:val="Normal"/>
    <w:autoRedefine/>
    <w:uiPriority w:val="39"/>
    <w:rsid w:val="006819ED"/>
    <w:pPr>
      <w:pBdr>
        <w:between w:val="double" w:sz="6" w:space="0" w:color="auto"/>
      </w:pBdr>
      <w:spacing w:after="0"/>
      <w:ind w:left="1680"/>
    </w:pPr>
    <w:rPr>
      <w:sz w:val="20"/>
      <w:szCs w:val="20"/>
    </w:rPr>
  </w:style>
  <w:style w:type="paragraph" w:styleId="NoteLevel1">
    <w:name w:val="Note Level 1"/>
    <w:basedOn w:val="Normal"/>
    <w:rsid w:val="009310B8"/>
    <w:pPr>
      <w:keepNext/>
      <w:numPr>
        <w:numId w:val="5"/>
      </w:numPr>
      <w:spacing w:after="0"/>
      <w:contextualSpacing/>
      <w:outlineLvl w:val="0"/>
    </w:pPr>
    <w:rPr>
      <w:rFonts w:ascii="Verdana" w:eastAsia="ＭＳ ゴシック" w:hAnsi="Verdana"/>
    </w:rPr>
  </w:style>
  <w:style w:type="character" w:customStyle="1" w:styleId="Heading2Char">
    <w:name w:val="Heading 2 Char"/>
    <w:basedOn w:val="DefaultParagraphFont"/>
    <w:link w:val="Heading2"/>
    <w:rsid w:val="009310B8"/>
    <w:rPr>
      <w:rFonts w:asciiTheme="majorHAnsi" w:eastAsiaTheme="majorEastAsia" w:hAnsiTheme="majorHAnsi" w:cstheme="majorBidi"/>
      <w:b/>
      <w:bCs/>
      <w:color w:val="4F81BD" w:themeColor="accent1"/>
      <w:sz w:val="26"/>
      <w:szCs w:val="26"/>
    </w:rPr>
  </w:style>
  <w:style w:type="paragraph" w:styleId="NoteLevel3">
    <w:name w:val="Note Level 3"/>
    <w:basedOn w:val="Normal"/>
    <w:rsid w:val="009310B8"/>
    <w:pPr>
      <w:keepNext/>
      <w:numPr>
        <w:ilvl w:val="2"/>
        <w:numId w:val="5"/>
      </w:numPr>
      <w:spacing w:after="0"/>
      <w:contextualSpacing/>
      <w:outlineLvl w:val="2"/>
    </w:pPr>
    <w:rPr>
      <w:rFonts w:ascii="Verdana" w:eastAsia="ＭＳ ゴシック" w:hAnsi="Verdana"/>
    </w:rPr>
  </w:style>
  <w:style w:type="character" w:customStyle="1" w:styleId="Heading3Char">
    <w:name w:val="Heading 3 Char"/>
    <w:basedOn w:val="DefaultParagraphFont"/>
    <w:link w:val="Heading3"/>
    <w:rsid w:val="009310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11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611146"/>
    <w:rPr>
      <w:rFonts w:asciiTheme="majorHAnsi" w:eastAsiaTheme="majorEastAsia" w:hAnsiTheme="majorHAnsi" w:cstheme="majorBidi"/>
      <w:color w:val="244061" w:themeColor="accent1" w:themeShade="80"/>
    </w:rPr>
  </w:style>
  <w:style w:type="paragraph" w:styleId="FootnoteText">
    <w:name w:val="footnote text"/>
    <w:basedOn w:val="Normal"/>
    <w:link w:val="FootnoteTextChar"/>
    <w:uiPriority w:val="99"/>
    <w:unhideWhenUsed/>
    <w:rsid w:val="00A46706"/>
    <w:pPr>
      <w:spacing w:after="0"/>
    </w:pPr>
    <w:rPr>
      <w:sz w:val="20"/>
      <w:szCs w:val="20"/>
    </w:rPr>
  </w:style>
  <w:style w:type="character" w:customStyle="1" w:styleId="FootnoteTextChar">
    <w:name w:val="Footnote Text Char"/>
    <w:basedOn w:val="DefaultParagraphFont"/>
    <w:link w:val="FootnoteText"/>
    <w:uiPriority w:val="99"/>
    <w:rsid w:val="00A46706"/>
    <w:rPr>
      <w:sz w:val="20"/>
      <w:szCs w:val="20"/>
    </w:rPr>
  </w:style>
  <w:style w:type="character" w:styleId="FootnoteReference">
    <w:name w:val="footnote reference"/>
    <w:basedOn w:val="DefaultParagraphFont"/>
    <w:uiPriority w:val="99"/>
    <w:unhideWhenUsed/>
    <w:rsid w:val="00A4670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note reference" w:uiPriority="99"/>
    <w:lsdException w:name="annotation reference" w:uiPriority="99"/>
    <w:lsdException w:name="Balloon Text" w:uiPriority="99"/>
    <w:lsdException w:name="List Paragraph" w:uiPriority="34" w:qFormat="1"/>
    <w:lsdException w:name="TOC Heading" w:uiPriority="39" w:qFormat="1"/>
  </w:latentStyles>
  <w:style w:type="paragraph" w:default="1" w:styleId="Normal">
    <w:name w:val="Normal"/>
    <w:qFormat/>
    <w:rsid w:val="000773B2"/>
  </w:style>
  <w:style w:type="paragraph" w:styleId="Heading1">
    <w:name w:val="heading 1"/>
    <w:basedOn w:val="Normal"/>
    <w:next w:val="Normal"/>
    <w:link w:val="Heading1Char"/>
    <w:uiPriority w:val="9"/>
    <w:qFormat/>
    <w:rsid w:val="00C85F0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931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310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111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611146"/>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9E0"/>
    <w:pPr>
      <w:ind w:left="720"/>
      <w:contextualSpacing/>
    </w:pPr>
  </w:style>
  <w:style w:type="character" w:styleId="CommentReference">
    <w:name w:val="annotation reference"/>
    <w:basedOn w:val="DefaultParagraphFont"/>
    <w:uiPriority w:val="99"/>
    <w:unhideWhenUsed/>
    <w:rsid w:val="003209E0"/>
    <w:rPr>
      <w:sz w:val="18"/>
      <w:szCs w:val="18"/>
    </w:rPr>
  </w:style>
  <w:style w:type="paragraph" w:styleId="CommentText">
    <w:name w:val="annotation text"/>
    <w:basedOn w:val="Normal"/>
    <w:link w:val="CommentTextChar"/>
    <w:uiPriority w:val="99"/>
    <w:unhideWhenUsed/>
    <w:rsid w:val="003209E0"/>
  </w:style>
  <w:style w:type="character" w:customStyle="1" w:styleId="CommentTextChar">
    <w:name w:val="Comment Text Char"/>
    <w:basedOn w:val="DefaultParagraphFont"/>
    <w:link w:val="CommentText"/>
    <w:uiPriority w:val="99"/>
    <w:rsid w:val="003209E0"/>
  </w:style>
  <w:style w:type="paragraph" w:styleId="CommentSubject">
    <w:name w:val="annotation subject"/>
    <w:basedOn w:val="CommentText"/>
    <w:next w:val="CommentText"/>
    <w:link w:val="CommentSubjectChar"/>
    <w:uiPriority w:val="99"/>
    <w:unhideWhenUsed/>
    <w:rsid w:val="003209E0"/>
    <w:rPr>
      <w:b/>
      <w:bCs/>
      <w:sz w:val="20"/>
      <w:szCs w:val="20"/>
    </w:rPr>
  </w:style>
  <w:style w:type="character" w:customStyle="1" w:styleId="CommentSubjectChar">
    <w:name w:val="Comment Subject Char"/>
    <w:basedOn w:val="CommentTextChar"/>
    <w:link w:val="CommentSubject"/>
    <w:uiPriority w:val="99"/>
    <w:rsid w:val="003209E0"/>
    <w:rPr>
      <w:b/>
      <w:bCs/>
      <w:sz w:val="20"/>
      <w:szCs w:val="20"/>
    </w:rPr>
  </w:style>
  <w:style w:type="paragraph" w:styleId="BalloonText">
    <w:name w:val="Balloon Text"/>
    <w:basedOn w:val="Normal"/>
    <w:link w:val="BalloonTextChar"/>
    <w:uiPriority w:val="99"/>
    <w:unhideWhenUsed/>
    <w:rsid w:val="003209E0"/>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rsid w:val="003209E0"/>
    <w:rPr>
      <w:rFonts w:ascii="Lucida Grande" w:hAnsi="Lucida Grande"/>
      <w:sz w:val="18"/>
      <w:szCs w:val="18"/>
    </w:rPr>
  </w:style>
  <w:style w:type="character" w:styleId="Hyperlink">
    <w:name w:val="Hyperlink"/>
    <w:basedOn w:val="DefaultParagraphFont"/>
    <w:uiPriority w:val="99"/>
    <w:unhideWhenUsed/>
    <w:rsid w:val="00524EEB"/>
    <w:rPr>
      <w:color w:val="0000FF" w:themeColor="hyperlink"/>
      <w:u w:val="single"/>
    </w:rPr>
  </w:style>
  <w:style w:type="paragraph" w:styleId="NoSpacing">
    <w:name w:val="No Spacing"/>
    <w:uiPriority w:val="1"/>
    <w:qFormat/>
    <w:rsid w:val="00524EEB"/>
    <w:pPr>
      <w:spacing w:after="0"/>
    </w:pPr>
    <w:rPr>
      <w:sz w:val="22"/>
      <w:szCs w:val="22"/>
    </w:rPr>
  </w:style>
  <w:style w:type="paragraph" w:styleId="Header">
    <w:name w:val="header"/>
    <w:basedOn w:val="Normal"/>
    <w:link w:val="HeaderChar"/>
    <w:uiPriority w:val="99"/>
    <w:unhideWhenUsed/>
    <w:rsid w:val="00D319F2"/>
    <w:pPr>
      <w:tabs>
        <w:tab w:val="center" w:pos="4320"/>
        <w:tab w:val="right" w:pos="8640"/>
      </w:tabs>
      <w:spacing w:after="0"/>
    </w:pPr>
  </w:style>
  <w:style w:type="character" w:customStyle="1" w:styleId="HeaderChar">
    <w:name w:val="Header Char"/>
    <w:basedOn w:val="DefaultParagraphFont"/>
    <w:link w:val="Header"/>
    <w:uiPriority w:val="99"/>
    <w:rsid w:val="00D319F2"/>
  </w:style>
  <w:style w:type="paragraph" w:styleId="Footer">
    <w:name w:val="footer"/>
    <w:basedOn w:val="Normal"/>
    <w:link w:val="FooterChar"/>
    <w:uiPriority w:val="99"/>
    <w:unhideWhenUsed/>
    <w:rsid w:val="00D319F2"/>
    <w:pPr>
      <w:tabs>
        <w:tab w:val="center" w:pos="4320"/>
        <w:tab w:val="right" w:pos="8640"/>
      </w:tabs>
      <w:spacing w:after="0"/>
    </w:pPr>
  </w:style>
  <w:style w:type="character" w:customStyle="1" w:styleId="FooterChar">
    <w:name w:val="Footer Char"/>
    <w:basedOn w:val="DefaultParagraphFont"/>
    <w:link w:val="Footer"/>
    <w:uiPriority w:val="99"/>
    <w:rsid w:val="00D319F2"/>
  </w:style>
  <w:style w:type="table" w:styleId="TableGrid">
    <w:name w:val="Table Grid"/>
    <w:basedOn w:val="TableNormal"/>
    <w:uiPriority w:val="59"/>
    <w:rsid w:val="00D319F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006D0B"/>
  </w:style>
  <w:style w:type="character" w:styleId="LineNumber">
    <w:name w:val="line number"/>
    <w:basedOn w:val="DefaultParagraphFont"/>
    <w:rsid w:val="00D52EE0"/>
  </w:style>
  <w:style w:type="character" w:styleId="FollowedHyperlink">
    <w:name w:val="FollowedHyperlink"/>
    <w:basedOn w:val="DefaultParagraphFont"/>
    <w:rsid w:val="003E447C"/>
    <w:rPr>
      <w:color w:val="800080" w:themeColor="followedHyperlink"/>
      <w:u w:val="single"/>
    </w:rPr>
  </w:style>
  <w:style w:type="paragraph" w:customStyle="1" w:styleId="Default">
    <w:name w:val="Default"/>
    <w:rsid w:val="00F11E10"/>
    <w:pPr>
      <w:autoSpaceDE w:val="0"/>
      <w:autoSpaceDN w:val="0"/>
      <w:adjustRightInd w:val="0"/>
      <w:spacing w:after="0"/>
    </w:pPr>
    <w:rPr>
      <w:rFonts w:ascii="Code" w:hAnsi="Code" w:cs="Code"/>
      <w:color w:val="000000"/>
    </w:rPr>
  </w:style>
  <w:style w:type="paragraph" w:styleId="Revision">
    <w:name w:val="Revision"/>
    <w:hidden/>
    <w:rsid w:val="007D6CD4"/>
    <w:pPr>
      <w:spacing w:after="0"/>
    </w:pPr>
  </w:style>
  <w:style w:type="character" w:customStyle="1" w:styleId="Heading1Char">
    <w:name w:val="Heading 1 Char"/>
    <w:basedOn w:val="DefaultParagraphFont"/>
    <w:link w:val="Heading1"/>
    <w:uiPriority w:val="9"/>
    <w:rsid w:val="00C85F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819ED"/>
    <w:pPr>
      <w:outlineLvl w:val="9"/>
    </w:pPr>
  </w:style>
  <w:style w:type="paragraph" w:styleId="TOC1">
    <w:name w:val="toc 1"/>
    <w:basedOn w:val="Normal"/>
    <w:next w:val="Normal"/>
    <w:autoRedefine/>
    <w:uiPriority w:val="39"/>
    <w:rsid w:val="006819ED"/>
    <w:pPr>
      <w:spacing w:before="120" w:after="0"/>
    </w:pPr>
    <w:rPr>
      <w:rFonts w:asciiTheme="majorHAnsi" w:hAnsiTheme="majorHAnsi"/>
      <w:b/>
      <w:color w:val="548DD4"/>
    </w:rPr>
  </w:style>
  <w:style w:type="paragraph" w:styleId="TOC2">
    <w:name w:val="toc 2"/>
    <w:basedOn w:val="Normal"/>
    <w:next w:val="Normal"/>
    <w:autoRedefine/>
    <w:uiPriority w:val="39"/>
    <w:rsid w:val="006819ED"/>
    <w:pPr>
      <w:spacing w:after="0"/>
    </w:pPr>
    <w:rPr>
      <w:sz w:val="22"/>
      <w:szCs w:val="22"/>
    </w:rPr>
  </w:style>
  <w:style w:type="paragraph" w:styleId="TOC3">
    <w:name w:val="toc 3"/>
    <w:basedOn w:val="Normal"/>
    <w:next w:val="Normal"/>
    <w:autoRedefine/>
    <w:uiPriority w:val="39"/>
    <w:rsid w:val="006819ED"/>
    <w:pPr>
      <w:spacing w:after="0"/>
      <w:ind w:left="240"/>
    </w:pPr>
    <w:rPr>
      <w:i/>
      <w:sz w:val="22"/>
      <w:szCs w:val="22"/>
    </w:rPr>
  </w:style>
  <w:style w:type="paragraph" w:styleId="TOC4">
    <w:name w:val="toc 4"/>
    <w:basedOn w:val="Normal"/>
    <w:next w:val="Normal"/>
    <w:autoRedefine/>
    <w:uiPriority w:val="39"/>
    <w:rsid w:val="006819ED"/>
    <w:pPr>
      <w:pBdr>
        <w:between w:val="double" w:sz="6" w:space="0" w:color="auto"/>
      </w:pBdr>
      <w:spacing w:after="0"/>
      <w:ind w:left="480"/>
    </w:pPr>
    <w:rPr>
      <w:sz w:val="20"/>
      <w:szCs w:val="20"/>
    </w:rPr>
  </w:style>
  <w:style w:type="paragraph" w:styleId="TOC5">
    <w:name w:val="toc 5"/>
    <w:basedOn w:val="Normal"/>
    <w:next w:val="Normal"/>
    <w:autoRedefine/>
    <w:uiPriority w:val="39"/>
    <w:rsid w:val="006819ED"/>
    <w:pPr>
      <w:pBdr>
        <w:between w:val="double" w:sz="6" w:space="0" w:color="auto"/>
      </w:pBdr>
      <w:spacing w:after="0"/>
      <w:ind w:left="720"/>
    </w:pPr>
    <w:rPr>
      <w:sz w:val="20"/>
      <w:szCs w:val="20"/>
    </w:rPr>
  </w:style>
  <w:style w:type="paragraph" w:styleId="TOC6">
    <w:name w:val="toc 6"/>
    <w:basedOn w:val="Normal"/>
    <w:next w:val="Normal"/>
    <w:autoRedefine/>
    <w:uiPriority w:val="39"/>
    <w:rsid w:val="006819ED"/>
    <w:pPr>
      <w:pBdr>
        <w:between w:val="double" w:sz="6" w:space="0" w:color="auto"/>
      </w:pBdr>
      <w:spacing w:after="0"/>
      <w:ind w:left="960"/>
    </w:pPr>
    <w:rPr>
      <w:sz w:val="20"/>
      <w:szCs w:val="20"/>
    </w:rPr>
  </w:style>
  <w:style w:type="paragraph" w:styleId="TOC7">
    <w:name w:val="toc 7"/>
    <w:basedOn w:val="Normal"/>
    <w:next w:val="Normal"/>
    <w:autoRedefine/>
    <w:uiPriority w:val="39"/>
    <w:rsid w:val="006819ED"/>
    <w:pPr>
      <w:pBdr>
        <w:between w:val="double" w:sz="6" w:space="0" w:color="auto"/>
      </w:pBdr>
      <w:spacing w:after="0"/>
      <w:ind w:left="1200"/>
    </w:pPr>
    <w:rPr>
      <w:sz w:val="20"/>
      <w:szCs w:val="20"/>
    </w:rPr>
  </w:style>
  <w:style w:type="paragraph" w:styleId="TOC8">
    <w:name w:val="toc 8"/>
    <w:basedOn w:val="Normal"/>
    <w:next w:val="Normal"/>
    <w:autoRedefine/>
    <w:uiPriority w:val="39"/>
    <w:rsid w:val="006819ED"/>
    <w:pPr>
      <w:pBdr>
        <w:between w:val="double" w:sz="6" w:space="0" w:color="auto"/>
      </w:pBdr>
      <w:spacing w:after="0"/>
      <w:ind w:left="1440"/>
    </w:pPr>
    <w:rPr>
      <w:sz w:val="20"/>
      <w:szCs w:val="20"/>
    </w:rPr>
  </w:style>
  <w:style w:type="paragraph" w:styleId="TOC9">
    <w:name w:val="toc 9"/>
    <w:basedOn w:val="Normal"/>
    <w:next w:val="Normal"/>
    <w:autoRedefine/>
    <w:uiPriority w:val="39"/>
    <w:rsid w:val="006819ED"/>
    <w:pPr>
      <w:pBdr>
        <w:between w:val="double" w:sz="6" w:space="0" w:color="auto"/>
      </w:pBdr>
      <w:spacing w:after="0"/>
      <w:ind w:left="1680"/>
    </w:pPr>
    <w:rPr>
      <w:sz w:val="20"/>
      <w:szCs w:val="20"/>
    </w:rPr>
  </w:style>
  <w:style w:type="paragraph" w:styleId="NoteLevel1">
    <w:name w:val="Note Level 1"/>
    <w:basedOn w:val="Normal"/>
    <w:rsid w:val="009310B8"/>
    <w:pPr>
      <w:keepNext/>
      <w:numPr>
        <w:numId w:val="5"/>
      </w:numPr>
      <w:spacing w:after="0"/>
      <w:contextualSpacing/>
      <w:outlineLvl w:val="0"/>
    </w:pPr>
    <w:rPr>
      <w:rFonts w:ascii="Verdana" w:eastAsia="ＭＳ ゴシック" w:hAnsi="Verdana"/>
    </w:rPr>
  </w:style>
  <w:style w:type="character" w:customStyle="1" w:styleId="Heading2Char">
    <w:name w:val="Heading 2 Char"/>
    <w:basedOn w:val="DefaultParagraphFont"/>
    <w:link w:val="Heading2"/>
    <w:rsid w:val="009310B8"/>
    <w:rPr>
      <w:rFonts w:asciiTheme="majorHAnsi" w:eastAsiaTheme="majorEastAsia" w:hAnsiTheme="majorHAnsi" w:cstheme="majorBidi"/>
      <w:b/>
      <w:bCs/>
      <w:color w:val="4F81BD" w:themeColor="accent1"/>
      <w:sz w:val="26"/>
      <w:szCs w:val="26"/>
    </w:rPr>
  </w:style>
  <w:style w:type="paragraph" w:styleId="NoteLevel3">
    <w:name w:val="Note Level 3"/>
    <w:basedOn w:val="Normal"/>
    <w:rsid w:val="009310B8"/>
    <w:pPr>
      <w:keepNext/>
      <w:numPr>
        <w:ilvl w:val="2"/>
        <w:numId w:val="5"/>
      </w:numPr>
      <w:spacing w:after="0"/>
      <w:contextualSpacing/>
      <w:outlineLvl w:val="2"/>
    </w:pPr>
    <w:rPr>
      <w:rFonts w:ascii="Verdana" w:eastAsia="ＭＳ ゴシック" w:hAnsi="Verdana"/>
    </w:rPr>
  </w:style>
  <w:style w:type="character" w:customStyle="1" w:styleId="Heading3Char">
    <w:name w:val="Heading 3 Char"/>
    <w:basedOn w:val="DefaultParagraphFont"/>
    <w:link w:val="Heading3"/>
    <w:rsid w:val="009310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611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611146"/>
    <w:rPr>
      <w:rFonts w:asciiTheme="majorHAnsi" w:eastAsiaTheme="majorEastAsia" w:hAnsiTheme="majorHAnsi" w:cstheme="majorBidi"/>
      <w:color w:val="244061" w:themeColor="accent1" w:themeShade="80"/>
    </w:rPr>
  </w:style>
  <w:style w:type="paragraph" w:styleId="FootnoteText">
    <w:name w:val="footnote text"/>
    <w:basedOn w:val="Normal"/>
    <w:link w:val="FootnoteTextChar"/>
    <w:uiPriority w:val="99"/>
    <w:unhideWhenUsed/>
    <w:rsid w:val="00A46706"/>
    <w:pPr>
      <w:spacing w:after="0"/>
    </w:pPr>
    <w:rPr>
      <w:sz w:val="20"/>
      <w:szCs w:val="20"/>
    </w:rPr>
  </w:style>
  <w:style w:type="character" w:customStyle="1" w:styleId="FootnoteTextChar">
    <w:name w:val="Footnote Text Char"/>
    <w:basedOn w:val="DefaultParagraphFont"/>
    <w:link w:val="FootnoteText"/>
    <w:uiPriority w:val="99"/>
    <w:rsid w:val="00A46706"/>
    <w:rPr>
      <w:sz w:val="20"/>
      <w:szCs w:val="20"/>
    </w:rPr>
  </w:style>
  <w:style w:type="character" w:styleId="FootnoteReference">
    <w:name w:val="footnote reference"/>
    <w:basedOn w:val="DefaultParagraphFont"/>
    <w:uiPriority w:val="99"/>
    <w:unhideWhenUsed/>
    <w:rsid w:val="00A467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124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cma.nos.noaa.gov/publications/biogeography/ELMR_SE_report.pdf" TargetMode="External"/><Relationship Id="rId21" Type="http://schemas.openxmlformats.org/officeDocument/2006/relationships/hyperlink" Target="https://ia600309.us.archive.org/12/items/distributionabun02nels/distributionabun02nels.pdf" TargetMode="External"/><Relationship Id="rId22" Type="http://schemas.openxmlformats.org/officeDocument/2006/relationships/hyperlink" Target="http://www.coastalresilience.org/" TargetMode="External"/><Relationship Id="rId23" Type="http://schemas.openxmlformats.org/officeDocument/2006/relationships/hyperlink" Target="http://maps.coastalresilience.org" TargetMode="External"/><Relationship Id="rId24" Type="http://schemas.openxmlformats.org/officeDocument/2006/relationships/image" Target="media/image7.wmf"/><Relationship Id="rId25" Type="http://schemas.openxmlformats.org/officeDocument/2006/relationships/image" Target="media/image8.wmf"/><Relationship Id="rId26" Type="http://schemas.openxmlformats.org/officeDocument/2006/relationships/image" Target="media/image9.wmf"/><Relationship Id="rId27" Type="http://schemas.openxmlformats.org/officeDocument/2006/relationships/image" Target="media/image10.wmf"/><Relationship Id="rId28" Type="http://schemas.openxmlformats.org/officeDocument/2006/relationships/header" Target="header1.xml"/><Relationship Id="rId2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eader" Target="header3.xml"/><Relationship Id="rId9" Type="http://schemas.openxmlformats.org/officeDocument/2006/relationships/comments" Target="comment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1.wmf"/><Relationship Id="rId11" Type="http://schemas.openxmlformats.org/officeDocument/2006/relationships/image" Target="media/image2.wmf"/><Relationship Id="rId12" Type="http://schemas.openxmlformats.org/officeDocument/2006/relationships/hyperlink" Target="http://ccrm.vims.edu/research/water_sediments/tidal_flushing/TidFlush_final.pdf" TargetMode="External"/><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hyperlink" Target="http://netsim.vims.edu/netsims/brush/harris_creek_model/index.html" TargetMode="External"/><Relationship Id="rId18" Type="http://schemas.openxmlformats.org/officeDocument/2006/relationships/hyperlink" Target="http://www.biodiversitylibrary.org/item/24461" TargetMode="External"/><Relationship Id="rId19" Type="http://schemas.openxmlformats.org/officeDocument/2006/relationships/hyperlink" Target="http://www.biodiversitylibrary.org/item/237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D34FB-6F1C-8B4A-8F6B-02A761750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46</Pages>
  <Words>31869</Words>
  <Characters>181657</Characters>
  <Application>Microsoft Macintosh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213100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Gair</dc:creator>
  <cp:lastModifiedBy>Dan Majka</cp:lastModifiedBy>
  <cp:revision>5</cp:revision>
  <cp:lastPrinted>2015-03-18T14:33:00Z</cp:lastPrinted>
  <dcterms:created xsi:type="dcterms:W3CDTF">2015-03-17T21:18:00Z</dcterms:created>
  <dcterms:modified xsi:type="dcterms:W3CDTF">2015-03-20T20:43:00Z</dcterms:modified>
</cp:coreProperties>
</file>